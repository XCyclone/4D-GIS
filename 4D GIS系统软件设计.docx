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kern w:val="2"/>
          <w:sz w:val="44"/>
          <w:szCs w:val="24"/>
        </w:rPr>
        <w:id w:val="94881805"/>
      </w:sdtPr>
      <w:sdtEndPr>
        <w:rPr>
          <w:rFonts w:cstheme="minorBidi"/>
          <w:kern w:val="0"/>
          <w:sz w:val="24"/>
          <w:szCs w:val="22"/>
        </w:rPr>
      </w:sdtEndPr>
      <w:sdtContent>
        <w:p w:rsidR="00713A83" w:rsidRDefault="00CD5556" w:rsidP="00713A83">
          <w:pPr>
            <w:widowControl w:val="0"/>
            <w:adjustRightInd/>
            <w:spacing w:before="120" w:after="120" w:line="240" w:lineRule="auto"/>
            <w:ind w:firstLineChars="0" w:firstLine="0"/>
            <w:jc w:val="center"/>
            <w:rPr>
              <w:rFonts w:cs="Times New Roman"/>
              <w:kern w:val="2"/>
              <w:sz w:val="44"/>
              <w:szCs w:val="24"/>
            </w:rPr>
          </w:pPr>
        </w:p>
      </w:sdtContent>
    </w:sdt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0"/>
        <w:jc w:val="center"/>
        <w:rPr>
          <w:rFonts w:cs="Times New Roman"/>
          <w:kern w:val="2"/>
          <w:sz w:val="44"/>
          <w:szCs w:val="24"/>
        </w:rPr>
      </w:pPr>
      <w:r>
        <w:rPr>
          <w:rFonts w:eastAsia="黑体" w:cs="Times New Roman" w:hint="eastAsia"/>
          <w:kern w:val="2"/>
          <w:sz w:val="48"/>
          <w:szCs w:val="24"/>
        </w:rPr>
        <w:t>软件工程课程设计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0"/>
        <w:jc w:val="center"/>
        <w:rPr>
          <w:rFonts w:cs="Times New Roman"/>
          <w:kern w:val="2"/>
          <w:sz w:val="44"/>
          <w:szCs w:val="24"/>
        </w:rPr>
      </w:pPr>
    </w:p>
    <w:p w:rsidR="00713A83" w:rsidRDefault="00713A83" w:rsidP="00713A83">
      <w:pPr>
        <w:spacing w:line="240" w:lineRule="auto"/>
        <w:ind w:firstLineChars="0" w:firstLine="0"/>
        <w:jc w:val="center"/>
        <w:rPr>
          <w:rFonts w:ascii="宋体" w:hAnsi="宋体"/>
          <w:kern w:val="2"/>
          <w:sz w:val="44"/>
          <w:szCs w:val="44"/>
        </w:rPr>
      </w:pPr>
      <w:r>
        <w:rPr>
          <w:rFonts w:ascii="宋体" w:hAnsi="宋体" w:hint="eastAsia"/>
          <w:kern w:val="2"/>
          <w:sz w:val="44"/>
          <w:szCs w:val="44"/>
        </w:rPr>
        <w:t>《4D GIS标记系统项目》</w:t>
      </w:r>
    </w:p>
    <w:p w:rsidR="00713A83" w:rsidRDefault="00713A83" w:rsidP="00713A83">
      <w:pPr>
        <w:spacing w:line="240" w:lineRule="auto"/>
        <w:ind w:firstLineChars="0" w:firstLine="0"/>
        <w:jc w:val="center"/>
        <w:rPr>
          <w:rFonts w:ascii="宋体" w:hAnsi="宋体"/>
          <w:kern w:val="2"/>
          <w:sz w:val="44"/>
          <w:szCs w:val="44"/>
        </w:rPr>
      </w:pPr>
      <w:r>
        <w:rPr>
          <w:rFonts w:ascii="宋体" w:hAnsi="宋体" w:hint="eastAsia"/>
          <w:kern w:val="2"/>
          <w:sz w:val="44"/>
          <w:szCs w:val="44"/>
        </w:rPr>
        <w:t>软件设计说明书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0"/>
        <w:jc w:val="center"/>
        <w:rPr>
          <w:rFonts w:cs="Times New Roman"/>
          <w:kern w:val="2"/>
          <w:sz w:val="44"/>
          <w:szCs w:val="24"/>
        </w:rPr>
      </w:pP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0"/>
        <w:jc w:val="center"/>
        <w:rPr>
          <w:rFonts w:eastAsia="黑体" w:cs="Times New Roman"/>
          <w:kern w:val="2"/>
          <w:sz w:val="48"/>
          <w:szCs w:val="24"/>
        </w:rPr>
      </w:pPr>
    </w:p>
    <w:p w:rsidR="00713A83" w:rsidRDefault="00713A83" w:rsidP="00713A83">
      <w:pPr>
        <w:widowControl w:val="0"/>
        <w:adjustRightInd/>
        <w:spacing w:before="120" w:after="120" w:line="240" w:lineRule="auto"/>
        <w:ind w:firstLine="720"/>
        <w:jc w:val="both"/>
        <w:rPr>
          <w:rFonts w:ascii="宋体" w:hAnsi="宋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设计组学生: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left="522" w:firstLineChars="255" w:firstLine="918"/>
        <w:jc w:val="both"/>
        <w:rPr>
          <w:rFonts w:ascii="宋体" w:hAnsi="宋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姓名 姚翛潇（组长）     学号</w:t>
      </w:r>
      <w:r>
        <w:rPr>
          <w:rFonts w:ascii="宋体" w:hAnsi="宋体" w:cs="Times New Roman"/>
          <w:kern w:val="2"/>
          <w:sz w:val="36"/>
          <w:szCs w:val="24"/>
        </w:rPr>
        <w:t>1120161821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left="522" w:firstLineChars="255" w:firstLine="918"/>
        <w:jc w:val="both"/>
        <w:rPr>
          <w:rFonts w:ascii="宋体" w:hAnsi="宋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姓名 朱婧婧             学号</w:t>
      </w:r>
      <w:r>
        <w:rPr>
          <w:rFonts w:ascii="宋体" w:hAnsi="宋体" w:cs="Times New Roman"/>
          <w:kern w:val="2"/>
          <w:sz w:val="36"/>
          <w:szCs w:val="24"/>
        </w:rPr>
        <w:t>1120161826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left="522" w:firstLineChars="255" w:firstLine="918"/>
        <w:jc w:val="both"/>
        <w:rPr>
          <w:rFonts w:ascii="宋体" w:hAnsi="宋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姓名 谢蜜雪             学号1120161761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left="522" w:firstLineChars="255" w:firstLine="918"/>
        <w:jc w:val="both"/>
        <w:rPr>
          <w:rFonts w:ascii="宋体" w:hAnsi="宋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姓名 杨冰琪             学号1120161762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left="522" w:firstLineChars="255" w:firstLine="918"/>
        <w:jc w:val="both"/>
        <w:rPr>
          <w:rFonts w:ascii="宋体" w:hAnsi="宋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姓名 杨  俊             学号</w:t>
      </w:r>
      <w:r>
        <w:rPr>
          <w:rFonts w:ascii="宋体" w:hAnsi="宋体" w:cs="Times New Roman"/>
          <w:kern w:val="2"/>
          <w:sz w:val="36"/>
          <w:szCs w:val="24"/>
        </w:rPr>
        <w:t>1120161820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left="522" w:firstLineChars="255" w:firstLine="918"/>
        <w:jc w:val="both"/>
        <w:rPr>
          <w:rFonts w:ascii="宋体" w:hAnsi="宋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姓名 霍萱甫             学号</w:t>
      </w:r>
      <w:r>
        <w:rPr>
          <w:rFonts w:ascii="宋体" w:hAnsi="宋体" w:cs="Times New Roman"/>
          <w:kern w:val="2"/>
          <w:sz w:val="36"/>
          <w:szCs w:val="24"/>
        </w:rPr>
        <w:t>1120162099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left="522" w:firstLineChars="255" w:firstLine="918"/>
        <w:jc w:val="both"/>
        <w:rPr>
          <w:rFonts w:ascii="宋体" w:hAnsi="宋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姓名 刘楠彬             学号</w:t>
      </w:r>
      <w:r>
        <w:rPr>
          <w:rFonts w:ascii="宋体" w:hAnsi="宋体" w:cs="Times New Roman"/>
          <w:kern w:val="2"/>
          <w:sz w:val="36"/>
          <w:szCs w:val="24"/>
        </w:rPr>
        <w:t>1120162132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678"/>
        <w:jc w:val="center"/>
        <w:rPr>
          <w:rFonts w:eastAsia="黑体" w:cs="Times New Roman"/>
          <w:kern w:val="2"/>
          <w:sz w:val="36"/>
          <w:szCs w:val="24"/>
        </w:rPr>
      </w:pP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678"/>
        <w:jc w:val="center"/>
        <w:rPr>
          <w:rFonts w:eastAsia="黑体" w:cs="Times New Roman"/>
          <w:kern w:val="2"/>
          <w:sz w:val="36"/>
          <w:szCs w:val="24"/>
        </w:rPr>
      </w:pP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678"/>
        <w:jc w:val="center"/>
        <w:rPr>
          <w:rFonts w:eastAsia="黑体" w:cs="Times New Roman"/>
          <w:kern w:val="2"/>
          <w:sz w:val="36"/>
          <w:szCs w:val="24"/>
        </w:rPr>
      </w:pP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400" w:firstLine="1440"/>
        <w:jc w:val="both"/>
        <w:rPr>
          <w:rFonts w:eastAsia="黑体" w:cs="Times New Roman"/>
          <w:kern w:val="2"/>
          <w:sz w:val="36"/>
          <w:szCs w:val="24"/>
        </w:rPr>
      </w:pPr>
      <w:r>
        <w:rPr>
          <w:rFonts w:ascii="宋体" w:hAnsi="宋体" w:cs="Times New Roman" w:hint="eastAsia"/>
          <w:kern w:val="2"/>
          <w:sz w:val="36"/>
          <w:szCs w:val="24"/>
        </w:rPr>
        <w:t>指导教师: 赵刚</w:t>
      </w: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678"/>
        <w:jc w:val="center"/>
        <w:rPr>
          <w:rFonts w:eastAsia="黑体" w:cs="Times New Roman"/>
          <w:kern w:val="2"/>
          <w:sz w:val="36"/>
          <w:szCs w:val="24"/>
        </w:rPr>
      </w:pP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918"/>
        <w:jc w:val="center"/>
        <w:rPr>
          <w:rFonts w:eastAsia="黑体" w:cs="Times New Roman"/>
          <w:kern w:val="2"/>
          <w:sz w:val="48"/>
          <w:szCs w:val="24"/>
        </w:rPr>
      </w:pPr>
    </w:p>
    <w:p w:rsidR="00713A83" w:rsidRDefault="00713A83" w:rsidP="00713A83">
      <w:pPr>
        <w:widowControl w:val="0"/>
        <w:adjustRightInd/>
        <w:spacing w:before="120" w:after="120" w:line="240" w:lineRule="auto"/>
        <w:ind w:firstLineChars="0" w:firstLine="838"/>
        <w:jc w:val="center"/>
        <w:rPr>
          <w:rFonts w:cs="Times New Roman"/>
          <w:kern w:val="2"/>
          <w:sz w:val="44"/>
          <w:szCs w:val="24"/>
        </w:rPr>
      </w:pPr>
      <w:r>
        <w:rPr>
          <w:rFonts w:cs="Times New Roman" w:hint="eastAsia"/>
          <w:kern w:val="2"/>
          <w:sz w:val="44"/>
          <w:szCs w:val="24"/>
        </w:rPr>
        <w:t>北京理工大学计算机学院</w:t>
      </w:r>
    </w:p>
    <w:p w:rsidR="00713A83" w:rsidRDefault="00713A83" w:rsidP="00713A83">
      <w:pPr>
        <w:widowControl w:val="0"/>
        <w:tabs>
          <w:tab w:val="center" w:pos="5238"/>
          <w:tab w:val="left" w:pos="8205"/>
        </w:tabs>
        <w:adjustRightInd/>
        <w:spacing w:before="120" w:after="120"/>
        <w:ind w:firstLineChars="0" w:firstLine="838"/>
        <w:rPr>
          <w:rFonts w:cs="Times New Roman"/>
          <w:kern w:val="2"/>
          <w:sz w:val="44"/>
          <w:szCs w:val="24"/>
        </w:rPr>
      </w:pPr>
      <w:r>
        <w:rPr>
          <w:rFonts w:cs="Times New Roman"/>
          <w:kern w:val="2"/>
          <w:sz w:val="44"/>
          <w:szCs w:val="24"/>
        </w:rPr>
        <w:tab/>
      </w:r>
      <w:r>
        <w:rPr>
          <w:rFonts w:cs="Times New Roman" w:hint="eastAsia"/>
          <w:kern w:val="2"/>
          <w:sz w:val="44"/>
          <w:szCs w:val="24"/>
        </w:rPr>
        <w:t>2019</w:t>
      </w:r>
      <w:r>
        <w:rPr>
          <w:rFonts w:cs="Times New Roman" w:hint="eastAsia"/>
          <w:kern w:val="2"/>
          <w:sz w:val="44"/>
          <w:szCs w:val="24"/>
        </w:rPr>
        <w:t>年</w:t>
      </w:r>
      <w:r>
        <w:rPr>
          <w:rFonts w:cs="Times New Roman" w:hint="eastAsia"/>
          <w:kern w:val="2"/>
          <w:sz w:val="44"/>
          <w:szCs w:val="24"/>
        </w:rPr>
        <w:t>10</w:t>
      </w:r>
      <w:r>
        <w:rPr>
          <w:rFonts w:cs="Times New Roman" w:hint="eastAsia"/>
          <w:kern w:val="2"/>
          <w:sz w:val="44"/>
          <w:szCs w:val="24"/>
        </w:rPr>
        <w:t>月</w:t>
      </w:r>
    </w:p>
    <w:p w:rsidR="008E0B7F" w:rsidRPr="00713A83" w:rsidRDefault="00CD5556">
      <w:pPr>
        <w:widowControl w:val="0"/>
        <w:ind w:firstLineChars="0" w:firstLine="0"/>
        <w:jc w:val="center"/>
        <w:rPr>
          <w:b/>
          <w:kern w:val="2"/>
          <w:sz w:val="36"/>
        </w:rPr>
      </w:pPr>
      <w:r w:rsidRPr="00713A83">
        <w:rPr>
          <w:b/>
          <w:kern w:val="2"/>
          <w:sz w:val="36"/>
        </w:rPr>
        <w:lastRenderedPageBreak/>
        <w:t>4D GIS</w:t>
      </w:r>
      <w:r w:rsidRPr="00713A83">
        <w:rPr>
          <w:rFonts w:hint="eastAsia"/>
          <w:b/>
          <w:kern w:val="2"/>
          <w:sz w:val="36"/>
        </w:rPr>
        <w:t>标记系统</w:t>
      </w:r>
    </w:p>
    <w:p w:rsidR="008E0B7F" w:rsidRDefault="00CD5556">
      <w:pPr>
        <w:widowControl w:val="0"/>
        <w:ind w:firstLineChars="0" w:firstLine="0"/>
        <w:jc w:val="center"/>
        <w:rPr>
          <w:kern w:val="2"/>
          <w:sz w:val="36"/>
        </w:rPr>
      </w:pPr>
      <w:r>
        <w:rPr>
          <w:kern w:val="2"/>
          <w:sz w:val="36"/>
        </w:rPr>
        <w:t>4D GISMS (4D GIS Marking System)</w:t>
      </w:r>
    </w:p>
    <w:p w:rsidR="008E0B7F" w:rsidRPr="00713A83" w:rsidRDefault="00CD5556">
      <w:pPr>
        <w:widowControl w:val="0"/>
        <w:ind w:firstLineChars="0" w:firstLine="0"/>
        <w:jc w:val="center"/>
        <w:rPr>
          <w:b/>
          <w:kern w:val="2"/>
          <w:sz w:val="30"/>
          <w:szCs w:val="20"/>
        </w:rPr>
      </w:pPr>
      <w:r w:rsidRPr="00713A83">
        <w:rPr>
          <w:rFonts w:hint="eastAsia"/>
          <w:b/>
          <w:kern w:val="2"/>
          <w:sz w:val="36"/>
        </w:rPr>
        <w:t>《软件设计说明书》</w:t>
      </w:r>
    </w:p>
    <w:sdt>
      <w:sdtPr>
        <w:rPr>
          <w:rFonts w:ascii="Times New Roman" w:eastAsia="宋体" w:hAnsi="Times New Roman" w:cstheme="minorBidi"/>
          <w:b w:val="0"/>
          <w:bCs w:val="0"/>
          <w:color w:val="auto"/>
          <w:sz w:val="24"/>
          <w:szCs w:val="22"/>
          <w:lang w:val="zh-CN"/>
        </w:rPr>
        <w:id w:val="1889986896"/>
      </w:sdtPr>
      <w:sdtEndPr>
        <w:rPr>
          <w:lang w:val="en-US"/>
        </w:rPr>
      </w:sdtEndPr>
      <w:sdtContent>
        <w:p w:rsidR="008E0B7F" w:rsidRDefault="008E0B7F">
          <w:pPr>
            <w:pStyle w:val="TOC1"/>
            <w:spacing w:line="240" w:lineRule="auto"/>
            <w:jc w:val="center"/>
            <w:rPr>
              <w:rFonts w:ascii="Times New Roman" w:eastAsia="宋体" w:hAnsi="Times New Roman" w:cstheme="minorBidi"/>
              <w:b w:val="0"/>
              <w:bCs w:val="0"/>
              <w:color w:val="auto"/>
              <w:sz w:val="24"/>
              <w:szCs w:val="22"/>
              <w:lang w:val="zh-CN"/>
            </w:rPr>
          </w:pPr>
        </w:p>
        <w:p w:rsidR="008E0B7F" w:rsidRPr="00713A83" w:rsidRDefault="00CD5556" w:rsidP="00713A83">
          <w:pPr>
            <w:pStyle w:val="TOC1"/>
            <w:spacing w:line="240" w:lineRule="auto"/>
            <w:jc w:val="center"/>
            <w:rPr>
              <w:rFonts w:ascii="Times New Roman" w:eastAsia="宋体"/>
              <w:lang w:val="zh-CN"/>
            </w:rPr>
          </w:pPr>
          <w:r w:rsidRPr="00713A83">
            <w:rPr>
              <w:rFonts w:ascii="Times New Roman" w:eastAsia="宋体"/>
              <w:lang w:val="zh-CN"/>
            </w:rPr>
            <w:t>目录</w:t>
          </w:r>
        </w:p>
        <w:bookmarkStart w:id="0" w:name="_GoBack"/>
        <w:bookmarkEnd w:id="0"/>
        <w:p w:rsidR="00887219" w:rsidRDefault="00CD5556">
          <w:pPr>
            <w:pStyle w:val="11"/>
            <w:tabs>
              <w:tab w:val="right" w:leader="dot" w:pos="9628"/>
            </w:tabs>
            <w:ind w:firstLine="4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TOC \o "1-3" \h \z \u </w:instrText>
          </w:r>
          <w:r>
            <w:rPr>
              <w:sz w:val="21"/>
            </w:rPr>
            <w:fldChar w:fldCharType="separate"/>
          </w:r>
          <w:hyperlink w:anchor="_Toc22916104" w:history="1">
            <w:r w:rsidR="00887219" w:rsidRPr="004C7BE5">
              <w:rPr>
                <w:rStyle w:val="ae"/>
                <w:noProof/>
              </w:rPr>
              <w:t>1</w:t>
            </w:r>
            <w:r w:rsidR="00887219" w:rsidRPr="004C7BE5">
              <w:rPr>
                <w:rStyle w:val="ae"/>
                <w:noProof/>
              </w:rPr>
              <w:t>、引言</w:t>
            </w:r>
            <w:r w:rsidR="00887219">
              <w:rPr>
                <w:noProof/>
                <w:webHidden/>
              </w:rPr>
              <w:tab/>
            </w:r>
            <w:r w:rsidR="00887219">
              <w:rPr>
                <w:noProof/>
                <w:webHidden/>
              </w:rPr>
              <w:fldChar w:fldCharType="begin"/>
            </w:r>
            <w:r w:rsidR="00887219">
              <w:rPr>
                <w:noProof/>
                <w:webHidden/>
              </w:rPr>
              <w:instrText xml:space="preserve"> PAGEREF _Toc22916104 \h </w:instrText>
            </w:r>
            <w:r w:rsidR="00887219">
              <w:rPr>
                <w:noProof/>
                <w:webHidden/>
              </w:rPr>
            </w:r>
            <w:r w:rsidR="00887219">
              <w:rPr>
                <w:noProof/>
                <w:webHidden/>
              </w:rPr>
              <w:fldChar w:fldCharType="separate"/>
            </w:r>
            <w:r w:rsidR="00887219">
              <w:rPr>
                <w:noProof/>
                <w:webHidden/>
              </w:rPr>
              <w:t>4</w:t>
            </w:r>
            <w:r w:rsidR="00887219"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05" w:history="1">
            <w:r w:rsidRPr="004C7BE5">
              <w:rPr>
                <w:rStyle w:val="ae"/>
                <w:noProof/>
              </w:rPr>
              <w:t>1.1</w:t>
            </w:r>
            <w:r w:rsidRPr="004C7BE5">
              <w:rPr>
                <w:rStyle w:val="ae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06" w:history="1">
            <w:r w:rsidRPr="004C7BE5">
              <w:rPr>
                <w:rStyle w:val="ae"/>
                <w:noProof/>
              </w:rPr>
              <w:t>1.2</w:t>
            </w:r>
            <w:r w:rsidRPr="004C7BE5">
              <w:rPr>
                <w:rStyle w:val="ae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07" w:history="1">
            <w:r w:rsidRPr="004C7BE5">
              <w:rPr>
                <w:rStyle w:val="ae"/>
                <w:noProof/>
              </w:rPr>
              <w:t>1.3</w:t>
            </w:r>
            <w:r w:rsidRPr="004C7BE5">
              <w:rPr>
                <w:rStyle w:val="ae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08" w:history="1">
            <w:r w:rsidRPr="004C7BE5">
              <w:rPr>
                <w:rStyle w:val="ae"/>
                <w:noProof/>
              </w:rPr>
              <w:t>1.4</w:t>
            </w:r>
            <w:r w:rsidRPr="004C7BE5">
              <w:rPr>
                <w:rStyle w:val="ae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09" w:history="1">
            <w:r w:rsidRPr="004C7BE5">
              <w:rPr>
                <w:rStyle w:val="ae"/>
                <w:noProof/>
              </w:rPr>
              <w:t>2</w:t>
            </w:r>
            <w:r w:rsidRPr="004C7BE5">
              <w:rPr>
                <w:rStyle w:val="ae"/>
                <w:noProof/>
              </w:rPr>
              <w:t>、技术路线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11"/>
            <w:tabs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0" w:history="1">
            <w:r w:rsidRPr="004C7BE5">
              <w:rPr>
                <w:rStyle w:val="ae"/>
                <w:noProof/>
              </w:rPr>
              <w:t>3</w:t>
            </w:r>
            <w:r w:rsidRPr="004C7BE5">
              <w:rPr>
                <w:rStyle w:val="ae"/>
                <w:noProof/>
              </w:rPr>
              <w:t>、数据结构设计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1" w:history="1">
            <w:r w:rsidRPr="004C7BE5">
              <w:rPr>
                <w:rStyle w:val="ae"/>
                <w:noProof/>
              </w:rPr>
              <w:t>3.1</w:t>
            </w:r>
            <w:r w:rsidRPr="004C7BE5">
              <w:rPr>
                <w:rStyle w:val="ae"/>
                <w:noProof/>
              </w:rPr>
              <w:t>数据关系建模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2" w:history="1">
            <w:r w:rsidRPr="004C7BE5">
              <w:rPr>
                <w:rStyle w:val="ae"/>
                <w:noProof/>
              </w:rPr>
              <w:t xml:space="preserve">3.2 </w:t>
            </w:r>
            <w:r w:rsidRPr="004C7BE5">
              <w:rPr>
                <w:rStyle w:val="ae"/>
                <w:noProof/>
              </w:rPr>
              <w:t>数据结构建模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3" w:history="1">
            <w:r w:rsidRPr="004C7BE5">
              <w:rPr>
                <w:rStyle w:val="ae"/>
                <w:noProof/>
              </w:rPr>
              <w:t xml:space="preserve">3.2.1 </w:t>
            </w:r>
            <w:r w:rsidRPr="004C7BE5">
              <w:rPr>
                <w:rStyle w:val="ae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4" w:history="1">
            <w:r w:rsidRPr="004C7BE5">
              <w:rPr>
                <w:rStyle w:val="ae"/>
                <w:noProof/>
              </w:rPr>
              <w:t xml:space="preserve">3.3 </w:t>
            </w:r>
            <w:r w:rsidRPr="004C7BE5">
              <w:rPr>
                <w:rStyle w:val="ae"/>
                <w:noProof/>
              </w:rPr>
              <w:t>数据库建模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11"/>
            <w:tabs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5" w:history="1">
            <w:r w:rsidRPr="004C7BE5">
              <w:rPr>
                <w:rStyle w:val="ae"/>
                <w:noProof/>
              </w:rPr>
              <w:t>4</w:t>
            </w:r>
            <w:r w:rsidRPr="004C7BE5">
              <w:rPr>
                <w:rStyle w:val="ae"/>
                <w:noProof/>
              </w:rPr>
              <w:t>、功能设计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6" w:history="1">
            <w:r w:rsidRPr="004C7BE5">
              <w:rPr>
                <w:rStyle w:val="ae"/>
                <w:noProof/>
              </w:rPr>
              <w:t xml:space="preserve">4.1 </w:t>
            </w:r>
            <w:r w:rsidRPr="004C7BE5">
              <w:rPr>
                <w:rStyle w:val="ae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7" w:history="1">
            <w:r w:rsidRPr="004C7BE5">
              <w:rPr>
                <w:rStyle w:val="ae"/>
                <w:noProof/>
              </w:rPr>
              <w:t xml:space="preserve">4.1.1 </w:t>
            </w:r>
            <w:r w:rsidRPr="004C7BE5">
              <w:rPr>
                <w:rStyle w:val="ae"/>
                <w:noProof/>
              </w:rPr>
              <w:t>第</w:t>
            </w:r>
            <w:r w:rsidRPr="004C7BE5">
              <w:rPr>
                <w:rStyle w:val="ae"/>
                <w:noProof/>
              </w:rPr>
              <w:t>0</w:t>
            </w:r>
            <w:r w:rsidRPr="004C7BE5">
              <w:rPr>
                <w:rStyle w:val="ae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8" w:history="1">
            <w:r w:rsidRPr="004C7BE5">
              <w:rPr>
                <w:rStyle w:val="ae"/>
                <w:noProof/>
              </w:rPr>
              <w:t xml:space="preserve">4.1.2 </w:t>
            </w:r>
            <w:r w:rsidRPr="004C7BE5">
              <w:rPr>
                <w:rStyle w:val="ae"/>
                <w:noProof/>
              </w:rPr>
              <w:t>第</w:t>
            </w:r>
            <w:r w:rsidRPr="004C7BE5">
              <w:rPr>
                <w:rStyle w:val="ae"/>
                <w:noProof/>
              </w:rPr>
              <w:t>1</w:t>
            </w:r>
            <w:r w:rsidRPr="004C7BE5">
              <w:rPr>
                <w:rStyle w:val="ae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19" w:history="1">
            <w:r w:rsidRPr="004C7BE5">
              <w:rPr>
                <w:rStyle w:val="ae"/>
                <w:noProof/>
              </w:rPr>
              <w:t xml:space="preserve">4.1.2 </w:t>
            </w:r>
            <w:r w:rsidRPr="004C7BE5">
              <w:rPr>
                <w:rStyle w:val="ae"/>
                <w:noProof/>
              </w:rPr>
              <w:t>第</w:t>
            </w:r>
            <w:r w:rsidRPr="004C7BE5">
              <w:rPr>
                <w:rStyle w:val="ae"/>
                <w:noProof/>
              </w:rPr>
              <w:t>2</w:t>
            </w:r>
            <w:r w:rsidRPr="004C7BE5">
              <w:rPr>
                <w:rStyle w:val="ae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0" w:history="1">
            <w:r w:rsidRPr="004C7BE5">
              <w:rPr>
                <w:rStyle w:val="ae"/>
                <w:noProof/>
              </w:rPr>
              <w:t xml:space="preserve">4.2 </w:t>
            </w:r>
            <w:r w:rsidRPr="004C7BE5">
              <w:rPr>
                <w:rStyle w:val="ae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1" w:history="1">
            <w:r w:rsidRPr="004C7BE5">
              <w:rPr>
                <w:rStyle w:val="ae"/>
                <w:noProof/>
              </w:rPr>
              <w:t>4.2.1</w:t>
            </w:r>
            <w:r w:rsidRPr="004C7BE5">
              <w:rPr>
                <w:rStyle w:val="ae"/>
                <w:noProof/>
              </w:rPr>
              <w:t>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2" w:history="1">
            <w:r w:rsidRPr="004C7BE5">
              <w:rPr>
                <w:rStyle w:val="ae"/>
                <w:noProof/>
              </w:rPr>
              <w:t xml:space="preserve">4.2.2 </w:t>
            </w:r>
            <w:r w:rsidRPr="004C7BE5">
              <w:rPr>
                <w:rStyle w:val="ae"/>
                <w:noProof/>
              </w:rPr>
              <w:t>视图切换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3" w:history="1">
            <w:r w:rsidRPr="004C7BE5">
              <w:rPr>
                <w:rStyle w:val="ae"/>
                <w:noProof/>
              </w:rPr>
              <w:t xml:space="preserve">4.2.3 </w:t>
            </w:r>
            <w:r w:rsidRPr="004C7BE5">
              <w:rPr>
                <w:rStyle w:val="ae"/>
                <w:noProof/>
              </w:rPr>
              <w:t>即时查询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4" w:history="1">
            <w:r w:rsidRPr="004C7BE5">
              <w:rPr>
                <w:rStyle w:val="ae"/>
                <w:noProof/>
              </w:rPr>
              <w:t xml:space="preserve">4.2.4 </w:t>
            </w:r>
            <w:r w:rsidRPr="004C7BE5">
              <w:rPr>
                <w:rStyle w:val="ae"/>
                <w:noProof/>
              </w:rPr>
              <w:t>离线数据同步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5" w:history="1">
            <w:r w:rsidRPr="004C7BE5">
              <w:rPr>
                <w:rStyle w:val="ae"/>
                <w:noProof/>
              </w:rPr>
              <w:t xml:space="preserve">4.2.5 </w:t>
            </w:r>
            <w:r w:rsidRPr="004C7BE5">
              <w:rPr>
                <w:rStyle w:val="ae"/>
                <w:noProof/>
              </w:rPr>
              <w:t>标记信息分享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6" w:history="1">
            <w:r w:rsidRPr="004C7BE5">
              <w:rPr>
                <w:rStyle w:val="ae"/>
                <w:noProof/>
              </w:rPr>
              <w:t xml:space="preserve">4.2.6 </w:t>
            </w:r>
            <w:r w:rsidRPr="004C7BE5">
              <w:rPr>
                <w:rStyle w:val="ae"/>
                <w:noProof/>
              </w:rPr>
              <w:t>信息标记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7" w:history="1">
            <w:r w:rsidRPr="004C7BE5">
              <w:rPr>
                <w:rStyle w:val="ae"/>
                <w:noProof/>
              </w:rPr>
              <w:t xml:space="preserve">4.2.7 </w:t>
            </w:r>
            <w:r w:rsidRPr="004C7BE5">
              <w:rPr>
                <w:rStyle w:val="ae"/>
                <w:noProof/>
              </w:rPr>
              <w:t>图层查看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31"/>
            <w:tabs>
              <w:tab w:val="right" w:leader="dot" w:pos="9628"/>
            </w:tabs>
            <w:ind w:left="96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8" w:history="1">
            <w:r w:rsidRPr="004C7BE5">
              <w:rPr>
                <w:rStyle w:val="ae"/>
                <w:noProof/>
              </w:rPr>
              <w:t xml:space="preserve">4.2.8 </w:t>
            </w:r>
            <w:r w:rsidRPr="004C7BE5">
              <w:rPr>
                <w:rStyle w:val="ae"/>
                <w:noProof/>
              </w:rPr>
              <w:t>信息发布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11"/>
            <w:tabs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29" w:history="1">
            <w:r w:rsidRPr="004C7BE5">
              <w:rPr>
                <w:rStyle w:val="ae"/>
                <w:noProof/>
              </w:rPr>
              <w:t>5</w:t>
            </w:r>
            <w:r w:rsidRPr="004C7BE5">
              <w:rPr>
                <w:rStyle w:val="ae"/>
                <w:noProof/>
              </w:rPr>
              <w:t>、界面设计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0" w:history="1">
            <w:r w:rsidRPr="004C7BE5">
              <w:rPr>
                <w:rStyle w:val="ae"/>
                <w:noProof/>
              </w:rPr>
              <w:t xml:space="preserve">5.1 </w:t>
            </w:r>
            <w:r w:rsidRPr="004C7BE5">
              <w:rPr>
                <w:rStyle w:val="ae"/>
                <w:noProof/>
              </w:rPr>
              <w:t>登录</w:t>
            </w:r>
            <w:r w:rsidRPr="004C7BE5">
              <w:rPr>
                <w:rStyle w:val="ae"/>
                <w:noProof/>
              </w:rPr>
              <w:t>/</w:t>
            </w:r>
            <w:r w:rsidRPr="004C7BE5">
              <w:rPr>
                <w:rStyle w:val="ae"/>
                <w:noProof/>
              </w:rPr>
              <w:t>注册和密码找回界面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1" w:history="1">
            <w:r w:rsidRPr="004C7BE5">
              <w:rPr>
                <w:rStyle w:val="ae"/>
                <w:noProof/>
              </w:rPr>
              <w:t>5.2</w:t>
            </w:r>
            <w:r w:rsidRPr="004C7BE5">
              <w:rPr>
                <w:rStyle w:val="ae"/>
                <w:noProof/>
              </w:rPr>
              <w:t>主界面默认展示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2" w:history="1">
            <w:r w:rsidRPr="004C7BE5">
              <w:rPr>
                <w:rStyle w:val="ae"/>
                <w:noProof/>
              </w:rPr>
              <w:t xml:space="preserve">5.3 </w:t>
            </w:r>
            <w:r w:rsidRPr="004C7BE5">
              <w:rPr>
                <w:rStyle w:val="ae"/>
                <w:noProof/>
              </w:rPr>
              <w:t>即时查询界面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3" w:history="1">
            <w:r w:rsidRPr="004C7BE5">
              <w:rPr>
                <w:rStyle w:val="ae"/>
                <w:noProof/>
              </w:rPr>
              <w:t xml:space="preserve">5.4 </w:t>
            </w:r>
            <w:r w:rsidRPr="004C7BE5">
              <w:rPr>
                <w:rStyle w:val="ae"/>
                <w:noProof/>
              </w:rPr>
              <w:t>数据上传界面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4" w:history="1">
            <w:r w:rsidRPr="004C7BE5">
              <w:rPr>
                <w:rStyle w:val="ae"/>
                <w:noProof/>
              </w:rPr>
              <w:t xml:space="preserve">5.5 </w:t>
            </w:r>
            <w:r w:rsidRPr="004C7BE5">
              <w:rPr>
                <w:rStyle w:val="ae"/>
                <w:noProof/>
              </w:rPr>
              <w:t>分享界面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5" w:history="1">
            <w:r w:rsidRPr="004C7BE5">
              <w:rPr>
                <w:rStyle w:val="ae"/>
                <w:noProof/>
              </w:rPr>
              <w:t xml:space="preserve">5.6 </w:t>
            </w:r>
            <w:r w:rsidRPr="004C7BE5">
              <w:rPr>
                <w:rStyle w:val="ae"/>
                <w:noProof/>
              </w:rPr>
              <w:t>添加标记</w:t>
            </w:r>
            <w:r w:rsidRPr="004C7BE5">
              <w:rPr>
                <w:rStyle w:val="ae"/>
                <w:noProof/>
              </w:rPr>
              <w:t>/</w:t>
            </w:r>
            <w:r w:rsidRPr="004C7BE5">
              <w:rPr>
                <w:rStyle w:val="ae"/>
                <w:noProof/>
              </w:rPr>
              <w:t>路线界面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6" w:history="1">
            <w:r w:rsidRPr="004C7BE5">
              <w:rPr>
                <w:rStyle w:val="ae"/>
                <w:noProof/>
              </w:rPr>
              <w:t xml:space="preserve">5.7 </w:t>
            </w:r>
            <w:r w:rsidRPr="004C7BE5">
              <w:rPr>
                <w:rStyle w:val="ae"/>
                <w:noProof/>
              </w:rPr>
              <w:t>数据库管理界面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7" w:history="1">
            <w:r w:rsidRPr="004C7BE5">
              <w:rPr>
                <w:rStyle w:val="ae"/>
                <w:noProof/>
              </w:rPr>
              <w:t xml:space="preserve">5.8 </w:t>
            </w:r>
            <w:r w:rsidRPr="004C7BE5">
              <w:rPr>
                <w:rStyle w:val="ae"/>
                <w:noProof/>
              </w:rPr>
              <w:t>个人信息修改界面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11"/>
            <w:tabs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8" w:history="1">
            <w:r w:rsidRPr="004C7BE5">
              <w:rPr>
                <w:rStyle w:val="ae"/>
                <w:noProof/>
              </w:rPr>
              <w:t>6</w:t>
            </w:r>
            <w:r w:rsidRPr="004C7BE5">
              <w:rPr>
                <w:rStyle w:val="ae"/>
                <w:noProof/>
              </w:rPr>
              <w:t>、程序设计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39" w:history="1">
            <w:r w:rsidRPr="004C7BE5">
              <w:rPr>
                <w:rStyle w:val="ae"/>
                <w:noProof/>
              </w:rPr>
              <w:t>6.1</w:t>
            </w:r>
            <w:r w:rsidRPr="004C7BE5">
              <w:rPr>
                <w:rStyle w:val="ae"/>
                <w:noProof/>
              </w:rPr>
              <w:t>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40" w:history="1">
            <w:r w:rsidRPr="004C7BE5">
              <w:rPr>
                <w:rStyle w:val="ae"/>
                <w:noProof/>
              </w:rPr>
              <w:t xml:space="preserve">6.2 </w:t>
            </w:r>
            <w:r w:rsidRPr="004C7BE5">
              <w:rPr>
                <w:rStyle w:val="ae"/>
                <w:noProof/>
              </w:rPr>
              <w:t>视图切换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41" w:history="1">
            <w:r w:rsidRPr="004C7BE5">
              <w:rPr>
                <w:rStyle w:val="ae"/>
                <w:noProof/>
              </w:rPr>
              <w:t xml:space="preserve">6.3 </w:t>
            </w:r>
            <w:r w:rsidRPr="004C7BE5">
              <w:rPr>
                <w:rStyle w:val="ae"/>
                <w:noProof/>
              </w:rPr>
              <w:t>即时查询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42" w:history="1">
            <w:r w:rsidRPr="004C7BE5">
              <w:rPr>
                <w:rStyle w:val="ae"/>
                <w:noProof/>
              </w:rPr>
              <w:t xml:space="preserve">6.4 </w:t>
            </w:r>
            <w:r w:rsidRPr="004C7BE5">
              <w:rPr>
                <w:rStyle w:val="ae"/>
                <w:noProof/>
              </w:rPr>
              <w:t>离线数据同步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43" w:history="1">
            <w:r w:rsidRPr="004C7BE5">
              <w:rPr>
                <w:rStyle w:val="ae"/>
                <w:noProof/>
              </w:rPr>
              <w:t xml:space="preserve">6.5 </w:t>
            </w:r>
            <w:r w:rsidRPr="004C7BE5">
              <w:rPr>
                <w:rStyle w:val="ae"/>
                <w:noProof/>
              </w:rPr>
              <w:t>标记信息分享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44" w:history="1">
            <w:r w:rsidRPr="004C7BE5">
              <w:rPr>
                <w:rStyle w:val="ae"/>
                <w:noProof/>
              </w:rPr>
              <w:t xml:space="preserve">6.6 </w:t>
            </w:r>
            <w:r w:rsidRPr="004C7BE5">
              <w:rPr>
                <w:rStyle w:val="ae"/>
                <w:noProof/>
              </w:rPr>
              <w:t>图层选择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45" w:history="1">
            <w:r w:rsidRPr="004C7BE5">
              <w:rPr>
                <w:rStyle w:val="ae"/>
                <w:noProof/>
              </w:rPr>
              <w:t xml:space="preserve">6.7 </w:t>
            </w:r>
            <w:r w:rsidRPr="004C7BE5">
              <w:rPr>
                <w:rStyle w:val="ae"/>
                <w:noProof/>
              </w:rPr>
              <w:t>信息标记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21"/>
            <w:tabs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46" w:history="1">
            <w:r w:rsidRPr="004C7BE5">
              <w:rPr>
                <w:rStyle w:val="ae"/>
                <w:noProof/>
              </w:rPr>
              <w:t xml:space="preserve">6.8 </w:t>
            </w:r>
            <w:r w:rsidRPr="004C7BE5">
              <w:rPr>
                <w:rStyle w:val="ae"/>
                <w:noProof/>
              </w:rPr>
              <w:t>信息发布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19" w:rsidRDefault="00887219">
          <w:pPr>
            <w:pStyle w:val="11"/>
            <w:tabs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2916147" w:history="1">
            <w:r w:rsidRPr="004C7BE5">
              <w:rPr>
                <w:rStyle w:val="ae"/>
                <w:noProof/>
              </w:rPr>
              <w:t>7</w:t>
            </w:r>
            <w:r w:rsidRPr="004C7BE5">
              <w:rPr>
                <w:rStyle w:val="ae"/>
                <w:noProof/>
              </w:rPr>
              <w:t>、重要技术难点及解决方案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7F" w:rsidRDefault="00CD5556">
          <w:pPr>
            <w:spacing w:line="240" w:lineRule="auto"/>
            <w:ind w:firstLine="420"/>
          </w:pPr>
          <w:r>
            <w:rPr>
              <w:sz w:val="21"/>
            </w:rPr>
            <w:fldChar w:fldCharType="end"/>
          </w:r>
        </w:p>
      </w:sdtContent>
    </w:sdt>
    <w:p w:rsidR="008E0B7F" w:rsidRDefault="00CD5556">
      <w:pPr>
        <w:pStyle w:val="1"/>
        <w:spacing w:before="120" w:after="120"/>
      </w:pPr>
      <w:bookmarkStart w:id="1" w:name="_Toc22916104"/>
      <w:r>
        <w:rPr>
          <w:rFonts w:hint="eastAsia"/>
        </w:rPr>
        <w:lastRenderedPageBreak/>
        <w:t>1</w:t>
      </w:r>
      <w:r>
        <w:rPr>
          <w:rFonts w:hint="eastAsia"/>
        </w:rPr>
        <w:t>、引言</w:t>
      </w:r>
      <w:bookmarkEnd w:id="1"/>
    </w:p>
    <w:p w:rsidR="008E0B7F" w:rsidRDefault="00CD5556">
      <w:pPr>
        <w:pStyle w:val="2"/>
        <w:ind w:firstLine="151"/>
      </w:pPr>
      <w:bookmarkStart w:id="2" w:name="_Toc2291610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8E0B7F" w:rsidRDefault="00CD5556">
      <w:pPr>
        <w:ind w:firstLine="480"/>
      </w:pPr>
      <w:r>
        <w:rPr>
          <w:rFonts w:hint="eastAsia"/>
        </w:rPr>
        <w:t>该文档负责说明软件的详细设计，为编码和测试工作提供依据。根据软件需求分析的结</w:t>
      </w:r>
      <w:r>
        <w:rPr>
          <w:rFonts w:hint="eastAsia"/>
        </w:rPr>
        <w:t xml:space="preserve"> </w:t>
      </w:r>
      <w:r>
        <w:rPr>
          <w:rFonts w:hint="eastAsia"/>
        </w:rPr>
        <w:t>果，对项目的各个子系统和功能进行模块划分，并对其界面、模块、系统结构间的关系进行了设计与描述。这个阶段的任务解决了软件系统总体结构设计的问题，包括整个软件系统的结构、模块划分、模块功能和模块间的联系等。还要解决</w:t>
      </w:r>
      <w:r>
        <w:rPr>
          <w:rFonts w:hint="eastAsia"/>
        </w:rPr>
        <w:t xml:space="preserve"> </w:t>
      </w:r>
      <w:r>
        <w:rPr>
          <w:rFonts w:hint="eastAsia"/>
        </w:rPr>
        <w:t>如何实现各个模块的内部功能，即模块设计。模块的设计会为各子系统设计算法，是整个软件开发过程中所有后续工作的指导。</w:t>
      </w:r>
    </w:p>
    <w:p w:rsidR="008E0B7F" w:rsidRDefault="00CD5556">
      <w:pPr>
        <w:ind w:firstLine="480"/>
      </w:pPr>
      <w:r>
        <w:rPr>
          <w:rFonts w:hint="eastAsia"/>
        </w:rPr>
        <w:t>本文档面向多种读者对象：</w:t>
      </w:r>
    </w:p>
    <w:p w:rsidR="008E0B7F" w:rsidRDefault="00CD5556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）软件编写人员：了解数据结构，数据形式以及需实现的功能，据此进行软件编写。</w:t>
      </w:r>
    </w:p>
    <w:p w:rsidR="008E0B7F" w:rsidRDefault="00CD5556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）软件测试人员：根据此文档编写测试用例，对软件产品进行功能性测试。</w:t>
      </w:r>
    </w:p>
    <w:p w:rsidR="008E0B7F" w:rsidRDefault="00CD5556">
      <w:pPr>
        <w:pStyle w:val="2"/>
        <w:ind w:firstLine="151"/>
      </w:pPr>
      <w:bookmarkStart w:id="3" w:name="_Toc2291610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8E0B7F" w:rsidRDefault="00CD5556">
      <w:pPr>
        <w:ind w:firstLine="480"/>
      </w:pPr>
      <w:r>
        <w:rPr>
          <w:rFonts w:hint="eastAsia"/>
        </w:rPr>
        <w:t>项目名称：</w:t>
      </w:r>
      <w:r>
        <w:t>4D GIS</w:t>
      </w:r>
      <w:r>
        <w:rPr>
          <w:rFonts w:hint="eastAsia"/>
        </w:rPr>
        <w:t>标记系统</w:t>
      </w:r>
    </w:p>
    <w:p w:rsidR="008E0B7F" w:rsidRDefault="00CD5556">
      <w:pPr>
        <w:ind w:firstLine="480"/>
      </w:pPr>
      <w:r>
        <w:rPr>
          <w:rFonts w:hint="eastAsia"/>
        </w:rPr>
        <w:t>近来，行业普遍认为</w:t>
      </w:r>
      <w:r>
        <w:rPr>
          <w:rFonts w:hint="eastAsia"/>
        </w:rPr>
        <w:t>GIS</w:t>
      </w:r>
      <w:r>
        <w:rPr>
          <w:rFonts w:hint="eastAsia"/>
        </w:rPr>
        <w:t>将朝着普适化、智能化方向发展。在未来，任何人都可以在任何地方，拿着任意终端访问</w:t>
      </w:r>
      <w:r>
        <w:rPr>
          <w:rFonts w:hint="eastAsia"/>
        </w:rPr>
        <w:t>GIS</w:t>
      </w:r>
      <w:r>
        <w:rPr>
          <w:rFonts w:hint="eastAsia"/>
        </w:rPr>
        <w:t>服务，而不局限于特定用户和专业的终端，希望使普通用户也能够通过多媒介进行访问。随着云计算技术、移动终端、物联网等技术的快速发展，这一想法是极有可能实现的。因此，我们希望创造一个</w:t>
      </w:r>
      <w:r>
        <w:rPr>
          <w:rFonts w:hint="eastAsia"/>
        </w:rPr>
        <w:t>GIS</w:t>
      </w:r>
      <w:r>
        <w:rPr>
          <w:rFonts w:hint="eastAsia"/>
        </w:rPr>
        <w:t>环境，把大家的知识和经验用地图的方式来表达，让用户非常方便的获得地图数据，满足他们对于出行、旅游、测绘、科研等方面的需求。</w:t>
      </w:r>
    </w:p>
    <w:p w:rsidR="008E0B7F" w:rsidRDefault="00CD5556">
      <w:pPr>
        <w:pStyle w:val="2"/>
        <w:ind w:firstLine="151"/>
      </w:pPr>
      <w:bookmarkStart w:id="4" w:name="_Toc22916107"/>
      <w:r>
        <w:rPr>
          <w:rFonts w:hint="eastAsia"/>
        </w:rPr>
        <w:t>1.3</w:t>
      </w:r>
      <w:r>
        <w:rPr>
          <w:rFonts w:hint="eastAsia"/>
        </w:rPr>
        <w:t>设计目标</w:t>
      </w:r>
      <w:bookmarkEnd w:id="4"/>
    </w:p>
    <w:p w:rsidR="008E0B7F" w:rsidRDefault="00CD5556">
      <w:pPr>
        <w:ind w:firstLine="480"/>
      </w:pPr>
      <w:r>
        <w:t>本系统的设计说明书主要分为</w:t>
      </w:r>
      <w:r>
        <w:rPr>
          <w:rFonts w:hint="eastAsia"/>
        </w:rPr>
        <w:t>四</w:t>
      </w:r>
      <w:r>
        <w:t>个部分来完成：功能设计、数据结构设计</w:t>
      </w:r>
      <w:r>
        <w:rPr>
          <w:rFonts w:hint="eastAsia"/>
        </w:rPr>
        <w:t>、</w:t>
      </w:r>
      <w:r>
        <w:t>界面设计</w:t>
      </w:r>
      <w:r>
        <w:rPr>
          <w:rFonts w:hint="eastAsia"/>
        </w:rPr>
        <w:t>及程序伪代码的实现</w:t>
      </w:r>
      <w:r>
        <w:t>。功能设计部分将完成本系统的功能建模，包括软件的</w:t>
      </w:r>
      <w:r>
        <w:rPr>
          <w:rFonts w:hint="eastAsia"/>
        </w:rPr>
        <w:t>类图</w:t>
      </w:r>
      <w:r>
        <w:t>、数据流图等；数据结构设计部分讲完成软件的数据建模，其中包括数据的</w:t>
      </w:r>
      <w:r>
        <w:t>ER</w:t>
      </w:r>
      <w:r>
        <w:t>图、数据结构定义和数据库表的设计；界面设计部分将完成简要的界面设计和接口模块的设计。</w:t>
      </w:r>
      <w:r>
        <w:rPr>
          <w:rFonts w:hint="eastAsia"/>
        </w:rPr>
        <w:t>后续的软件开发编码人员和测试人员可根据此设计说明书进行编写。</w:t>
      </w:r>
    </w:p>
    <w:p w:rsidR="008E0B7F" w:rsidRDefault="00CD5556">
      <w:pPr>
        <w:pStyle w:val="2"/>
        <w:ind w:firstLine="151"/>
      </w:pPr>
      <w:bookmarkStart w:id="5" w:name="_Toc22916108"/>
      <w:r>
        <w:rPr>
          <w:rFonts w:hint="eastAsia"/>
        </w:rPr>
        <w:lastRenderedPageBreak/>
        <w:t>1.4</w:t>
      </w:r>
      <w:r>
        <w:rPr>
          <w:rFonts w:hint="eastAsia"/>
        </w:rPr>
        <w:t>运行环境</w:t>
      </w:r>
      <w:bookmarkEnd w:id="5"/>
    </w:p>
    <w:p w:rsidR="008E0B7F" w:rsidRDefault="00CD5556">
      <w:pPr>
        <w:pStyle w:val="3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客户端程序：</w:t>
      </w:r>
    </w:p>
    <w:p w:rsidR="008E0B7F" w:rsidRDefault="00CD5556">
      <w:pPr>
        <w:ind w:firstLine="480"/>
      </w:pPr>
      <w:r>
        <w:rPr>
          <w:rFonts w:hint="eastAsia"/>
        </w:rPr>
        <w:t>客户端程序可以运行在装有</w:t>
      </w:r>
      <w:r>
        <w:rPr>
          <w:rFonts w:hint="eastAsia"/>
        </w:rPr>
        <w:t xml:space="preserve"> Android </w:t>
      </w:r>
      <w:r>
        <w:rPr>
          <w:rFonts w:hint="eastAsia"/>
        </w:rPr>
        <w:t>操作系统或</w:t>
      </w:r>
      <w:r>
        <w:rPr>
          <w:rFonts w:hint="eastAsia"/>
        </w:rPr>
        <w:t>IOS</w:t>
      </w:r>
      <w:r>
        <w:rPr>
          <w:rFonts w:hint="eastAsia"/>
        </w:rPr>
        <w:t>的智能手机、平板电脑上，</w:t>
      </w:r>
      <w:r>
        <w:rPr>
          <w:rFonts w:hint="eastAsia"/>
        </w:rPr>
        <w:t>web</w:t>
      </w:r>
      <w:r>
        <w:rPr>
          <w:rFonts w:hint="eastAsia"/>
        </w:rPr>
        <w:t>网页以及个人笔记本电脑上，需要满足的具体要求如下：</w:t>
      </w:r>
    </w:p>
    <w:p w:rsidR="008E0B7F" w:rsidRDefault="00CD5556">
      <w:pPr>
        <w:ind w:firstLine="480"/>
      </w:pPr>
      <w:r>
        <w:rPr>
          <w:rFonts w:hint="eastAsia"/>
        </w:rPr>
        <w:t>Android</w:t>
      </w:r>
      <w:r>
        <w:rPr>
          <w:rFonts w:hint="eastAsia"/>
        </w:rPr>
        <w:t>系统：</w:t>
      </w:r>
    </w:p>
    <w:tbl>
      <w:tblPr>
        <w:tblStyle w:val="af"/>
        <w:tblW w:w="7371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2694"/>
        <w:gridCol w:w="4677"/>
      </w:tblGrid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Android 4.1  </w:t>
            </w:r>
            <w:r>
              <w:rPr>
                <w:rFonts w:hint="eastAsia"/>
              </w:rPr>
              <w:t>以上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处理器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高通骁龙</w:t>
            </w:r>
            <w:r>
              <w:rPr>
                <w:rFonts w:hint="eastAsia"/>
              </w:rPr>
              <w:t>  200 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 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RAM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 xml:space="preserve">G </w:t>
            </w:r>
            <w:r>
              <w:rPr>
                <w:rFonts w:hint="eastAsia"/>
              </w:rPr>
              <w:t>以上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50MB 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 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其他要求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导航</w:t>
            </w:r>
          </w:p>
        </w:tc>
      </w:tr>
    </w:tbl>
    <w:p w:rsidR="008E0B7F" w:rsidRDefault="00CD5556">
      <w:pPr>
        <w:ind w:firstLine="480"/>
      </w:pPr>
      <w:r>
        <w:rPr>
          <w:rFonts w:hint="eastAsia"/>
        </w:rPr>
        <w:t>IOS</w:t>
      </w:r>
      <w:r>
        <w:rPr>
          <w:rFonts w:hint="eastAsia"/>
        </w:rPr>
        <w:t>系统：</w:t>
      </w:r>
    </w:p>
    <w:tbl>
      <w:tblPr>
        <w:tblStyle w:val="af"/>
        <w:tblW w:w="7371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2694"/>
        <w:gridCol w:w="4677"/>
      </w:tblGrid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IOS 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 xml:space="preserve">  </w:t>
            </w:r>
            <w:r>
              <w:rPr>
                <w:rFonts w:hint="eastAsia"/>
              </w:rPr>
              <w:t>以上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处理器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t>Apple A7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 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RAM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 xml:space="preserve">G </w:t>
            </w:r>
            <w:r>
              <w:rPr>
                <w:rFonts w:hint="eastAsia"/>
              </w:rPr>
              <w:t>以上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50MB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 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其他要求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GPS </w:t>
            </w:r>
            <w:r>
              <w:rPr>
                <w:rFonts w:hint="eastAsia"/>
              </w:rPr>
              <w:t>导航</w:t>
            </w:r>
          </w:p>
        </w:tc>
      </w:tr>
    </w:tbl>
    <w:p w:rsidR="008E0B7F" w:rsidRDefault="00CD5556">
      <w:pPr>
        <w:ind w:firstLine="48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及</w:t>
      </w:r>
      <w:r>
        <w:rPr>
          <w:rFonts w:hint="eastAsia"/>
        </w:rPr>
        <w:t>PC</w:t>
      </w:r>
      <w:r>
        <w:rPr>
          <w:rFonts w:hint="eastAsia"/>
        </w:rPr>
        <w:t>端：</w:t>
      </w:r>
    </w:p>
    <w:tbl>
      <w:tblPr>
        <w:tblStyle w:val="af"/>
        <w:tblW w:w="7371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2694"/>
        <w:gridCol w:w="4677"/>
      </w:tblGrid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i</w:t>
            </w:r>
            <w:r>
              <w:rPr>
                <w:rFonts w:hint="eastAsia"/>
              </w:rPr>
              <w:t>ndows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RAM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t>4</w:t>
            </w:r>
            <w:r>
              <w:rPr>
                <w:rFonts w:hint="eastAsia"/>
              </w:rPr>
              <w:t xml:space="preserve">G </w:t>
            </w:r>
            <w:r>
              <w:rPr>
                <w:rFonts w:hint="eastAsia"/>
              </w:rPr>
              <w:t>以上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t>100</w:t>
            </w:r>
            <w:r>
              <w:rPr>
                <w:rFonts w:hint="eastAsia"/>
              </w:rPr>
              <w:t xml:space="preserve">MB 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 </w:t>
            </w:r>
          </w:p>
        </w:tc>
      </w:tr>
    </w:tbl>
    <w:p w:rsidR="008E0B7F" w:rsidRDefault="008E0B7F">
      <w:pPr>
        <w:ind w:firstLineChars="0" w:firstLine="0"/>
      </w:pPr>
    </w:p>
    <w:p w:rsidR="008E0B7F" w:rsidRDefault="00CD5556">
      <w:pPr>
        <w:pStyle w:val="3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服务器程序：</w:t>
      </w:r>
    </w:p>
    <w:p w:rsidR="008E0B7F" w:rsidRDefault="00CD5556">
      <w:pPr>
        <w:ind w:firstLineChars="0" w:firstLine="482"/>
      </w:pPr>
      <w:r>
        <w:rPr>
          <w:rFonts w:hint="eastAsia"/>
        </w:rPr>
        <w:t>服务器程序运行在安装有</w:t>
      </w:r>
      <w:r>
        <w:rPr>
          <w:rFonts w:hint="eastAsia"/>
        </w:rPr>
        <w:t xml:space="preserve">Windows </w:t>
      </w:r>
      <w:r>
        <w:rPr>
          <w:rFonts w:hint="eastAsia"/>
        </w:rPr>
        <w:t>操作系统的服务器上，需要满足的具体要求如下：</w:t>
      </w:r>
    </w:p>
    <w:tbl>
      <w:tblPr>
        <w:tblStyle w:val="af"/>
        <w:tblW w:w="7371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2694"/>
        <w:gridCol w:w="4677"/>
      </w:tblGrid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7</w:t>
            </w:r>
            <w:r>
              <w:rPr>
                <w:rFonts w:hint="eastAsia"/>
              </w:rPr>
              <w:t>以上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MySQL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处理器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Intel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RAM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t>8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以上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数据存储空间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t>512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以上</w:t>
            </w:r>
          </w:p>
        </w:tc>
      </w:tr>
      <w:tr w:rsidR="008E0B7F">
        <w:tc>
          <w:tcPr>
            <w:tcW w:w="26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4677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TCP/</w:t>
            </w:r>
            <w:r>
              <w:t>IP</w:t>
            </w:r>
          </w:p>
        </w:tc>
      </w:tr>
    </w:tbl>
    <w:p w:rsidR="008E0B7F" w:rsidRDefault="008E0B7F">
      <w:pPr>
        <w:pStyle w:val="2"/>
        <w:spacing w:before="120" w:after="120"/>
        <w:ind w:firstLine="151"/>
      </w:pPr>
    </w:p>
    <w:p w:rsidR="008E0B7F" w:rsidRDefault="00CD5556">
      <w:pPr>
        <w:pStyle w:val="2"/>
        <w:spacing w:before="120" w:after="120"/>
        <w:ind w:firstLine="151"/>
      </w:pPr>
      <w:bookmarkStart w:id="6" w:name="_Toc22916109"/>
      <w:r>
        <w:rPr>
          <w:rFonts w:hint="eastAsia"/>
        </w:rPr>
        <w:t>2</w:t>
      </w:r>
      <w:r>
        <w:rPr>
          <w:rFonts w:hint="eastAsia"/>
        </w:rPr>
        <w:t>、技术路线</w:t>
      </w:r>
      <w:bookmarkEnd w:id="6"/>
    </w:p>
    <w:p w:rsidR="008E0B7F" w:rsidRDefault="00CD5556">
      <w:pPr>
        <w:ind w:firstLine="480"/>
      </w:pPr>
      <w:r>
        <w:rPr>
          <w:rFonts w:hint="eastAsia"/>
        </w:rPr>
        <w:t>本系统在设计时采用</w:t>
      </w:r>
      <w:r>
        <w:rPr>
          <w:rFonts w:hint="eastAsia"/>
        </w:rPr>
        <w:t>C/S</w:t>
      </w:r>
      <w:r>
        <w:rPr>
          <w:rFonts w:hint="eastAsia"/>
        </w:rPr>
        <w:t>的架构进行设计。产品设计分层按服务器端和客户端之间的不同来进行。其中服务器端使用</w:t>
      </w:r>
      <w:r>
        <w:rPr>
          <w:rFonts w:hint="eastAsia"/>
        </w:rPr>
        <w:t>apache</w:t>
      </w:r>
      <w:r>
        <w:rPr>
          <w:rFonts w:hint="eastAsia"/>
        </w:rPr>
        <w:t>服务器采用微服务器的架构进行设计，数据库使用</w:t>
      </w:r>
      <w:r>
        <w:rPr>
          <w:rFonts w:hint="eastAsia"/>
        </w:rPr>
        <w:t>SQL Server 2012</w:t>
      </w:r>
      <w:r>
        <w:rPr>
          <w:rFonts w:hint="eastAsia"/>
        </w:rPr>
        <w:t>数据库，编程语言使用</w:t>
      </w:r>
      <w:r>
        <w:rPr>
          <w:rFonts w:hint="eastAsia"/>
        </w:rPr>
        <w:t>Java</w:t>
      </w:r>
      <w:r>
        <w:rPr>
          <w:rFonts w:hint="eastAsia"/>
        </w:rPr>
        <w:t>。客户端使用多平台独立开发</w:t>
      </w:r>
      <w:r>
        <w:rPr>
          <w:rFonts w:hint="eastAsia"/>
        </w:rPr>
        <w:t>App</w:t>
      </w:r>
      <w:r>
        <w:rPr>
          <w:rFonts w:hint="eastAsia"/>
        </w:rPr>
        <w:t>的策略，在</w:t>
      </w:r>
      <w:r>
        <w:rPr>
          <w:rFonts w:hint="eastAsia"/>
        </w:rPr>
        <w:t>ios</w:t>
      </w:r>
      <w:r>
        <w:rPr>
          <w:rFonts w:hint="eastAsia"/>
        </w:rPr>
        <w:t>端和</w:t>
      </w:r>
      <w:r>
        <w:rPr>
          <w:rFonts w:hint="eastAsia"/>
        </w:rPr>
        <w:t>mac os</w:t>
      </w:r>
      <w:r>
        <w:rPr>
          <w:rFonts w:hint="eastAsia"/>
        </w:rPr>
        <w:t>端使用</w:t>
      </w:r>
      <w:r>
        <w:rPr>
          <w:rFonts w:hint="eastAsia"/>
        </w:rPr>
        <w:t>swift</w:t>
      </w:r>
      <w:r>
        <w:rPr>
          <w:rFonts w:hint="eastAsia"/>
        </w:rPr>
        <w:t>进行开发，在</w:t>
      </w:r>
      <w:r>
        <w:rPr>
          <w:rFonts w:hint="eastAsia"/>
        </w:rPr>
        <w:t>android</w:t>
      </w:r>
      <w:r>
        <w:rPr>
          <w:rFonts w:hint="eastAsia"/>
        </w:rPr>
        <w:t>端使用</w:t>
      </w:r>
      <w:r>
        <w:rPr>
          <w:rFonts w:hint="eastAsia"/>
        </w:rPr>
        <w:t>kotlin</w:t>
      </w:r>
      <w:r>
        <w:rPr>
          <w:rFonts w:hint="eastAsia"/>
        </w:rPr>
        <w:t>进行开发，</w:t>
      </w:r>
      <w:r>
        <w:rPr>
          <w:rFonts w:hint="eastAsia"/>
        </w:rPr>
        <w:t>windows</w:t>
      </w:r>
      <w:r>
        <w:rPr>
          <w:rFonts w:hint="eastAsia"/>
        </w:rPr>
        <w:t>端使用</w:t>
      </w:r>
      <w:r>
        <w:rPr>
          <w:rFonts w:hint="eastAsia"/>
        </w:rPr>
        <w:t>.Net</w:t>
      </w:r>
      <w:r>
        <w:rPr>
          <w:rFonts w:hint="eastAsia"/>
        </w:rPr>
        <w:t>开发框架进行开发。外部的数据接口我们采用两种策略，当显示的部分不要求相当精细时，使用百度地图的外部接口进行；当内容要求精细时，尤其是要显示地图的</w:t>
      </w:r>
      <w:r>
        <w:rPr>
          <w:rFonts w:hint="eastAsia"/>
        </w:rPr>
        <w:t>3D</w:t>
      </w:r>
      <w:r>
        <w:rPr>
          <w:rFonts w:hint="eastAsia"/>
        </w:rPr>
        <w:t>信息、地理信息等时，使用</w:t>
      </w:r>
      <w:r>
        <w:rPr>
          <w:rFonts w:hint="eastAsia"/>
        </w:rPr>
        <w:t>Arc GIS</w:t>
      </w:r>
      <w:r>
        <w:rPr>
          <w:rFonts w:hint="eastAsia"/>
        </w:rPr>
        <w:t>。</w:t>
      </w:r>
    </w:p>
    <w:p w:rsidR="008E0B7F" w:rsidRDefault="00CD5556">
      <w:pPr>
        <w:pStyle w:val="1"/>
        <w:spacing w:before="120" w:after="120"/>
      </w:pPr>
      <w:bookmarkStart w:id="7" w:name="_Toc22916110"/>
      <w:r>
        <w:rPr>
          <w:rFonts w:hint="eastAsia"/>
        </w:rPr>
        <w:t>3</w:t>
      </w:r>
      <w:r>
        <w:rPr>
          <w:rFonts w:hint="eastAsia"/>
        </w:rPr>
        <w:t>、数据结构设计</w:t>
      </w:r>
      <w:bookmarkEnd w:id="7"/>
    </w:p>
    <w:p w:rsidR="008E0B7F" w:rsidRDefault="00CD5556">
      <w:pPr>
        <w:pStyle w:val="2"/>
        <w:ind w:firstLine="151"/>
      </w:pPr>
      <w:bookmarkStart w:id="8" w:name="_Toc22916111"/>
      <w:r>
        <w:rPr>
          <w:rFonts w:hint="eastAsia"/>
        </w:rPr>
        <w:t>3.1</w:t>
      </w:r>
      <w:r>
        <w:rPr>
          <w:rFonts w:hint="eastAsia"/>
        </w:rPr>
        <w:t>数据关系建模</w:t>
      </w:r>
      <w:bookmarkEnd w:id="8"/>
    </w:p>
    <w:p w:rsidR="008E0B7F" w:rsidRDefault="00CD5556">
      <w:pPr>
        <w:ind w:firstLine="480"/>
      </w:pPr>
      <w:r>
        <w:rPr>
          <w:rFonts w:hint="eastAsia"/>
        </w:rPr>
        <w:t>(</w:t>
      </w:r>
      <w:r>
        <w:t>ER</w:t>
      </w:r>
      <w:r>
        <w:rPr>
          <w:rFonts w:hint="eastAsia"/>
        </w:rPr>
        <w:t>图及说明</w:t>
      </w:r>
      <w:r>
        <w:rPr>
          <w:rFonts w:hint="eastAsia"/>
        </w:rPr>
        <w:t>)</w:t>
      </w:r>
    </w:p>
    <w:p w:rsidR="008E0B7F" w:rsidRDefault="00CD5556">
      <w:pPr>
        <w:pStyle w:val="2"/>
        <w:ind w:firstLine="151"/>
      </w:pPr>
      <w:bookmarkStart w:id="9" w:name="_Toc22916112"/>
      <w:r>
        <w:t xml:space="preserve">3.2 </w:t>
      </w:r>
      <w:r>
        <w:rPr>
          <w:rFonts w:hint="eastAsia"/>
        </w:rPr>
        <w:t>数据结构建模</w:t>
      </w:r>
      <w:bookmarkEnd w:id="9"/>
    </w:p>
    <w:p w:rsidR="008E0B7F" w:rsidRDefault="00CD5556">
      <w:pPr>
        <w:pStyle w:val="3"/>
        <w:ind w:firstLine="281"/>
      </w:pPr>
      <w:bookmarkStart w:id="10" w:name="_Toc22916113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数据库表设计</w:t>
      </w:r>
      <w:bookmarkEnd w:id="10"/>
    </w:p>
    <w:p w:rsidR="008E0B7F" w:rsidRDefault="00CD5556">
      <w:pPr>
        <w:ind w:firstLine="480"/>
      </w:pPr>
      <w:r>
        <w:rPr>
          <w:rFonts w:hint="eastAsia"/>
        </w:rPr>
        <w:t>用户表：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E0B7F" w:rsidTr="004414C5">
        <w:tc>
          <w:tcPr>
            <w:tcW w:w="1970" w:type="dxa"/>
            <w:vAlign w:val="center"/>
          </w:tcPr>
          <w:p w:rsidR="008E0B7F" w:rsidRDefault="00CD5556" w:rsidP="004414C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971" w:type="dxa"/>
            <w:vAlign w:val="center"/>
          </w:tcPr>
          <w:p w:rsidR="008E0B7F" w:rsidRDefault="00CD5556" w:rsidP="004414C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1" w:type="dxa"/>
            <w:vAlign w:val="center"/>
          </w:tcPr>
          <w:p w:rsidR="008E0B7F" w:rsidRDefault="00CD5556" w:rsidP="004414C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1" w:type="dxa"/>
            <w:vAlign w:val="center"/>
          </w:tcPr>
          <w:p w:rsidR="008E0B7F" w:rsidRDefault="00CD5556" w:rsidP="004414C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971" w:type="dxa"/>
            <w:vAlign w:val="center"/>
          </w:tcPr>
          <w:p w:rsidR="008E0B7F" w:rsidRDefault="00CD5556" w:rsidP="004414C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 w:rsidR="00CD5556" w:rsidTr="004414C5">
        <w:tc>
          <w:tcPr>
            <w:tcW w:w="1970" w:type="dxa"/>
            <w:vAlign w:val="center"/>
          </w:tcPr>
          <w:p w:rsidR="00CD5556" w:rsidRP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</w:t>
            </w:r>
          </w:p>
        </w:tc>
        <w:tc>
          <w:tcPr>
            <w:tcW w:w="1971" w:type="dxa"/>
            <w:vAlign w:val="center"/>
          </w:tcPr>
          <w:p w:rsidR="00CD5556" w:rsidRP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 w:rsidRPr="004414C5">
              <w:rPr>
                <w:rFonts w:hint="eastAsia"/>
              </w:rPr>
              <w:t>用户</w:t>
            </w:r>
            <w:r w:rsidRPr="004414C5">
              <w:rPr>
                <w:rFonts w:hint="eastAsia"/>
              </w:rPr>
              <w:t>I</w:t>
            </w:r>
            <w:r w:rsidRPr="004414C5">
              <w:t>D</w:t>
            </w:r>
          </w:p>
        </w:tc>
        <w:tc>
          <w:tcPr>
            <w:tcW w:w="1971" w:type="dxa"/>
            <w:vAlign w:val="center"/>
          </w:tcPr>
          <w:p w:rsidR="00CD5556" w:rsidRP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71" w:type="dxa"/>
            <w:vAlign w:val="center"/>
          </w:tcPr>
          <w:p w:rsidR="00CD5556" w:rsidRPr="004414C5" w:rsidRDefault="00CD5556" w:rsidP="004414C5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  <w:vAlign w:val="center"/>
          </w:tcPr>
          <w:p w:rsidR="00CD5556" w:rsidRP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414C5" w:rsidTr="004414C5">
        <w:tc>
          <w:tcPr>
            <w:tcW w:w="1970" w:type="dxa"/>
            <w:vAlign w:val="center"/>
          </w:tcPr>
          <w:p w:rsidR="004414C5" w:rsidRP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用户注册提供</w:t>
            </w:r>
          </w:p>
        </w:tc>
        <w:tc>
          <w:tcPr>
            <w:tcW w:w="1971" w:type="dxa"/>
            <w:vAlign w:val="center"/>
          </w:tcPr>
          <w:p w:rsidR="004414C5" w:rsidRP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71" w:type="dxa"/>
            <w:vAlign w:val="center"/>
          </w:tcPr>
          <w:p w:rsidR="004414C5" w:rsidRDefault="003308B9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71" w:type="dxa"/>
            <w:vAlign w:val="center"/>
          </w:tcPr>
          <w:p w:rsidR="004414C5" w:rsidRP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4414C5" w:rsidTr="004414C5">
        <w:tc>
          <w:tcPr>
            <w:tcW w:w="1970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用户注册填写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414C5" w:rsidTr="004414C5">
        <w:tc>
          <w:tcPr>
            <w:tcW w:w="1970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用户注册填写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-1</w:t>
            </w:r>
            <w:r>
              <w:t>6</w:t>
            </w:r>
          </w:p>
        </w:tc>
        <w:tc>
          <w:tcPr>
            <w:tcW w:w="1971" w:type="dxa"/>
            <w:vAlign w:val="center"/>
          </w:tcPr>
          <w:p w:rsidR="004414C5" w:rsidRDefault="003308B9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letter</w:t>
            </w:r>
          </w:p>
        </w:tc>
      </w:tr>
      <w:tr w:rsidR="004414C5" w:rsidTr="004414C5">
        <w:tc>
          <w:tcPr>
            <w:tcW w:w="1970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用户填写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71" w:type="dxa"/>
            <w:vAlign w:val="center"/>
          </w:tcPr>
          <w:p w:rsidR="004414C5" w:rsidRDefault="003308B9" w:rsidP="004414C5">
            <w:pPr>
              <w:ind w:firstLineChars="0" w:firstLine="0"/>
              <w:jc w:val="center"/>
            </w:pPr>
            <w:r>
              <w:rPr>
                <w:rFonts w:hint="eastAsia"/>
              </w:rPr>
              <w:t>0-</w:t>
            </w:r>
            <w:r>
              <w:t>300</w:t>
            </w:r>
          </w:p>
        </w:tc>
        <w:tc>
          <w:tcPr>
            <w:tcW w:w="1971" w:type="dxa"/>
            <w:vAlign w:val="center"/>
          </w:tcPr>
          <w:p w:rsidR="004414C5" w:rsidRDefault="004414C5" w:rsidP="004414C5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8E0B7F" w:rsidRDefault="008E0B7F">
      <w:pPr>
        <w:ind w:firstLineChars="83" w:firstLine="199"/>
      </w:pPr>
    </w:p>
    <w:p w:rsidR="008E0B7F" w:rsidRDefault="00CD5556">
      <w:pPr>
        <w:ind w:firstLine="480"/>
      </w:pPr>
      <w:r>
        <w:rPr>
          <w:rFonts w:hint="eastAsia"/>
        </w:rPr>
        <w:t>标记表：</w:t>
      </w:r>
    </w:p>
    <w:tbl>
      <w:tblPr>
        <w:tblStyle w:val="af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E0B7F">
        <w:trPr>
          <w:jc w:val="center"/>
        </w:trPr>
        <w:tc>
          <w:tcPr>
            <w:tcW w:w="1970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B743F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 w:rsidRPr="003308B9">
              <w:rPr>
                <w:rFonts w:hint="eastAsia"/>
              </w:rPr>
              <w:t>标记序号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B743F3">
            <w:pPr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系统提供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所属图层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用户定义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标记名称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标记时间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rPr>
          <w:jc w:val="center"/>
        </w:trPr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8E0B7F" w:rsidRDefault="008E0B7F">
      <w:pPr>
        <w:ind w:firstLineChars="0" w:firstLine="0"/>
      </w:pPr>
    </w:p>
    <w:p w:rsidR="008E0B7F" w:rsidRDefault="00CD5556">
      <w:pPr>
        <w:ind w:firstLine="480"/>
      </w:pPr>
      <w:r>
        <w:rPr>
          <w:rFonts w:hint="eastAsia"/>
        </w:rPr>
        <w:t>线路表：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E0B7F">
        <w:tc>
          <w:tcPr>
            <w:tcW w:w="1970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B743F3">
            <w:pPr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系统查询获得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起点标记序号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系统查询获得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终点标记序号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查询生成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中间标记链表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</w:t>
            </w:r>
            <w:r>
              <w:rPr>
                <w:rFonts w:hint="eastAsia"/>
              </w:rPr>
              <w:t>计算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路程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8E0B7F" w:rsidRDefault="008E0B7F">
      <w:pPr>
        <w:ind w:firstLine="480"/>
      </w:pPr>
    </w:p>
    <w:p w:rsidR="008E0B7F" w:rsidRDefault="00CD5556">
      <w:pPr>
        <w:ind w:firstLineChars="0" w:firstLine="0"/>
      </w:pPr>
      <w:r>
        <w:t xml:space="preserve">        </w:t>
      </w:r>
      <w:r>
        <w:rPr>
          <w:rFonts w:hint="eastAsia"/>
        </w:rPr>
        <w:t>图层表：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E0B7F">
        <w:tc>
          <w:tcPr>
            <w:tcW w:w="1970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系统定义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图层名称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-2</w:t>
            </w:r>
            <w:r>
              <w:t>0</w:t>
            </w:r>
          </w:p>
        </w:tc>
        <w:tc>
          <w:tcPr>
            <w:tcW w:w="1971" w:type="dxa"/>
          </w:tcPr>
          <w:p w:rsidR="003308B9" w:rsidRPr="003308B9" w:rsidRDefault="00B743F3">
            <w:pPr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</w:tbl>
    <w:p w:rsidR="008E0B7F" w:rsidRDefault="008E0B7F">
      <w:pPr>
        <w:ind w:firstLineChars="0" w:firstLine="0"/>
      </w:pPr>
    </w:p>
    <w:p w:rsidR="008E0B7F" w:rsidRDefault="00CD5556">
      <w:pPr>
        <w:ind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离线标记表：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E0B7F">
        <w:tc>
          <w:tcPr>
            <w:tcW w:w="1970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标记序号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B743F3">
            <w:pPr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所属图层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标记名称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t>20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标记时间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系统查询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标记状态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8E0B7F" w:rsidRDefault="008E0B7F">
      <w:pPr>
        <w:ind w:firstLineChars="0" w:firstLine="0"/>
      </w:pPr>
    </w:p>
    <w:p w:rsidR="008E0B7F" w:rsidRDefault="00CD5556">
      <w:pPr>
        <w:ind w:firstLine="480"/>
      </w:pPr>
      <w:r>
        <w:rPr>
          <w:rFonts w:hint="eastAsia"/>
        </w:rPr>
        <w:t>标记分享表：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E0B7F">
        <w:tc>
          <w:tcPr>
            <w:tcW w:w="1970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所属图层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标记时间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</w:tbl>
    <w:p w:rsidR="008E0B7F" w:rsidRDefault="008E0B7F">
      <w:pPr>
        <w:ind w:firstLineChars="83" w:firstLine="199"/>
      </w:pPr>
    </w:p>
    <w:p w:rsidR="008E0B7F" w:rsidRDefault="008E0B7F">
      <w:pPr>
        <w:ind w:firstLineChars="83" w:firstLine="199"/>
      </w:pPr>
    </w:p>
    <w:p w:rsidR="008E0B7F" w:rsidRDefault="00CD5556">
      <w:pPr>
        <w:ind w:firstLine="480"/>
      </w:pPr>
      <w:r>
        <w:rPr>
          <w:rFonts w:hint="eastAsia"/>
        </w:rPr>
        <w:t>线路分享表：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E0B7F">
        <w:tc>
          <w:tcPr>
            <w:tcW w:w="1970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字段说明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971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起点标记序号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终点标记序号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中间标记链表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路程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308B9">
        <w:tc>
          <w:tcPr>
            <w:tcW w:w="1970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系统自动获取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1" w:type="dxa"/>
          </w:tcPr>
          <w:p w:rsidR="003308B9" w:rsidRDefault="003308B9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71" w:type="dxa"/>
          </w:tcPr>
          <w:p w:rsidR="003308B9" w:rsidRPr="003308B9" w:rsidRDefault="003308B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71" w:type="dxa"/>
          </w:tcPr>
          <w:p w:rsidR="003308B9" w:rsidRPr="003308B9" w:rsidRDefault="00887219">
            <w:pPr>
              <w:ind w:firstLineChars="0" w:firstLine="0"/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</w:tbl>
    <w:p w:rsidR="008E0B7F" w:rsidRDefault="008E0B7F">
      <w:pPr>
        <w:ind w:firstLineChars="0" w:firstLine="0"/>
      </w:pPr>
    </w:p>
    <w:p w:rsidR="008E0B7F" w:rsidRDefault="00CD5556">
      <w:pPr>
        <w:pStyle w:val="2"/>
        <w:ind w:firstLine="151"/>
      </w:pPr>
      <w:bookmarkStart w:id="11" w:name="_Toc2291611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数据库建模</w:t>
      </w:r>
      <w:bookmarkEnd w:id="11"/>
    </w:p>
    <w:p w:rsidR="008E0B7F" w:rsidRDefault="00CD5556">
      <w:pPr>
        <w:ind w:firstLine="480"/>
      </w:pPr>
      <w:r>
        <w:rPr>
          <w:rFonts w:hint="eastAsia"/>
        </w:rPr>
        <w:t>（建模图及说明）</w:t>
      </w:r>
    </w:p>
    <w:p w:rsidR="008E0B7F" w:rsidRDefault="00CD5556">
      <w:pPr>
        <w:pStyle w:val="1"/>
        <w:spacing w:before="120" w:after="120"/>
      </w:pPr>
      <w:bookmarkStart w:id="12" w:name="_Toc22916115"/>
      <w:r>
        <w:rPr>
          <w:rFonts w:hint="eastAsia"/>
        </w:rPr>
        <w:t>4</w:t>
      </w:r>
      <w:r>
        <w:rPr>
          <w:rFonts w:hint="eastAsia"/>
        </w:rPr>
        <w:t>、功能设计</w:t>
      </w:r>
      <w:bookmarkEnd w:id="12"/>
    </w:p>
    <w:p w:rsidR="008E0B7F" w:rsidRDefault="00CD5556">
      <w:pPr>
        <w:pStyle w:val="2"/>
        <w:spacing w:before="120" w:after="120"/>
        <w:ind w:firstLine="151"/>
      </w:pPr>
      <w:bookmarkStart w:id="13" w:name="_Toc2291611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数据流图</w:t>
      </w:r>
      <w:bookmarkEnd w:id="13"/>
    </w:p>
    <w:p w:rsidR="008E0B7F" w:rsidRDefault="00CD5556">
      <w:pPr>
        <w:pStyle w:val="3"/>
        <w:spacing w:before="120" w:after="120"/>
        <w:ind w:firstLine="281"/>
      </w:pPr>
      <w:bookmarkStart w:id="14" w:name="_Toc22916117"/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</w:t>
      </w:r>
      <w:bookmarkEnd w:id="14"/>
    </w:p>
    <w:p w:rsidR="008E0B7F" w:rsidRDefault="00CD5556">
      <w:pPr>
        <w:pStyle w:val="3"/>
        <w:spacing w:before="120" w:after="120"/>
        <w:ind w:firstLine="281"/>
      </w:pPr>
      <w:bookmarkStart w:id="15" w:name="_Toc22916118"/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</w:t>
      </w:r>
      <w:bookmarkEnd w:id="15"/>
    </w:p>
    <w:p w:rsidR="008E0B7F" w:rsidRDefault="00CD5556">
      <w:pPr>
        <w:pStyle w:val="3"/>
        <w:spacing w:before="120" w:after="120"/>
        <w:ind w:firstLine="281"/>
      </w:pPr>
      <w:bookmarkStart w:id="16" w:name="_Toc22916119"/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层</w:t>
      </w:r>
      <w:bookmarkEnd w:id="16"/>
    </w:p>
    <w:p w:rsidR="008E0B7F" w:rsidRDefault="00CD5556">
      <w:pPr>
        <w:pStyle w:val="2"/>
        <w:spacing w:before="120" w:after="120"/>
        <w:ind w:firstLine="151"/>
      </w:pPr>
      <w:bookmarkStart w:id="17" w:name="_Toc22916120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功能实现</w:t>
      </w:r>
      <w:bookmarkEnd w:id="17"/>
    </w:p>
    <w:p w:rsidR="008E0B7F" w:rsidRDefault="00CD5556">
      <w:pPr>
        <w:spacing w:before="120" w:after="120"/>
        <w:ind w:firstLine="480"/>
      </w:pPr>
      <w:r>
        <w:rPr>
          <w:rFonts w:hint="eastAsia"/>
        </w:rPr>
        <w:t>（每部分包括详细介绍、流程图、</w:t>
      </w:r>
      <w:r>
        <w:rPr>
          <w:rFonts w:hint="eastAsia"/>
          <w:color w:val="FF0000"/>
          <w:u w:val="single"/>
        </w:rPr>
        <w:t>类图</w:t>
      </w:r>
      <w:r>
        <w:rPr>
          <w:rFonts w:hint="eastAsia"/>
          <w:color w:val="FF0000"/>
        </w:rPr>
        <w:t>（新增）</w:t>
      </w:r>
      <w:r>
        <w:rPr>
          <w:rFonts w:hint="eastAsia"/>
        </w:rPr>
        <w:t>、函数接口）</w:t>
      </w:r>
    </w:p>
    <w:p w:rsidR="008E0B7F" w:rsidRDefault="00CD5556">
      <w:pPr>
        <w:pStyle w:val="3"/>
        <w:ind w:firstLine="281"/>
      </w:pPr>
      <w:bookmarkStart w:id="18" w:name="_Toc22916121"/>
      <w:r>
        <w:rPr>
          <w:rFonts w:hint="eastAsia"/>
        </w:rPr>
        <w:t>4.</w:t>
      </w:r>
      <w:r>
        <w:t>2.1</w:t>
      </w:r>
      <w:r>
        <w:rPr>
          <w:rFonts w:hint="eastAsia"/>
        </w:rPr>
        <w:t>登录注册</w:t>
      </w:r>
      <w:bookmarkEnd w:id="18"/>
    </w:p>
    <w:p w:rsidR="008E0B7F" w:rsidRDefault="00CD5556">
      <w:pPr>
        <w:ind w:firstLine="480"/>
      </w:pPr>
      <w:r>
        <w:rPr>
          <w:rFonts w:hint="eastAsia"/>
        </w:rPr>
        <w:t>登录注册模块主要包括登录、注册和找回密码三个功能。用户第一次打开软件时，默认界面为登录界面，此时用户可以选择使用其他端口账号登录，如微信、</w:t>
      </w:r>
      <w:r>
        <w:rPr>
          <w:rFonts w:hint="eastAsia"/>
        </w:rPr>
        <w:t>QQ</w:t>
      </w:r>
      <w:r>
        <w:rPr>
          <w:rFonts w:hint="eastAsia"/>
        </w:rPr>
        <w:t>、微博等。当选择以这些账号登录时，会获取权限，并将该账号的头像，昵称等基本资料复制到本软件的账号上，此时用户只需要输入手机号、设置密码、填入发送过去的验证码即可，手机号即为用</w:t>
      </w:r>
      <w:r>
        <w:rPr>
          <w:rFonts w:hint="eastAsia"/>
        </w:rPr>
        <w:lastRenderedPageBreak/>
        <w:t>户账号。若用户进入注册界面，此时用户需要填写部分个人信息，再以手机号和密码进行注册。</w:t>
      </w:r>
    </w:p>
    <w:p w:rsidR="008E0B7F" w:rsidRDefault="00CD5556">
      <w:pPr>
        <w:ind w:firstLine="480"/>
      </w:pPr>
      <w:r>
        <w:rPr>
          <w:rFonts w:hint="eastAsia"/>
        </w:rPr>
        <w:t>当用户再次打开软件时，会直接以上一次登录的账号直接登录，可以退出账号重新以其他账号进行登录。</w:t>
      </w:r>
    </w:p>
    <w:p w:rsidR="008E0B7F" w:rsidRDefault="00CD5556">
      <w:pPr>
        <w:ind w:firstLine="480"/>
      </w:pPr>
      <w:r>
        <w:rPr>
          <w:rFonts w:hint="eastAsia"/>
        </w:rPr>
        <w:t>当用户忘记密码时可以选择找回密码，通过手机号的短信验证后即可重新设置密码。</w:t>
      </w:r>
    </w:p>
    <w:p w:rsidR="008E0B7F" w:rsidRDefault="00CD5556">
      <w:pPr>
        <w:ind w:firstLine="480"/>
      </w:pPr>
      <w:r>
        <w:rPr>
          <w:rFonts w:hint="eastAsia"/>
        </w:rPr>
        <w:t>登录注册的流程图如下图所示：</w:t>
      </w:r>
    </w:p>
    <w:p w:rsidR="008E0B7F" w:rsidRDefault="00CD5556">
      <w:pPr>
        <w:ind w:firstLine="480"/>
        <w:jc w:val="center"/>
      </w:pPr>
      <w:r>
        <w:rPr>
          <w:noProof/>
        </w:rPr>
        <w:drawing>
          <wp:inline distT="0" distB="0" distL="0" distR="0">
            <wp:extent cx="3253105" cy="4422775"/>
            <wp:effectExtent l="0" t="0" r="0" b="0"/>
            <wp:docPr id="14" name="图片 14" descr="C:\Users\yaoxx\AppData\Local\Packages\Microsoft.MicrosoftEdge_8wekyb3d8bbwe\TempState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yaoxx\AppData\Local\Packages\Microsoft.MicrosoftEdge_8wekyb3d8bbwe\TempState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6" t="7977"/>
                    <a:stretch>
                      <a:fillRect/>
                    </a:stretch>
                  </pic:blipFill>
                  <pic:spPr>
                    <a:xfrm>
                      <a:off x="0" y="0"/>
                      <a:ext cx="3255384" cy="442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80"/>
      </w:pPr>
      <w:r>
        <w:rPr>
          <w:rFonts w:hint="eastAsia"/>
        </w:rPr>
        <w:t>登陆注册模块共有一个用户信息类：</w:t>
      </w:r>
    </w:p>
    <w:p w:rsidR="008E0B7F" w:rsidRDefault="00CD5556">
      <w:pPr>
        <w:ind w:firstLine="480"/>
        <w:jc w:val="center"/>
      </w:pPr>
      <w:r>
        <w:rPr>
          <w:noProof/>
        </w:rPr>
        <w:drawing>
          <wp:inline distT="0" distB="0" distL="0" distR="0">
            <wp:extent cx="2658110" cy="1310640"/>
            <wp:effectExtent l="0" t="0" r="0" b="0"/>
            <wp:docPr id="15" name="图片 15" descr="C:\Users\yaoxx\AppData\Local\Packages\Microsoft.MicrosoftEdge_8wekyb3d8bbwe\TempState\Downloads\未命名文件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yaoxx\AppData\Local\Packages\Microsoft.MicrosoftEdge_8wekyb3d8bbwe\TempState\Downloads\未命名文件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2" r="3501" b="20649"/>
                    <a:stretch>
                      <a:fillRect/>
                    </a:stretch>
                  </pic:blipFill>
                  <pic:spPr>
                    <a:xfrm>
                      <a:off x="0" y="0"/>
                      <a:ext cx="2703004" cy="13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pStyle w:val="3"/>
        <w:ind w:firstLine="281"/>
      </w:pPr>
      <w:bookmarkStart w:id="19" w:name="_Toc22916122"/>
      <w:r>
        <w:rPr>
          <w:rFonts w:hint="eastAsia"/>
        </w:rPr>
        <w:lastRenderedPageBreak/>
        <w:t>4</w:t>
      </w:r>
      <w:r>
        <w:t xml:space="preserve">.2.2 </w:t>
      </w:r>
      <w:r>
        <w:rPr>
          <w:rFonts w:hint="eastAsia"/>
        </w:rPr>
        <w:t>视图切换</w:t>
      </w:r>
      <w:bookmarkEnd w:id="19"/>
    </w:p>
    <w:p w:rsidR="008E0B7F" w:rsidRDefault="00CD5556">
      <w:pPr>
        <w:ind w:firstLine="480"/>
      </w:pPr>
      <w:r>
        <w:rPr>
          <w:rFonts w:hint="eastAsia"/>
        </w:rPr>
        <w:t>视图切换共包括</w:t>
      </w:r>
      <w:r>
        <w:rPr>
          <w:rFonts w:hint="eastAsia"/>
        </w:rPr>
        <w:t>3</w:t>
      </w:r>
      <w:r>
        <w:rPr>
          <w:rFonts w:hint="eastAsia"/>
        </w:rPr>
        <w:t>个功能，分别是切换</w:t>
      </w:r>
      <w:r>
        <w:rPr>
          <w:rFonts w:hint="eastAsia"/>
        </w:rPr>
        <w:t>2D</w:t>
      </w:r>
      <w:r>
        <w:rPr>
          <w:rFonts w:hint="eastAsia"/>
        </w:rPr>
        <w:t>视图、切换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视图、切换</w:t>
      </w:r>
      <w:r>
        <w:t>4</w:t>
      </w:r>
      <w:r>
        <w:rPr>
          <w:rFonts w:hint="eastAsia"/>
        </w:rPr>
        <w:t>D</w:t>
      </w:r>
      <w:r>
        <w:rPr>
          <w:rFonts w:hint="eastAsia"/>
        </w:rPr>
        <w:t>视图。其显示时只有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地图可显示，</w:t>
      </w:r>
      <w:r>
        <w:rPr>
          <w:rFonts w:hint="eastAsia"/>
        </w:rPr>
        <w:t>4D</w:t>
      </w:r>
      <w:r>
        <w:rPr>
          <w:rFonts w:hint="eastAsia"/>
        </w:rPr>
        <w:t>需要加一个坐标轴来实现。</w:t>
      </w:r>
    </w:p>
    <w:p w:rsidR="008E0B7F" w:rsidRDefault="00CD5556">
      <w:pPr>
        <w:ind w:firstLine="480"/>
      </w:pPr>
      <w:r>
        <w:rPr>
          <w:rFonts w:hint="eastAsia"/>
        </w:rPr>
        <w:t>用户可以通过选择“</w:t>
      </w:r>
      <w:r>
        <w:rPr>
          <w:rFonts w:hint="eastAsia"/>
        </w:rPr>
        <w:t>2D</w:t>
      </w:r>
      <w:r>
        <w:rPr>
          <w:rFonts w:hint="eastAsia"/>
        </w:rPr>
        <w:t>”、“</w:t>
      </w:r>
      <w:r>
        <w:rPr>
          <w:rFonts w:hint="eastAsia"/>
        </w:rPr>
        <w:t>3D</w:t>
      </w:r>
      <w:r>
        <w:rPr>
          <w:rFonts w:hint="eastAsia"/>
        </w:rPr>
        <w:t>”和“</w:t>
      </w:r>
      <w:r>
        <w:rPr>
          <w:rFonts w:hint="eastAsia"/>
        </w:rPr>
        <w:t>4D</w:t>
      </w:r>
      <w:r>
        <w:rPr>
          <w:rFonts w:hint="eastAsia"/>
        </w:rPr>
        <w:t>”标识来切换视图。</w:t>
      </w:r>
    </w:p>
    <w:p w:rsidR="008E0B7F" w:rsidRDefault="00CD5556">
      <w:pPr>
        <w:ind w:firstLine="480"/>
      </w:pPr>
      <w:r>
        <w:rPr>
          <w:rFonts w:hint="eastAsia"/>
        </w:rPr>
        <w:t>视图切换的流程图如下图所示：</w:t>
      </w:r>
    </w:p>
    <w:p w:rsidR="008E0B7F" w:rsidRDefault="00CD5556">
      <w:pPr>
        <w:ind w:firstLine="480"/>
        <w:jc w:val="center"/>
      </w:pPr>
      <w:r>
        <w:rPr>
          <w:noProof/>
        </w:rPr>
        <w:drawing>
          <wp:inline distT="0" distB="0" distL="0" distR="0">
            <wp:extent cx="2997835" cy="4352925"/>
            <wp:effectExtent l="0" t="0" r="0" b="0"/>
            <wp:docPr id="16" name="图片 16" descr="C:\Users\yaoxx\AppData\Local\Packages\Microsoft.MicrosoftEdge_8wekyb3d8bbwe\TempState\Downloads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yaoxx\AppData\Local\Packages\Microsoft.MicrosoftEdge_8wekyb3d8bbwe\TempState\Downloads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90" t="4791"/>
                    <a:stretch>
                      <a:fillRect/>
                    </a:stretch>
                  </pic:blipFill>
                  <pic:spPr>
                    <a:xfrm>
                      <a:off x="0" y="0"/>
                      <a:ext cx="3001587" cy="43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80"/>
      </w:pPr>
      <w:r>
        <w:rPr>
          <w:rFonts w:hint="eastAsia"/>
        </w:rPr>
        <w:t>视图切换模块共有两个类，分别是标记类、位置类。各类的实现及它们之间的关系如下：</w:t>
      </w:r>
    </w:p>
    <w:p w:rsidR="008E0B7F" w:rsidRDefault="00CD5556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678045" cy="2138045"/>
            <wp:effectExtent l="0" t="0" r="0" b="0"/>
            <wp:docPr id="17" name="图片 17" descr="C:\Users\yaoxx\AppData\Local\Packages\Microsoft.MicrosoftEdge_8wekyb3d8bbwe\TempState\Downloads\未命名文件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yaoxx\AppData\Local\Packages\Microsoft.MicrosoftEdge_8wekyb3d8bbwe\TempState\Downloads\未命名文件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30" b="8141"/>
                    <a:stretch>
                      <a:fillRect/>
                    </a:stretch>
                  </pic:blipFill>
                  <pic:spPr>
                    <a:xfrm>
                      <a:off x="0" y="0"/>
                      <a:ext cx="4692236" cy="21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80"/>
      </w:pPr>
      <w:r>
        <w:rPr>
          <w:rFonts w:hint="eastAsia"/>
        </w:rPr>
        <w:t>视图切换需要通过百度地图</w:t>
      </w:r>
      <w:r>
        <w:rPr>
          <w:rFonts w:hint="eastAsia"/>
        </w:rPr>
        <w:t>SDK</w:t>
      </w:r>
      <w:r>
        <w:rPr>
          <w:rFonts w:hint="eastAsia"/>
        </w:rPr>
        <w:t>获取地图位置信息，并筛选标记进行显示。该部分对应的接口如下表所示：</w:t>
      </w:r>
    </w:p>
    <w:p w:rsidR="008E0B7F" w:rsidRDefault="008E0B7F">
      <w:pPr>
        <w:ind w:firstLine="480"/>
      </w:pP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8E0B7F">
        <w:tc>
          <w:tcPr>
            <w:tcW w:w="2463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2463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64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464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get_baidu_map_info()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MapView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根据当前位置进行选择，返回该部分地图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select</w:t>
            </w:r>
            <w:r>
              <w:t>_tag()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enum pos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enum tag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根据当前位置的坐标进行选择，返回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列表</w:t>
            </w:r>
          </w:p>
        </w:tc>
      </w:tr>
    </w:tbl>
    <w:p w:rsidR="008E0B7F" w:rsidRDefault="008E0B7F">
      <w:pPr>
        <w:ind w:firstLine="480"/>
      </w:pPr>
    </w:p>
    <w:p w:rsidR="008E0B7F" w:rsidRDefault="00CD5556">
      <w:pPr>
        <w:pStyle w:val="3"/>
        <w:ind w:firstLine="281"/>
      </w:pPr>
      <w:bookmarkStart w:id="20" w:name="_Toc22916123"/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即时查询</w:t>
      </w:r>
      <w:bookmarkEnd w:id="20"/>
    </w:p>
    <w:p w:rsidR="008E0B7F" w:rsidRDefault="00CD5556">
      <w:pPr>
        <w:ind w:firstLine="480"/>
      </w:pPr>
      <w:r>
        <w:rPr>
          <w:rFonts w:hint="eastAsia"/>
        </w:rPr>
        <w:t>即时查询可根据三种输入参数进行查询，输入标记信息及图层信息将返回从数据库中查询的标记，输入起终点为位置信息将在客户端以高德地图查询地铁路线的格式，显示线路。</w:t>
      </w:r>
    </w:p>
    <w:p w:rsidR="008E0B7F" w:rsidRDefault="00CD5556">
      <w:pPr>
        <w:ind w:firstLine="480"/>
      </w:pPr>
      <w:r>
        <w:rPr>
          <w:rFonts w:hint="eastAsia"/>
        </w:rPr>
        <w:t>当用户想对所需信息进行查询时，首先进入查询页面，再选择三种查询模式中的一种，输入查询信息进行搜索及结果显示。</w:t>
      </w:r>
    </w:p>
    <w:p w:rsidR="008E0B7F" w:rsidRDefault="00CD5556">
      <w:pPr>
        <w:ind w:firstLine="400"/>
        <w:jc w:val="center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 w:hint="eastAsia"/>
          <w:sz w:val="20"/>
          <w:szCs w:val="20"/>
        </w:rPr>
        <w:t>图片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fldChar w:fldCharType="begin"/>
      </w:r>
      <w:r>
        <w:rPr>
          <w:rFonts w:asciiTheme="majorHAnsi" w:hAnsiTheme="majorHAnsi" w:cstheme="minorHAnsi"/>
          <w:sz w:val="20"/>
          <w:szCs w:val="20"/>
        </w:rPr>
        <w:instrText xml:space="preserve"> SEQ </w:instrText>
      </w:r>
      <w:r>
        <w:rPr>
          <w:rFonts w:asciiTheme="majorHAnsi" w:hAnsiTheme="majorHAnsi" w:cstheme="minorHAnsi"/>
          <w:sz w:val="20"/>
          <w:szCs w:val="20"/>
        </w:rPr>
        <w:instrText>表格</w:instrText>
      </w:r>
      <w:r>
        <w:rPr>
          <w:rFonts w:asciiTheme="majorHAnsi" w:hAnsiTheme="majorHAnsi" w:cstheme="minorHAnsi"/>
          <w:sz w:val="20"/>
          <w:szCs w:val="20"/>
        </w:rPr>
        <w:instrText xml:space="preserve"> \* ARABIC </w:instrText>
      </w:r>
      <w:r>
        <w:rPr>
          <w:rFonts w:asciiTheme="majorHAnsi" w:hAnsiTheme="majorHAnsi" w:cstheme="minorHAnsi"/>
          <w:sz w:val="20"/>
          <w:szCs w:val="20"/>
        </w:rPr>
        <w:fldChar w:fldCharType="separate"/>
      </w:r>
      <w:r>
        <w:rPr>
          <w:rFonts w:asciiTheme="majorHAnsi" w:hAnsiTheme="majorHAnsi" w:cstheme="minorHAnsi"/>
          <w:sz w:val="20"/>
          <w:szCs w:val="20"/>
        </w:rPr>
        <w:t>1</w:t>
      </w:r>
      <w:r>
        <w:rPr>
          <w:rFonts w:asciiTheme="majorHAnsi" w:hAnsiTheme="majorHAnsi" w:cstheme="minorHAnsi"/>
          <w:sz w:val="20"/>
          <w:szCs w:val="20"/>
        </w:rPr>
        <w:fldChar w:fldCharType="end"/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 w:hint="eastAsia"/>
          <w:sz w:val="20"/>
          <w:szCs w:val="20"/>
        </w:rPr>
        <w:t>即时查询流程图</w:t>
      </w:r>
    </w:p>
    <w:p w:rsidR="008E0B7F" w:rsidRDefault="008E0B7F">
      <w:pPr>
        <w:ind w:firstLine="480"/>
      </w:pPr>
    </w:p>
    <w:p w:rsidR="008E0B7F" w:rsidRDefault="00CD5556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680460" cy="2743835"/>
            <wp:effectExtent l="0" t="0" r="2540" b="247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625" cy="275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00"/>
        <w:jc w:val="center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表格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fldChar w:fldCharType="begin"/>
      </w:r>
      <w:r>
        <w:rPr>
          <w:rFonts w:asciiTheme="majorHAnsi" w:hAnsiTheme="majorHAnsi" w:cstheme="minorHAnsi"/>
          <w:sz w:val="20"/>
          <w:szCs w:val="20"/>
        </w:rPr>
        <w:instrText xml:space="preserve"> SEQ </w:instrText>
      </w:r>
      <w:r>
        <w:rPr>
          <w:rFonts w:asciiTheme="majorHAnsi" w:hAnsiTheme="majorHAnsi" w:cstheme="minorHAnsi"/>
          <w:sz w:val="20"/>
          <w:szCs w:val="20"/>
        </w:rPr>
        <w:instrText>表格</w:instrText>
      </w:r>
      <w:r>
        <w:rPr>
          <w:rFonts w:asciiTheme="majorHAnsi" w:hAnsiTheme="majorHAnsi" w:cstheme="minorHAnsi"/>
          <w:sz w:val="20"/>
          <w:szCs w:val="20"/>
        </w:rPr>
        <w:instrText xml:space="preserve"> \* ARABIC </w:instrText>
      </w:r>
      <w:r>
        <w:rPr>
          <w:rFonts w:asciiTheme="majorHAnsi" w:hAnsiTheme="majorHAnsi" w:cstheme="minorHAnsi"/>
          <w:sz w:val="20"/>
          <w:szCs w:val="20"/>
        </w:rPr>
        <w:fldChar w:fldCharType="separate"/>
      </w:r>
      <w:r>
        <w:rPr>
          <w:rFonts w:asciiTheme="majorHAnsi" w:hAnsiTheme="majorHAnsi" w:cstheme="minorHAnsi"/>
          <w:sz w:val="20"/>
          <w:szCs w:val="20"/>
        </w:rPr>
        <w:t>1</w:t>
      </w:r>
      <w:r>
        <w:rPr>
          <w:rFonts w:asciiTheme="majorHAnsi" w:hAnsiTheme="majorHAnsi" w:cstheme="minorHAnsi"/>
          <w:sz w:val="20"/>
          <w:szCs w:val="20"/>
        </w:rPr>
        <w:fldChar w:fldCharType="end"/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 w:hint="eastAsia"/>
          <w:sz w:val="20"/>
          <w:szCs w:val="20"/>
        </w:rPr>
        <w:t>即时查询</w:t>
      </w:r>
      <w:r>
        <w:rPr>
          <w:rFonts w:asciiTheme="majorHAnsi" w:hAnsiTheme="majorHAnsi" w:cstheme="minorHAnsi"/>
          <w:sz w:val="20"/>
          <w:szCs w:val="20"/>
        </w:rPr>
        <w:t>接口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8E0B7F">
        <w:tc>
          <w:tcPr>
            <w:tcW w:w="2463" w:type="dxa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2463" w:type="dxa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64" w:type="dxa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464" w:type="dxa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  <w:bCs/>
                <w:kern w:val="44"/>
              </w:rPr>
            </w:pPr>
            <w:r>
              <w:t>query_tag_send()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  <w:bCs/>
                <w:kern w:val="44"/>
              </w:rPr>
            </w:pPr>
            <w:r>
              <w:t>string query_tag_info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  <w:bCs/>
                <w:kern w:val="44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输入标记的信息（经度，维度，高度，时间）或标记的名字。</w:t>
            </w:r>
          </w:p>
          <w:p w:rsidR="008E0B7F" w:rsidRDefault="00CD5556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对标记表执行查询操作，将查询到的标记信息进行格式转换以及维度扩充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在客户端地图上展示从数据库中查询到的标记。返回是否查询成功。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query_layer_send()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string query_layer_info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szCs w:val="24"/>
              </w:rPr>
              <w:t>输入图层名称。对标</w:t>
            </w:r>
            <w:r>
              <w:rPr>
                <w:rFonts w:hint="eastAsia"/>
              </w:rPr>
              <w:t>记表执行查询操作，将查询到的标记信息</w:t>
            </w:r>
            <w:r>
              <w:rPr>
                <w:rFonts w:hint="eastAsia"/>
              </w:rPr>
              <w:lastRenderedPageBreak/>
              <w:t>进行格式转换以及维度扩充，在地图上显示。返回是否查询成功。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lastRenderedPageBreak/>
              <w:t>Query_liner_send()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string query_begin_place,query_end_place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</w:pPr>
            <w:r>
              <w:rPr>
                <w:rFonts w:hint="eastAsia"/>
              </w:rPr>
              <w:t>输入起点及终点信息。对线路表执行查询操作，并按照路程进行升序排序，将查询到的线路进行格式转换，在客户端显示。返回是否查询成功。</w:t>
            </w:r>
          </w:p>
        </w:tc>
      </w:tr>
    </w:tbl>
    <w:p w:rsidR="008E0B7F" w:rsidRDefault="008E0B7F">
      <w:pPr>
        <w:ind w:firstLine="480"/>
      </w:pPr>
    </w:p>
    <w:p w:rsidR="008E0B7F" w:rsidRDefault="008E0B7F">
      <w:pPr>
        <w:ind w:firstLine="480"/>
      </w:pPr>
    </w:p>
    <w:p w:rsidR="008E0B7F" w:rsidRDefault="00CD5556">
      <w:pPr>
        <w:pStyle w:val="3"/>
        <w:ind w:firstLine="281"/>
      </w:pPr>
      <w:bookmarkStart w:id="21" w:name="_Toc22916124"/>
      <w:r>
        <w:rPr>
          <w:rFonts w:hint="eastAsia"/>
        </w:rPr>
        <w:t>4</w:t>
      </w:r>
      <w:r>
        <w:t xml:space="preserve">.2.4 </w:t>
      </w:r>
      <w:r>
        <w:rPr>
          <w:rFonts w:hint="eastAsia"/>
        </w:rPr>
        <w:t>离线数据同步</w:t>
      </w:r>
      <w:bookmarkEnd w:id="21"/>
    </w:p>
    <w:p w:rsidR="008E0B7F" w:rsidRDefault="00CD5556">
      <w:pPr>
        <w:ind w:firstLine="480"/>
      </w:pPr>
      <w:r>
        <w:rPr>
          <w:rFonts w:hint="eastAsia"/>
        </w:rPr>
        <w:t>离线数据同步共包括</w:t>
      </w:r>
      <w:r>
        <w:rPr>
          <w:rFonts w:hint="eastAsia"/>
        </w:rPr>
        <w:t>4</w:t>
      </w:r>
      <w:r>
        <w:rPr>
          <w:rFonts w:hint="eastAsia"/>
        </w:rPr>
        <w:t>个功能，分别是离线标记、标记逐条上传、在线集中上传和本地数据同步。用户在添加标记后，可以选择“提交”或“提交并上传”功能，若选择“提交”，则仅将标记保存在本地数据库，该</w:t>
      </w:r>
      <w:r>
        <w:tab/>
      </w:r>
      <w:r>
        <w:rPr>
          <w:rFonts w:hint="eastAsia"/>
        </w:rPr>
        <w:t>标记为离线标记，显示“未上传”按钮标识。</w:t>
      </w:r>
    </w:p>
    <w:p w:rsidR="008E0B7F" w:rsidRDefault="00CD5556">
      <w:pPr>
        <w:ind w:firstLine="480"/>
      </w:pPr>
      <w:r>
        <w:rPr>
          <w:rFonts w:hint="eastAsia"/>
        </w:rPr>
        <w:t>当用户想上传某条标记时，点击“未上传”按钮，进行上传，上传时会根据网络状态判断上传是否成功并返回给用户。</w:t>
      </w:r>
    </w:p>
    <w:p w:rsidR="008E0B7F" w:rsidRDefault="00CD5556">
      <w:pPr>
        <w:ind w:firstLine="480"/>
      </w:pPr>
      <w:r>
        <w:rPr>
          <w:rFonts w:hint="eastAsia"/>
        </w:rPr>
        <w:t>用户可以长按标记进入选择模式，可选择多条或全选标记，进行集中上传。</w:t>
      </w:r>
    </w:p>
    <w:p w:rsidR="008E0B7F" w:rsidRDefault="00CD5556">
      <w:pPr>
        <w:ind w:firstLine="480"/>
      </w:pPr>
      <w:r>
        <w:rPr>
          <w:rFonts w:hint="eastAsia"/>
        </w:rPr>
        <w:t>用户下拉界面，更新信息，自动进行本地数据与服务端数据同步（参考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消息刷新功能）。</w:t>
      </w:r>
    </w:p>
    <w:p w:rsidR="008E0B7F" w:rsidRDefault="00CD5556">
      <w:pPr>
        <w:ind w:firstLine="480"/>
      </w:pPr>
      <w:r>
        <w:rPr>
          <w:rFonts w:hint="eastAsia"/>
        </w:rPr>
        <w:t>离线数据同步的流程图如下图所示：</w:t>
      </w:r>
    </w:p>
    <w:p w:rsidR="008E0B7F" w:rsidRDefault="00CD5556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6118860" cy="4082415"/>
            <wp:effectExtent l="12700" t="12700" r="15240" b="196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5" b="238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3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离线数据同步流程图</w:t>
      </w:r>
    </w:p>
    <w:p w:rsidR="008E0B7F" w:rsidRDefault="00CD5556">
      <w:pPr>
        <w:ind w:firstLine="480"/>
      </w:pPr>
      <w:r>
        <w:rPr>
          <w:rFonts w:hint="eastAsia"/>
        </w:rPr>
        <w:t>离线数据同步模块共有</w:t>
      </w:r>
      <w:r>
        <w:rPr>
          <w:rFonts w:hint="eastAsia"/>
        </w:rPr>
        <w:t>4</w:t>
      </w:r>
      <w:r>
        <w:rPr>
          <w:rFonts w:hint="eastAsia"/>
        </w:rPr>
        <w:t>个类，分别是离线标记类、标记类、位置类、上传信息类。各类的实现及它们之间的关系如下：</w:t>
      </w:r>
    </w:p>
    <w:p w:rsidR="008E0B7F" w:rsidRDefault="00CD5556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6120130" cy="3559175"/>
            <wp:effectExtent l="12700" t="12700" r="13970" b="349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离线数据同步类图</w:t>
      </w:r>
    </w:p>
    <w:p w:rsidR="008E0B7F" w:rsidRDefault="00CD5556">
      <w:pPr>
        <w:ind w:firstLineChars="183" w:firstLine="439"/>
      </w:pPr>
      <w:r>
        <w:rPr>
          <w:rFonts w:hint="eastAsia"/>
        </w:rPr>
        <w:t>离线数据同步需要显示离线标记信息，并对选择上传的标记进行上传操作。该部分对应的接口如下表所示：</w:t>
      </w:r>
    </w:p>
    <w:p w:rsidR="008E0B7F" w:rsidRDefault="00CD5556">
      <w:pPr>
        <w:pStyle w:val="a3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离线数据同步接口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8E0B7F">
        <w:tc>
          <w:tcPr>
            <w:tcW w:w="2463" w:type="dxa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2463" w:type="dxa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64" w:type="dxa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464" w:type="dxa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  <w:bCs/>
                <w:kern w:val="44"/>
              </w:rPr>
            </w:pPr>
            <w:r>
              <w:t>show_offline_tag()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  <w:bCs/>
                <w:kern w:val="44"/>
              </w:rPr>
            </w:pPr>
            <w:r>
              <w:t>int offline_tag_id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  <w:bCs/>
                <w:kern w:val="44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spacing w:before="120" w:after="120"/>
              <w:ind w:firstLineChars="0" w:firstLine="0"/>
              <w:jc w:val="center"/>
              <w:rPr>
                <w:b/>
                <w:bCs/>
                <w:kern w:val="44"/>
              </w:rPr>
            </w:pPr>
            <w:r>
              <w:rPr>
                <w:rFonts w:hint="eastAsia"/>
              </w:rPr>
              <w:t>根据离线标记的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显示离线比较（包括“未上传”标识按钮），返回是否显示成功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upload_offline_tag()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int select_tag_id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根据选择标记的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将标记上传至服务器</w:t>
            </w:r>
          </w:p>
        </w:tc>
      </w:tr>
    </w:tbl>
    <w:p w:rsidR="008E0B7F" w:rsidRDefault="008E0B7F">
      <w:pPr>
        <w:ind w:firstLineChars="0" w:firstLine="0"/>
      </w:pPr>
    </w:p>
    <w:p w:rsidR="008E0B7F" w:rsidRDefault="00CD5556">
      <w:pPr>
        <w:pStyle w:val="3"/>
        <w:ind w:firstLine="281"/>
      </w:pPr>
      <w:bookmarkStart w:id="22" w:name="_Toc22916125"/>
      <w:r>
        <w:lastRenderedPageBreak/>
        <w:t xml:space="preserve">4.2.5 </w:t>
      </w:r>
      <w:r>
        <w:rPr>
          <w:rFonts w:hint="eastAsia"/>
        </w:rPr>
        <w:t>标记信息分享</w:t>
      </w:r>
      <w:bookmarkEnd w:id="22"/>
    </w:p>
    <w:p w:rsidR="008E0B7F" w:rsidRDefault="00CD5556">
      <w:pPr>
        <w:ind w:firstLine="480"/>
      </w:pPr>
      <w:r>
        <w:rPr>
          <w:rFonts w:hint="eastAsia"/>
        </w:rPr>
        <w:t>标记信息分析包括标记分享和线路分享两个部分。当用户想向第三方平台分享标记时，长按标记进入选择模式，选择一条或多条标记，点击“分享”按钮，选择想要分享的第三方平台，添加分享文字信息，分享标记；线路同理。</w:t>
      </w:r>
    </w:p>
    <w:p w:rsidR="008E0B7F" w:rsidRDefault="00CD5556">
      <w:pPr>
        <w:ind w:firstLine="480"/>
      </w:pPr>
      <w:r>
        <w:rPr>
          <w:rFonts w:hint="eastAsia"/>
        </w:rPr>
        <w:t>标记信息分享的流程图如下图所示：</w:t>
      </w:r>
    </w:p>
    <w:p w:rsidR="008E0B7F" w:rsidRDefault="00CD5556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662555" cy="3009900"/>
            <wp:effectExtent l="12700" t="12700" r="17145" b="254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37" t="17617"/>
                    <a:stretch>
                      <a:fillRect/>
                    </a:stretch>
                  </pic:blipFill>
                  <pic:spPr>
                    <a:xfrm>
                      <a:off x="0" y="0"/>
                      <a:ext cx="2666920" cy="30154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标记信息分享流程图</w:t>
      </w:r>
    </w:p>
    <w:p w:rsidR="008E0B7F" w:rsidRDefault="00CD5556">
      <w:pPr>
        <w:ind w:firstLine="480"/>
      </w:pPr>
      <w:r>
        <w:rPr>
          <w:rFonts w:hint="eastAsia"/>
        </w:rPr>
        <w:t>标记信息分享模块共有</w:t>
      </w:r>
      <w:r>
        <w:t>6</w:t>
      </w:r>
      <w:r>
        <w:rPr>
          <w:rFonts w:hint="eastAsia"/>
        </w:rPr>
        <w:t>个类，分别是分享类、分享标记类、分享线路类、链路类、位置类、上传信息类。各类的实现及它们之间的关系如下：</w:t>
      </w:r>
    </w:p>
    <w:p w:rsidR="008E0B7F" w:rsidRDefault="00CD5556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575935" cy="4139565"/>
            <wp:effectExtent l="12700" t="12700" r="24765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5"/>
                    <a:stretch>
                      <a:fillRect/>
                    </a:stretch>
                  </pic:blipFill>
                  <pic:spPr>
                    <a:xfrm>
                      <a:off x="0" y="0"/>
                      <a:ext cx="5578880" cy="41420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标记分享类图</w:t>
      </w:r>
    </w:p>
    <w:p w:rsidR="008E0B7F" w:rsidRDefault="00CD5556">
      <w:pPr>
        <w:ind w:firstLineChars="183" w:firstLine="439"/>
      </w:pPr>
      <w:r>
        <w:rPr>
          <w:rFonts w:hint="eastAsia"/>
        </w:rPr>
        <w:t>标记信息分享需要选择要分享的标记或路线，添加分享信息，选择第三方平台并分享。该部分对应的接口如下表所示：</w:t>
      </w:r>
    </w:p>
    <w:p w:rsidR="008E0B7F" w:rsidRDefault="00CD5556">
      <w:pPr>
        <w:pStyle w:val="a3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标记分享接口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8E0B7F">
        <w:tc>
          <w:tcPr>
            <w:tcW w:w="2463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2463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64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2464" w:type="dxa"/>
          </w:tcPr>
          <w:p w:rsidR="008E0B7F" w:rsidRDefault="00CD55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select</w:t>
            </w:r>
            <w:r>
              <w:t>_</w:t>
            </w:r>
            <w:r>
              <w:rPr>
                <w:rFonts w:hint="eastAsia"/>
              </w:rPr>
              <w:t>share</w:t>
            </w:r>
            <w:r>
              <w:t>_tag()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 xml:space="preserve">int </w:t>
            </w:r>
            <w:r>
              <w:rPr>
                <w:rFonts w:hint="eastAsia"/>
              </w:rPr>
              <w:t>select</w:t>
            </w:r>
            <w:r>
              <w:t>_tag_id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根据选择标记的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进行选择，返回其</w:t>
            </w:r>
            <w:r>
              <w:rPr>
                <w:rFonts w:hint="eastAsia"/>
              </w:rPr>
              <w:t>id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select</w:t>
            </w:r>
            <w:r>
              <w:t>_</w:t>
            </w:r>
            <w:r>
              <w:rPr>
                <w:rFonts w:hint="eastAsia"/>
              </w:rPr>
              <w:t>share</w:t>
            </w:r>
            <w:r>
              <w:t>_</w:t>
            </w:r>
            <w:r>
              <w:rPr>
                <w:rFonts w:hint="eastAsia"/>
              </w:rPr>
              <w:t>line</w:t>
            </w:r>
            <w:r>
              <w:t>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int select_</w:t>
            </w:r>
            <w:r>
              <w:rPr>
                <w:rFonts w:hint="eastAsia"/>
              </w:rPr>
              <w:t>line</w:t>
            </w:r>
            <w:r>
              <w:t>_id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根据选择线路的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进行选择，返回其</w:t>
            </w:r>
            <w:r>
              <w:rPr>
                <w:rFonts w:hint="eastAsia"/>
              </w:rPr>
              <w:t>id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add_share_info()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string share_info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添加分享内容，返回是否添加成功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select_platform()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int platform_id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根据第三方平台的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lastRenderedPageBreak/>
              <w:t>进行选择，返回其</w:t>
            </w:r>
            <w:r>
              <w:rPr>
                <w:rFonts w:hint="eastAsia"/>
              </w:rPr>
              <w:t>id</w:t>
            </w:r>
          </w:p>
        </w:tc>
      </w:tr>
      <w:tr w:rsidR="008E0B7F"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share</w:t>
            </w:r>
            <w:r>
              <w:t>()</w:t>
            </w:r>
          </w:p>
        </w:tc>
        <w:tc>
          <w:tcPr>
            <w:tcW w:w="2463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int share_platform_id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t>bool</w:t>
            </w:r>
          </w:p>
        </w:tc>
        <w:tc>
          <w:tcPr>
            <w:tcW w:w="2464" w:type="dxa"/>
            <w:vAlign w:val="center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将分享类中的实例化内容分享至所选平台，返回是否成功</w:t>
            </w:r>
          </w:p>
        </w:tc>
      </w:tr>
    </w:tbl>
    <w:p w:rsidR="008E0B7F" w:rsidRDefault="008E0B7F">
      <w:pPr>
        <w:ind w:firstLineChars="0" w:firstLine="0"/>
      </w:pPr>
    </w:p>
    <w:p w:rsidR="008E0B7F" w:rsidRDefault="008E0B7F">
      <w:pPr>
        <w:ind w:firstLine="480"/>
      </w:pPr>
    </w:p>
    <w:p w:rsidR="008E0B7F" w:rsidRDefault="00CD5556">
      <w:pPr>
        <w:pStyle w:val="3"/>
        <w:ind w:firstLine="281"/>
      </w:pPr>
      <w:bookmarkStart w:id="23" w:name="_Toc22916126"/>
      <w:r>
        <w:rPr>
          <w:rFonts w:hint="eastAsia"/>
        </w:rPr>
        <w:t>4</w:t>
      </w:r>
      <w:r>
        <w:t xml:space="preserve">.2.6 </w:t>
      </w:r>
      <w:r>
        <w:rPr>
          <w:rFonts w:hint="eastAsia"/>
        </w:rPr>
        <w:t>信息标记</w:t>
      </w:r>
      <w:bookmarkEnd w:id="23"/>
    </w:p>
    <w:p w:rsidR="008E0B7F" w:rsidRDefault="00CD5556">
      <w:pPr>
        <w:ind w:firstLine="480"/>
      </w:pPr>
      <w:r>
        <w:rPr>
          <w:rFonts w:hint="eastAsia"/>
        </w:rPr>
        <w:t>用户可以在地图的指定位置进行信息标记，并可以在标记处添加具体标记内容。之后可以将标记保存至相应图层，也可以将不同位置标记连接起来，保存至路径标记。</w:t>
      </w:r>
    </w:p>
    <w:p w:rsidR="008E0B7F" w:rsidRDefault="00CD5556">
      <w:pPr>
        <w:ind w:firstLine="480"/>
      </w:pPr>
      <w:r>
        <w:rPr>
          <w:rFonts w:hint="eastAsia"/>
        </w:rPr>
        <w:t>位置标记的流程图如下图所示：</w:t>
      </w:r>
    </w:p>
    <w:p w:rsidR="008E0B7F" w:rsidRDefault="00CD5556">
      <w:pPr>
        <w:keepNext/>
        <w:ind w:firstLine="480"/>
      </w:pPr>
      <w:r>
        <w:object w:dxaOrig="9036" w:dyaOrig="1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65pt;height:585.35pt" o:ole="">
            <v:imagedata r:id="rId17" o:title=""/>
          </v:shape>
          <o:OLEObject Type="Embed" ProgID="Visio.Drawing.15" ShapeID="_x0000_i1031" DrawAspect="Content" ObjectID="_1633528855" r:id="rId18"/>
        </w:object>
      </w:r>
    </w:p>
    <w:p w:rsidR="008E0B7F" w:rsidRDefault="00CD5556">
      <w:pPr>
        <w:pStyle w:val="a3"/>
        <w:ind w:firstLine="420"/>
        <w:jc w:val="center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图</w:t>
      </w:r>
      <w:r>
        <w:rPr>
          <w:rFonts w:ascii="楷体" w:eastAsia="楷体" w:hAnsi="楷体"/>
          <w:sz w:val="21"/>
          <w:szCs w:val="21"/>
        </w:rPr>
        <w:t xml:space="preserve">1 </w:t>
      </w:r>
      <w:r>
        <w:rPr>
          <w:rFonts w:ascii="楷体" w:eastAsia="楷体" w:hAnsi="楷体" w:hint="eastAsia"/>
          <w:sz w:val="21"/>
          <w:szCs w:val="21"/>
        </w:rPr>
        <w:t>位置标记流程图</w:t>
      </w:r>
    </w:p>
    <w:p w:rsidR="008E0B7F" w:rsidRDefault="00CD5556">
      <w:pPr>
        <w:ind w:firstLine="480"/>
      </w:pPr>
      <w:r>
        <w:rPr>
          <w:rFonts w:hint="eastAsia"/>
        </w:rPr>
        <w:lastRenderedPageBreak/>
        <w:t>线路标记的流程图如下图：</w:t>
      </w:r>
    </w:p>
    <w:p w:rsidR="008E0B7F" w:rsidRDefault="00CD5556">
      <w:pPr>
        <w:ind w:firstLine="480"/>
        <w:jc w:val="center"/>
      </w:pPr>
      <w:r>
        <w:rPr>
          <w:noProof/>
        </w:rPr>
        <w:drawing>
          <wp:inline distT="0" distB="0" distL="114300" distR="114300">
            <wp:extent cx="3596640" cy="7299960"/>
            <wp:effectExtent l="0" t="0" r="0" b="1524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29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20"/>
        <w:jc w:val="center"/>
      </w:pPr>
      <w:r>
        <w:rPr>
          <w:rFonts w:ascii="楷体" w:eastAsia="楷体" w:hAnsi="楷体" w:hint="eastAsia"/>
          <w:sz w:val="21"/>
          <w:szCs w:val="21"/>
        </w:rPr>
        <w:t>图2</w:t>
      </w:r>
      <w:r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路线标记流程图</w:t>
      </w:r>
    </w:p>
    <w:p w:rsidR="008E0B7F" w:rsidRDefault="00CD5556">
      <w:pPr>
        <w:ind w:firstLine="480"/>
      </w:pPr>
      <w:r>
        <w:rPr>
          <w:rFonts w:hint="eastAsia"/>
        </w:rPr>
        <w:lastRenderedPageBreak/>
        <w:t>保存图层的流程图如下图：</w:t>
      </w:r>
    </w:p>
    <w:p w:rsidR="008E0B7F" w:rsidRDefault="00CD5556">
      <w:pPr>
        <w:ind w:firstLine="480"/>
        <w:jc w:val="center"/>
      </w:pPr>
      <w:r>
        <w:rPr>
          <w:noProof/>
        </w:rPr>
        <w:drawing>
          <wp:inline distT="0" distB="0" distL="114300" distR="114300">
            <wp:extent cx="3108960" cy="5516880"/>
            <wp:effectExtent l="0" t="0" r="0" b="2032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51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20"/>
        <w:jc w:val="center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图3</w:t>
      </w:r>
      <w:r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图层保存流程图</w:t>
      </w:r>
    </w:p>
    <w:p w:rsidR="008E0B7F" w:rsidRDefault="00CD5556">
      <w:pPr>
        <w:ind w:firstLine="480"/>
      </w:pPr>
      <w:r>
        <w:rPr>
          <w:rFonts w:hint="eastAsia"/>
        </w:rPr>
        <w:t>信息标记需要选择选择指定位置，添加位置标记和内容标记，并将其保存至相应路线，也可将其保存至相应图层，其接口信息如下表所示：</w:t>
      </w:r>
    </w:p>
    <w:p w:rsidR="008E0B7F" w:rsidRDefault="00CD5556">
      <w:pPr>
        <w:pStyle w:val="a3"/>
        <w:keepNext/>
        <w:ind w:firstLine="420"/>
        <w:jc w:val="center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表格1</w:t>
      </w:r>
      <w:r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信息标记模块接口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993"/>
        <w:gridCol w:w="3650"/>
      </w:tblGrid>
      <w:tr w:rsidR="008E0B7F">
        <w:tc>
          <w:tcPr>
            <w:tcW w:w="266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2551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365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8E0B7F">
        <w:tc>
          <w:tcPr>
            <w:tcW w:w="266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select</w:t>
            </w:r>
            <w:r>
              <w:t>_location()</w:t>
            </w:r>
          </w:p>
        </w:tc>
        <w:tc>
          <w:tcPr>
            <w:tcW w:w="2551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ouble&amp; longitude,</w:t>
            </w:r>
          </w:p>
          <w:p w:rsidR="008E0B7F" w:rsidRDefault="00CD5556">
            <w:pPr>
              <w:ind w:firstLineChars="0" w:firstLine="0"/>
              <w:jc w:val="center"/>
            </w:pPr>
            <w:r>
              <w:t>double&amp; latitude,</w:t>
            </w:r>
          </w:p>
          <w:p w:rsidR="008E0B7F" w:rsidRDefault="00CD5556">
            <w:pPr>
              <w:ind w:firstLineChars="0" w:firstLine="0"/>
              <w:jc w:val="center"/>
            </w:pPr>
            <w:r>
              <w:lastRenderedPageBreak/>
              <w:t>double&amp; height</w:t>
            </w:r>
          </w:p>
        </w:tc>
        <w:tc>
          <w:tcPr>
            <w:tcW w:w="99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oid</w:t>
            </w:r>
          </w:p>
        </w:tc>
        <w:tc>
          <w:tcPr>
            <w:tcW w:w="365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将该位置的位置信息保存在引用</w:t>
            </w:r>
            <w:r>
              <w:rPr>
                <w:rFonts w:hint="eastAsia"/>
              </w:rPr>
              <w:lastRenderedPageBreak/>
              <w:t>类型的数据中</w:t>
            </w:r>
          </w:p>
        </w:tc>
      </w:tr>
      <w:tr w:rsidR="008E0B7F">
        <w:tc>
          <w:tcPr>
            <w:tcW w:w="266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add</w:t>
            </w:r>
            <w:r>
              <w:t>_location_tag()</w:t>
            </w:r>
          </w:p>
        </w:tc>
        <w:tc>
          <w:tcPr>
            <w:tcW w:w="2551" w:type="dxa"/>
          </w:tcPr>
          <w:p w:rsidR="008E0B7F" w:rsidRDefault="00CD5556">
            <w:pPr>
              <w:ind w:firstLineChars="0" w:firstLine="0"/>
              <w:jc w:val="center"/>
            </w:pPr>
            <w:r>
              <w:t>void</w:t>
            </w:r>
          </w:p>
        </w:tc>
        <w:tc>
          <w:tcPr>
            <w:tcW w:w="99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5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在该位置新建一个</w:t>
            </w:r>
            <w:r>
              <w:rPr>
                <w:rFonts w:hint="eastAsia"/>
              </w:rPr>
              <w:t>location_tag</w:t>
            </w:r>
            <w:r>
              <w:rPr>
                <w:rFonts w:hint="eastAsia"/>
              </w:rPr>
              <w:t>对象，并添加位置标记信息，返回该标记序号</w:t>
            </w:r>
          </w:p>
        </w:tc>
      </w:tr>
      <w:tr w:rsidR="008E0B7F">
        <w:tc>
          <w:tcPr>
            <w:tcW w:w="266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dd_content_tag()</w:t>
            </w:r>
          </w:p>
        </w:tc>
        <w:tc>
          <w:tcPr>
            <w:tcW w:w="2551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99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5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在该位置新建一个</w:t>
            </w:r>
            <w:r>
              <w:t>content</w:t>
            </w:r>
            <w:r>
              <w:rPr>
                <w:rFonts w:hint="eastAsia"/>
              </w:rPr>
              <w:t>_tag</w:t>
            </w:r>
            <w:r>
              <w:rPr>
                <w:rFonts w:hint="eastAsia"/>
              </w:rPr>
              <w:t>对象，并添加内容标记信息，返回该标记序号</w:t>
            </w:r>
          </w:p>
        </w:tc>
      </w:tr>
      <w:tr w:rsidR="008E0B7F">
        <w:tc>
          <w:tcPr>
            <w:tcW w:w="266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save</w:t>
            </w:r>
            <w:r>
              <w:t>_layer()</w:t>
            </w:r>
          </w:p>
        </w:tc>
        <w:tc>
          <w:tcPr>
            <w:tcW w:w="2551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  <w:r>
              <w:t>* tags</w:t>
            </w:r>
            <w:r>
              <w:rPr>
                <w:rFonts w:hint="eastAsia"/>
              </w:rPr>
              <w:t>,</w:t>
            </w:r>
            <w:r>
              <w:t xml:space="preserve"> int layer</w:t>
            </w:r>
          </w:p>
        </w:tc>
        <w:tc>
          <w:tcPr>
            <w:tcW w:w="993" w:type="dxa"/>
          </w:tcPr>
          <w:p w:rsidR="008E0B7F" w:rsidRDefault="00CD5556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365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将标记内容保存至指定图层，并返回图层编号，失败则返回</w:t>
            </w:r>
            <w:r>
              <w:rPr>
                <w:rFonts w:hint="eastAsia"/>
              </w:rPr>
              <w:t>-1</w:t>
            </w:r>
          </w:p>
        </w:tc>
      </w:tr>
      <w:tr w:rsidR="008E0B7F">
        <w:tc>
          <w:tcPr>
            <w:tcW w:w="266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save</w:t>
            </w:r>
            <w:r>
              <w:t>_routine()</w:t>
            </w:r>
          </w:p>
        </w:tc>
        <w:tc>
          <w:tcPr>
            <w:tcW w:w="2551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 xml:space="preserve">nt* tags, 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>, int routine</w:t>
            </w:r>
          </w:p>
        </w:tc>
        <w:tc>
          <w:tcPr>
            <w:tcW w:w="99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650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将标记点保存至指定路线，并记录起点位置，返回路线编号，失败则返回</w:t>
            </w:r>
            <w:r>
              <w:rPr>
                <w:rFonts w:hint="eastAsia"/>
              </w:rPr>
              <w:t>-1</w:t>
            </w:r>
          </w:p>
        </w:tc>
      </w:tr>
    </w:tbl>
    <w:p w:rsidR="008E0B7F" w:rsidRDefault="008E0B7F">
      <w:pPr>
        <w:ind w:firstLine="480"/>
      </w:pPr>
    </w:p>
    <w:p w:rsidR="008E0B7F" w:rsidRDefault="00CD5556">
      <w:pPr>
        <w:pStyle w:val="3"/>
        <w:ind w:firstLine="281"/>
      </w:pPr>
      <w:bookmarkStart w:id="24" w:name="_Toc22916127"/>
      <w:r>
        <w:rPr>
          <w:rFonts w:hint="eastAsia"/>
        </w:rPr>
        <w:t>4</w:t>
      </w:r>
      <w:r>
        <w:t xml:space="preserve">.2.7 </w:t>
      </w:r>
      <w:r>
        <w:rPr>
          <w:rFonts w:hint="eastAsia"/>
        </w:rPr>
        <w:t>图层查看</w:t>
      </w:r>
      <w:bookmarkEnd w:id="24"/>
    </w:p>
    <w:p w:rsidR="008E0B7F" w:rsidRDefault="00CD5556">
      <w:pPr>
        <w:ind w:firstLine="480"/>
      </w:pPr>
      <w:r>
        <w:rPr>
          <w:rFonts w:hint="eastAsia"/>
        </w:rPr>
        <w:t>用户可以查看本地保存的“交通图层”、“旅游图层”和“美食图层”等，以及查看其他用户通过网络分享的图层。</w:t>
      </w:r>
    </w:p>
    <w:p w:rsidR="008E0B7F" w:rsidRDefault="00CD5556">
      <w:pPr>
        <w:ind w:firstLine="480"/>
      </w:pPr>
      <w:r>
        <w:rPr>
          <w:rFonts w:hint="eastAsia"/>
        </w:rPr>
        <w:t>图层查看的流程图如下图：</w:t>
      </w:r>
    </w:p>
    <w:p w:rsidR="008E0B7F" w:rsidRDefault="00CD5556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>
            <wp:extent cx="2880360" cy="4998720"/>
            <wp:effectExtent l="0" t="0" r="0" b="508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99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20"/>
        <w:jc w:val="center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图4</w:t>
      </w:r>
      <w:r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图层查看流程图</w:t>
      </w:r>
    </w:p>
    <w:p w:rsidR="008E0B7F" w:rsidRDefault="00CD5556">
      <w:pPr>
        <w:ind w:firstLine="480"/>
      </w:pPr>
      <w:r>
        <w:rPr>
          <w:rFonts w:hint="eastAsia"/>
        </w:rPr>
        <w:t>信息标记和图层查看模块包括“标记”、“位置”、“位置标记”、“内容标记”、“图层”和“路线标记”六个类，其具体关系如下图所示：</w:t>
      </w:r>
    </w:p>
    <w:p w:rsidR="008E0B7F" w:rsidRDefault="00CD5556">
      <w:pPr>
        <w:keepNext/>
        <w:ind w:firstLine="480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915660" cy="52025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F" w:rsidRDefault="00CD5556">
      <w:pPr>
        <w:pStyle w:val="a3"/>
        <w:ind w:firstLine="420"/>
        <w:jc w:val="center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图4</w:t>
      </w:r>
      <w:r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信息标记和图层查看类图</w:t>
      </w:r>
    </w:p>
    <w:p w:rsidR="008E0B7F" w:rsidRDefault="00CD5556">
      <w:pPr>
        <w:ind w:firstLine="480"/>
      </w:pPr>
      <w:r>
        <w:rPr>
          <w:rFonts w:hint="eastAsia"/>
        </w:rPr>
        <w:t>图层查看包括从本地导入图层和从网络导入图层，该部分的接口设计如下表所示：</w:t>
      </w:r>
    </w:p>
    <w:p w:rsidR="008E0B7F" w:rsidRDefault="00CD5556">
      <w:pPr>
        <w:pStyle w:val="a3"/>
        <w:keepNext/>
        <w:ind w:firstLine="420"/>
        <w:jc w:val="center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表格2</w:t>
      </w:r>
      <w:r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图层查看模块接口</w:t>
      </w:r>
    </w:p>
    <w:tbl>
      <w:tblPr>
        <w:tblStyle w:val="af"/>
        <w:tblW w:w="9854" w:type="dxa"/>
        <w:tblLayout w:type="fixed"/>
        <w:tblLook w:val="04A0" w:firstRow="1" w:lastRow="0" w:firstColumn="1" w:lastColumn="0" w:noHBand="0" w:noVBand="1"/>
      </w:tblPr>
      <w:tblGrid>
        <w:gridCol w:w="2093"/>
        <w:gridCol w:w="2833"/>
        <w:gridCol w:w="994"/>
        <w:gridCol w:w="3934"/>
      </w:tblGrid>
      <w:tr w:rsidR="008E0B7F">
        <w:tc>
          <w:tcPr>
            <w:tcW w:w="209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283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393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8E0B7F">
        <w:tc>
          <w:tcPr>
            <w:tcW w:w="2093" w:type="dxa"/>
          </w:tcPr>
          <w:p w:rsidR="008E0B7F" w:rsidRDefault="00CD5556">
            <w:pPr>
              <w:ind w:firstLineChars="0" w:firstLine="0"/>
              <w:jc w:val="center"/>
            </w:pPr>
            <w:r>
              <w:t>import_local()</w:t>
            </w:r>
          </w:p>
        </w:tc>
        <w:tc>
          <w:tcPr>
            <w:tcW w:w="283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 select_local_layer_id</w:t>
            </w:r>
          </w:p>
        </w:tc>
        <w:tc>
          <w:tcPr>
            <w:tcW w:w="9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3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从本地文件夹选择相应图层，并返回其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，失败则返回</w:t>
            </w:r>
            <w:r>
              <w:rPr>
                <w:rFonts w:hint="eastAsia"/>
              </w:rPr>
              <w:t>-1</w:t>
            </w:r>
          </w:p>
        </w:tc>
      </w:tr>
      <w:tr w:rsidR="008E0B7F">
        <w:tc>
          <w:tcPr>
            <w:tcW w:w="2093" w:type="dxa"/>
          </w:tcPr>
          <w:p w:rsidR="008E0B7F" w:rsidRDefault="00CD5556">
            <w:pPr>
              <w:ind w:firstLineChars="0" w:firstLine="0"/>
              <w:jc w:val="center"/>
            </w:pPr>
            <w:r>
              <w:t>import_net()</w:t>
            </w:r>
          </w:p>
        </w:tc>
        <w:tc>
          <w:tcPr>
            <w:tcW w:w="2833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  <w:r>
              <w:t xml:space="preserve"> select_net_layer_id</w:t>
            </w:r>
          </w:p>
        </w:tc>
        <w:tc>
          <w:tcPr>
            <w:tcW w:w="99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34" w:type="dxa"/>
          </w:tcPr>
          <w:p w:rsidR="008E0B7F" w:rsidRDefault="00CD5556">
            <w:pPr>
              <w:ind w:firstLineChars="0" w:firstLine="0"/>
              <w:jc w:val="center"/>
            </w:pPr>
            <w:r>
              <w:rPr>
                <w:rFonts w:hint="eastAsia"/>
              </w:rPr>
              <w:t>从服务器选择相应图层，并返回其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，失败则返回</w:t>
            </w:r>
            <w:r>
              <w:rPr>
                <w:rFonts w:hint="eastAsia"/>
              </w:rPr>
              <w:t>-1</w:t>
            </w:r>
          </w:p>
        </w:tc>
      </w:tr>
    </w:tbl>
    <w:p w:rsidR="008E0B7F" w:rsidRDefault="008E0B7F">
      <w:pPr>
        <w:ind w:firstLine="480"/>
      </w:pPr>
    </w:p>
    <w:p w:rsidR="008E0B7F" w:rsidRDefault="008E0B7F">
      <w:pPr>
        <w:ind w:firstLine="480"/>
      </w:pPr>
    </w:p>
    <w:p w:rsidR="008E0B7F" w:rsidRDefault="00CD5556">
      <w:pPr>
        <w:pStyle w:val="3"/>
        <w:ind w:firstLine="281"/>
      </w:pPr>
      <w:bookmarkStart w:id="25" w:name="_Toc22916128"/>
      <w:r>
        <w:rPr>
          <w:rFonts w:hint="eastAsia"/>
        </w:rPr>
        <w:t>4</w:t>
      </w:r>
      <w:r>
        <w:t xml:space="preserve">.2.8 </w:t>
      </w:r>
      <w:r>
        <w:rPr>
          <w:rFonts w:hint="eastAsia"/>
        </w:rPr>
        <w:t>信息发布</w:t>
      </w:r>
      <w:bookmarkEnd w:id="25"/>
    </w:p>
    <w:p w:rsidR="008E0B7F" w:rsidRDefault="00CD5556">
      <w:pPr>
        <w:ind w:firstLineChars="0" w:firstLine="0"/>
      </w:pPr>
      <w:r>
        <w:rPr>
          <w:rFonts w:hint="eastAsia"/>
        </w:rPr>
        <w:t>在信息发布部分用户可以发布文字、图片或者链接类型的标记，共分两种情况。</w:t>
      </w:r>
    </w:p>
    <w:p w:rsidR="008E0B7F" w:rsidRDefault="00CD5556">
      <w:pPr>
        <w:ind w:firstLineChars="0" w:firstLine="720"/>
      </w:pPr>
      <w:r>
        <w:rPr>
          <w:rFonts w:hint="eastAsia"/>
        </w:rPr>
        <w:t>上传标记时，用户首先选择标记类型和图层类型，输入内容，选择保存或者上传按钮，系统自动获取点击按钮时的的时间和用户所在地点。如点击上传并且上传成功，将获取的时间作为上传时间，将标记上传至服务器端，客户端显示信息“标记已成功上传”。</w:t>
      </w:r>
    </w:p>
    <w:p w:rsidR="008E0B7F" w:rsidRDefault="00CD5556">
      <w:pPr>
        <w:ind w:firstLineChars="0" w:firstLine="720"/>
      </w:pPr>
      <w:r>
        <w:rPr>
          <w:rFonts w:hint="eastAsia"/>
        </w:rPr>
        <w:t>若用户选择上传且并未上传成功，则跳至第一种情况，自动保存。</w:t>
      </w:r>
    </w:p>
    <w:p w:rsidR="008E0B7F" w:rsidRDefault="00CD5556">
      <w:pPr>
        <w:ind w:firstLineChars="0" w:firstLine="0"/>
      </w:pPr>
      <w:r>
        <w:rPr>
          <w:rFonts w:hint="eastAsia"/>
        </w:rPr>
        <w:t>以获取的时间作为标记时间，系统将用户编辑的内容、标记时间和地点保存至本地。客户端显示信息“标记未上传成功，已将其保存至本地”。</w:t>
      </w:r>
    </w:p>
    <w:p w:rsidR="008E0B7F" w:rsidRDefault="00CD5556">
      <w:pPr>
        <w:ind w:firstLineChars="0" w:firstLine="0"/>
      </w:pPr>
      <w:r>
        <w:tab/>
      </w:r>
      <w:r>
        <w:rPr>
          <w:rFonts w:hint="eastAsia"/>
        </w:rPr>
        <w:t>若用户选择保存按钮，以获取的时间作为标记时间，系统将用户编辑的内容、标记时间和地点保存至本地。客户端显示信息“标记已成功保存至本地”。</w:t>
      </w:r>
    </w:p>
    <w:p w:rsidR="008E0B7F" w:rsidRDefault="008E0B7F">
      <w:pPr>
        <w:ind w:firstLineChars="0" w:firstLine="0"/>
      </w:pPr>
    </w:p>
    <w:p w:rsidR="008E0B7F" w:rsidRDefault="00CD5556">
      <w:pPr>
        <w:ind w:firstLineChars="0" w:firstLine="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图一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信息发布流程图</w:t>
      </w:r>
    </w:p>
    <w:p w:rsidR="008E0B7F" w:rsidRDefault="00CD5556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942080" cy="3512820"/>
            <wp:effectExtent l="0" t="0" r="20320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4346" cy="35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F" w:rsidRDefault="008E0B7F">
      <w:pPr>
        <w:ind w:firstLineChars="0" w:firstLine="0"/>
        <w:jc w:val="center"/>
      </w:pPr>
    </w:p>
    <w:p w:rsidR="008E0B7F" w:rsidRDefault="008E0B7F">
      <w:pPr>
        <w:ind w:firstLineChars="0" w:firstLine="0"/>
        <w:jc w:val="center"/>
      </w:pPr>
    </w:p>
    <w:p w:rsidR="008E0B7F" w:rsidRDefault="008E0B7F">
      <w:pPr>
        <w:ind w:firstLineChars="0" w:firstLine="0"/>
        <w:jc w:val="center"/>
      </w:pPr>
    </w:p>
    <w:p w:rsidR="008E0B7F" w:rsidRDefault="008E0B7F">
      <w:pPr>
        <w:ind w:firstLineChars="0" w:firstLine="0"/>
      </w:pPr>
    </w:p>
    <w:p w:rsidR="008E0B7F" w:rsidRDefault="00CD5556">
      <w:pPr>
        <w:pStyle w:val="1"/>
        <w:spacing w:before="120" w:after="120"/>
      </w:pPr>
      <w:bookmarkStart w:id="26" w:name="_Toc22916129"/>
      <w:r>
        <w:t>5</w:t>
      </w:r>
      <w:r>
        <w:rPr>
          <w:rFonts w:hint="eastAsia"/>
        </w:rPr>
        <w:t>、界面设计</w:t>
      </w:r>
      <w:bookmarkEnd w:id="26"/>
    </w:p>
    <w:p w:rsidR="008E0B7F" w:rsidRDefault="00CD5556">
      <w:pPr>
        <w:pStyle w:val="2"/>
        <w:ind w:firstLine="151"/>
      </w:pPr>
      <w:bookmarkStart w:id="27" w:name="_Toc22916130"/>
      <w:r>
        <w:t xml:space="preserve">5.1 </w:t>
      </w:r>
      <w:r>
        <w:t>登录</w:t>
      </w:r>
      <w:r>
        <w:rPr>
          <w:rFonts w:hint="eastAsia"/>
        </w:rPr>
        <w:t>/</w:t>
      </w:r>
      <w:r>
        <w:t>注册和密码找回界面</w:t>
      </w:r>
      <w:bookmarkEnd w:id="27"/>
    </w:p>
    <w:p w:rsidR="008E0B7F" w:rsidRDefault="00CD5556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1695450" cy="3095625"/>
            <wp:effectExtent l="0" t="0" r="6350" b="317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 </w:t>
      </w:r>
      <w:r>
        <w:t xml:space="preserve">   </w:t>
      </w:r>
      <w:r>
        <w:rPr>
          <w:noProof/>
        </w:rPr>
        <w:drawing>
          <wp:inline distT="0" distB="0" distL="114300" distR="114300">
            <wp:extent cx="1695450" cy="3105150"/>
            <wp:effectExtent l="0" t="0" r="6350" b="1905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114300" distR="114300">
            <wp:extent cx="1657350" cy="3076575"/>
            <wp:effectExtent l="0" t="0" r="19050" b="222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Chars="0" w:firstLine="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登录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注册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密码找回</w:t>
      </w:r>
    </w:p>
    <w:p w:rsidR="008E0B7F" w:rsidRDefault="00CD5556">
      <w:pPr>
        <w:ind w:firstLine="480"/>
      </w:pPr>
      <w:r>
        <w:t>登录</w:t>
      </w:r>
      <w:r>
        <w:rPr>
          <w:rFonts w:hint="eastAsia"/>
        </w:rPr>
        <w:t>/</w:t>
      </w:r>
      <w:r>
        <w:t>注册和密码找回</w:t>
      </w:r>
      <w:r>
        <w:rPr>
          <w:rFonts w:hint="eastAsia"/>
        </w:rPr>
        <w:t>界面接口：</w:t>
      </w:r>
    </w:p>
    <w:p w:rsidR="008E0B7F" w:rsidRDefault="00CD5556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void GetUserLoginInfo(</w:t>
      </w:r>
      <w:r>
        <w:t>Shell Login</w:t>
      </w:r>
      <w:r>
        <w:rPr>
          <w:rFonts w:hint="eastAsia"/>
        </w:rPr>
        <w:t xml:space="preserve">, char* username, char* password);  </w:t>
      </w:r>
    </w:p>
    <w:p w:rsidR="008E0B7F" w:rsidRDefault="00CD5556">
      <w:pPr>
        <w:ind w:firstLine="480"/>
      </w:pPr>
      <w:r>
        <w:rPr>
          <w:rFonts w:hint="eastAsia"/>
        </w:rPr>
        <w:t>功能：从登录界面获取登录用户的用户名和密码信息，并放入参数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t>Login</w:t>
      </w:r>
      <w:r>
        <w:rPr>
          <w:rFonts w:hint="eastAsia"/>
        </w:rPr>
        <w:t>OrRegieter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；说明：登录窗口；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 xml:space="preserve"> username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；说明：所指向区域用于存放用户名；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rPr>
          <w:rFonts w:hint="eastAsia"/>
        </w:rPr>
        <w:t>password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；说明：所指向区域用于存放密码；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②</w:t>
      </w:r>
      <w:r>
        <w:rPr>
          <w:rFonts w:hint="eastAsia"/>
        </w:rPr>
        <w:t xml:space="preserve"> void GetMobileInfo(</w:t>
      </w:r>
      <w:r>
        <w:t xml:space="preserve">Shell </w:t>
      </w:r>
      <w:r>
        <w:rPr>
          <w:rFonts w:hint="eastAsia"/>
        </w:rPr>
        <w:t>RegisterOrFindPassword, char* mobile);</w:t>
      </w:r>
    </w:p>
    <w:p w:rsidR="008E0B7F" w:rsidRDefault="00CD5556">
      <w:pPr>
        <w:ind w:firstLine="480"/>
      </w:pPr>
      <w:r>
        <w:rPr>
          <w:rFonts w:hint="eastAsia"/>
        </w:rPr>
        <w:lastRenderedPageBreak/>
        <w:t>功能：从注册界面或找回密码界面获取手机号信息，并放入参数</w:t>
      </w:r>
      <w:r>
        <w:rPr>
          <w:rFonts w:hint="eastAsia"/>
        </w:rPr>
        <w:t>mobile</w:t>
      </w:r>
      <w:r>
        <w:rPr>
          <w:rFonts w:hint="eastAsia"/>
        </w:rPr>
        <w:t>所指向的内存区域中，初始化与发送验证码函数相关的手机号参数；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RegisterOrFindPassword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；说明：注册窗口或找回密码窗口；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mobile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；说明：所指向区域用于存放手机号；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 xml:space="preserve"> void GetRegisterUserInfo(</w:t>
      </w:r>
      <w:r>
        <w:t xml:space="preserve">Shell </w:t>
      </w:r>
      <w:r>
        <w:rPr>
          <w:rFonts w:hint="eastAsia"/>
        </w:rPr>
        <w:t>Register, char* username, char* password, char* v</w:t>
      </w:r>
      <w:r>
        <w:t>erif</w:t>
      </w:r>
      <w:r>
        <w:rPr>
          <w:rFonts w:hint="eastAsia"/>
        </w:rPr>
        <w:t>y_c</w:t>
      </w:r>
      <w:r>
        <w:t>ode</w:t>
      </w:r>
      <w:r>
        <w:rPr>
          <w:rFonts w:hint="eastAsia"/>
        </w:rPr>
        <w:t>);</w:t>
      </w:r>
    </w:p>
    <w:p w:rsidR="008E0B7F" w:rsidRDefault="00CD5556">
      <w:pPr>
        <w:ind w:firstLine="480"/>
      </w:pPr>
      <w:r>
        <w:rPr>
          <w:rFonts w:hint="eastAsia"/>
        </w:rPr>
        <w:t>功能：从注册界面获取注册用户的用户名、密码和验证码信息，并放入参数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rPr>
          <w:rFonts w:hint="eastAsia"/>
        </w:rPr>
        <w:t>mobile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erif</w:t>
      </w:r>
      <w:r>
        <w:rPr>
          <w:rFonts w:hint="eastAsia"/>
        </w:rPr>
        <w:t>y_c</w:t>
      </w:r>
      <w:r>
        <w:t>ode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Register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；说明：注册窗口；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 xml:space="preserve"> username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；说明：所指向区域用于存放用户名；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rPr>
          <w:rFonts w:hint="eastAsia"/>
        </w:rPr>
        <w:t>password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；说明：所指向区域用于存放密码；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：名称：</w:t>
      </w:r>
      <w:r>
        <w:rPr>
          <w:rFonts w:hint="eastAsia"/>
        </w:rPr>
        <w:t>v</w:t>
      </w:r>
      <w:r>
        <w:t>erif</w:t>
      </w:r>
      <w:r>
        <w:rPr>
          <w:rFonts w:hint="eastAsia"/>
        </w:rPr>
        <w:t>y_c</w:t>
      </w:r>
      <w:r>
        <w:t>ode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；说明：所指向区域用于存放验证码；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④</w:t>
      </w:r>
      <w:r>
        <w:rPr>
          <w:rFonts w:hint="eastAsia"/>
        </w:rPr>
        <w:t xml:space="preserve"> void GetFindPasswordInfo(</w:t>
      </w:r>
      <w:r>
        <w:t xml:space="preserve">Shell </w:t>
      </w:r>
      <w:r>
        <w:rPr>
          <w:rFonts w:hint="eastAsia"/>
        </w:rPr>
        <w:t>FindPassword, char* new_password, char* v</w:t>
      </w:r>
      <w:r>
        <w:t>erif</w:t>
      </w:r>
      <w:r>
        <w:rPr>
          <w:rFonts w:hint="eastAsia"/>
        </w:rPr>
        <w:t>y_c</w:t>
      </w:r>
      <w:r>
        <w:t>ode</w:t>
      </w:r>
      <w:r>
        <w:rPr>
          <w:rFonts w:hint="eastAsia"/>
        </w:rPr>
        <w:t>);</w:t>
      </w:r>
    </w:p>
    <w:p w:rsidR="008E0B7F" w:rsidRDefault="00CD5556">
      <w:pPr>
        <w:ind w:firstLine="480"/>
      </w:pPr>
      <w:r>
        <w:rPr>
          <w:rFonts w:hint="eastAsia"/>
        </w:rPr>
        <w:t>功能：从找回密码界面获取用户的新密码和验证码信息，并放入参数</w:t>
      </w:r>
      <w:r>
        <w:rPr>
          <w:rFonts w:hint="eastAsia"/>
        </w:rPr>
        <w:t>new_username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erif</w:t>
      </w:r>
      <w:r>
        <w:rPr>
          <w:rFonts w:hint="eastAsia"/>
        </w:rPr>
        <w:t>y_c</w:t>
      </w:r>
      <w:r>
        <w:t>ode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FindPassword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；说明：找回密码窗口；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new_password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；说明：所指向区域用于存放新密码；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rPr>
          <w:rFonts w:hint="eastAsia"/>
        </w:rPr>
        <w:t>v</w:t>
      </w:r>
      <w:r>
        <w:t>erif</w:t>
      </w:r>
      <w:r>
        <w:rPr>
          <w:rFonts w:hint="eastAsia"/>
        </w:rPr>
        <w:t>y_c</w:t>
      </w:r>
      <w:r>
        <w:t>ode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；说明：所指向区域用于存放验证码；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pStyle w:val="2"/>
        <w:ind w:firstLine="151"/>
      </w:pPr>
      <w:bookmarkStart w:id="28" w:name="_Toc22916131"/>
      <w:r>
        <w:lastRenderedPageBreak/>
        <w:t>5.2</w:t>
      </w:r>
      <w:r>
        <w:t>主界面默认展示</w:t>
      </w:r>
      <w:bookmarkEnd w:id="28"/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6113780" cy="3608070"/>
            <wp:effectExtent l="0" t="0" r="7620" b="241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pStyle w:val="2"/>
        <w:ind w:firstLine="151"/>
      </w:pPr>
      <w:bookmarkStart w:id="29" w:name="_Toc22916132"/>
      <w:r>
        <w:t xml:space="preserve">5.3 </w:t>
      </w:r>
      <w:r>
        <w:t>即时查询界面</w:t>
      </w:r>
      <w:bookmarkEnd w:id="29"/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4552950" cy="2657475"/>
            <wp:effectExtent l="0" t="0" r="19050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80"/>
      </w:pPr>
      <w:r>
        <w:rPr>
          <w:rFonts w:hint="eastAsia"/>
        </w:rPr>
        <w:t>即时查询界面接口：</w:t>
      </w:r>
    </w:p>
    <w:p w:rsidR="008E0B7F" w:rsidRDefault="00CD5556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 </w:t>
      </w:r>
      <w:r>
        <w:rPr>
          <w:rFonts w:hint="eastAsia"/>
        </w:rPr>
        <w:t>标记查询</w:t>
      </w:r>
    </w:p>
    <w:p w:rsidR="008E0B7F" w:rsidRDefault="00CD5556">
      <w:pPr>
        <w:ind w:firstLine="480"/>
      </w:pPr>
      <w:r>
        <w:rPr>
          <w:rFonts w:hint="eastAsia"/>
        </w:rPr>
        <w:lastRenderedPageBreak/>
        <w:t xml:space="preserve">void GeQueryTagInfo(Shell Query, float* </w:t>
      </w:r>
      <w:r>
        <w:t>longitude</w:t>
      </w:r>
      <w:r>
        <w:rPr>
          <w:rFonts w:hint="eastAsia"/>
        </w:rPr>
        <w:t xml:space="preserve">, float* </w:t>
      </w:r>
      <w:r>
        <w:t>latitude</w:t>
      </w:r>
      <w:r>
        <w:rPr>
          <w:rFonts w:hint="eastAsia"/>
        </w:rPr>
        <w:t xml:space="preserve">, float* </w:t>
      </w:r>
      <w:r>
        <w:t>h</w:t>
      </w:r>
      <w:r>
        <w:rPr>
          <w:rFonts w:hint="eastAsia"/>
        </w:rPr>
        <w:t>ei</w:t>
      </w:r>
      <w:r>
        <w:t>gh</w:t>
      </w:r>
      <w:r>
        <w:rPr>
          <w:rFonts w:hint="eastAsia"/>
        </w:rPr>
        <w:t>t,  Time* time);</w:t>
      </w:r>
    </w:p>
    <w:p w:rsidR="008E0B7F" w:rsidRDefault="00CD5556">
      <w:pPr>
        <w:ind w:firstLine="480"/>
      </w:pPr>
      <w:r>
        <w:rPr>
          <w:rFonts w:hint="eastAsia"/>
        </w:rPr>
        <w:t>功能：从即时查询界面获取待查询标记的信息，并放入参数</w:t>
      </w:r>
      <w:r>
        <w:t>longitude</w:t>
      </w:r>
      <w:r>
        <w:rPr>
          <w:rFonts w:hint="eastAsia"/>
        </w:rPr>
        <w:t>、</w:t>
      </w:r>
      <w:r>
        <w:t>latitude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ei</w:t>
      </w:r>
      <w:r>
        <w:t>gh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Query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；说明：即时查询窗口；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t>longitude</w:t>
      </w:r>
      <w:r>
        <w:rPr>
          <w:rFonts w:hint="eastAsia"/>
        </w:rPr>
        <w:t>；类型：</w:t>
      </w:r>
      <w:r>
        <w:rPr>
          <w:rFonts w:hint="eastAsia"/>
        </w:rPr>
        <w:t xml:space="preserve">float * </w:t>
      </w:r>
      <w:r>
        <w:rPr>
          <w:rFonts w:hint="eastAsia"/>
        </w:rPr>
        <w:t>；说明：待查询标记的经度；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t>latitude</w:t>
      </w:r>
      <w:r>
        <w:rPr>
          <w:rFonts w:hint="eastAsia"/>
        </w:rPr>
        <w:t>；类型：</w:t>
      </w:r>
      <w:r>
        <w:rPr>
          <w:rFonts w:hint="eastAsia"/>
        </w:rPr>
        <w:t xml:space="preserve">float* </w:t>
      </w:r>
      <w:r>
        <w:rPr>
          <w:rFonts w:hint="eastAsia"/>
        </w:rPr>
        <w:t>；说明：待查询标记的纬度；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：名称：</w:t>
      </w:r>
      <w:r>
        <w:rPr>
          <w:rFonts w:hint="eastAsia"/>
        </w:rPr>
        <w:t>height</w:t>
      </w:r>
      <w:r>
        <w:rPr>
          <w:rFonts w:hint="eastAsia"/>
        </w:rPr>
        <w:t>；类型：</w:t>
      </w:r>
      <w:r>
        <w:rPr>
          <w:rFonts w:hint="eastAsia"/>
        </w:rPr>
        <w:t>float *</w:t>
      </w:r>
      <w:r>
        <w:rPr>
          <w:rFonts w:hint="eastAsia"/>
        </w:rPr>
        <w:t>；说明：待查询标记的高度；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：名称：</w:t>
      </w:r>
      <w:r>
        <w:rPr>
          <w:rFonts w:hint="eastAsia"/>
        </w:rPr>
        <w:t>time</w:t>
      </w:r>
      <w:r>
        <w:rPr>
          <w:rFonts w:hint="eastAsia"/>
        </w:rPr>
        <w:t>；类型：</w:t>
      </w:r>
      <w:r>
        <w:rPr>
          <w:rFonts w:hint="eastAsia"/>
        </w:rPr>
        <w:t xml:space="preserve">Time* </w:t>
      </w:r>
      <w:r>
        <w:rPr>
          <w:rFonts w:hint="eastAsia"/>
        </w:rPr>
        <w:t>；说明：待查询标记的时间；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图层查询</w:t>
      </w:r>
    </w:p>
    <w:p w:rsidR="008E0B7F" w:rsidRDefault="00CD5556">
      <w:pPr>
        <w:ind w:firstLine="480"/>
      </w:pPr>
      <w:r>
        <w:rPr>
          <w:rFonts w:hint="eastAsia"/>
        </w:rPr>
        <w:t>void GeQueryLayerInfo(Shell Query, int* layer);</w:t>
      </w:r>
    </w:p>
    <w:p w:rsidR="008E0B7F" w:rsidRDefault="00CD5556">
      <w:pPr>
        <w:ind w:firstLine="480"/>
      </w:pPr>
      <w:r>
        <w:rPr>
          <w:rFonts w:hint="eastAsia"/>
        </w:rPr>
        <w:t>功能：从即时查询界面获取待查询图层的信息，并放入参数</w:t>
      </w:r>
      <w:r>
        <w:rPr>
          <w:rFonts w:hint="eastAsia"/>
        </w:rPr>
        <w:t>layer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Query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；说明：即时查询窗口；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layer</w:t>
      </w:r>
      <w:r>
        <w:rPr>
          <w:rFonts w:hint="eastAsia"/>
        </w:rPr>
        <w:t>；类型：</w:t>
      </w:r>
      <w:r>
        <w:rPr>
          <w:rFonts w:hint="eastAsia"/>
        </w:rPr>
        <w:t xml:space="preserve">int* </w:t>
      </w:r>
      <w:r>
        <w:rPr>
          <w:rFonts w:hint="eastAsia"/>
        </w:rPr>
        <w:t>；说明：待查询图层的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 xml:space="preserve">  </w:t>
      </w:r>
      <w:r>
        <w:rPr>
          <w:rFonts w:hint="eastAsia"/>
        </w:rPr>
        <w:t>线路查询</w:t>
      </w:r>
    </w:p>
    <w:p w:rsidR="008E0B7F" w:rsidRDefault="00CD5556">
      <w:pPr>
        <w:ind w:firstLine="480"/>
      </w:pPr>
      <w:r>
        <w:rPr>
          <w:rFonts w:hint="eastAsia"/>
        </w:rPr>
        <w:t>void GeQueryLineInfo(Shell Query, int* strat_tag_id, int* end_tag_id);</w:t>
      </w:r>
    </w:p>
    <w:p w:rsidR="008E0B7F" w:rsidRDefault="00CD5556">
      <w:pPr>
        <w:ind w:firstLine="480"/>
      </w:pPr>
      <w:r>
        <w:rPr>
          <w:rFonts w:hint="eastAsia"/>
        </w:rPr>
        <w:t>功能：从即时查询界面获取待查询路线的信息，并放入参数</w:t>
      </w:r>
      <w:r>
        <w:rPr>
          <w:rFonts w:hint="eastAsia"/>
        </w:rPr>
        <w:t>strat_tag_id</w:t>
      </w:r>
      <w:r>
        <w:rPr>
          <w:rFonts w:hint="eastAsia"/>
        </w:rPr>
        <w:t>和</w:t>
      </w:r>
      <w:r>
        <w:rPr>
          <w:rFonts w:hint="eastAsia"/>
        </w:rPr>
        <w:t>end_tag_id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Query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；说明：即时查询窗口；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strat_tag_id</w:t>
      </w:r>
      <w:r>
        <w:rPr>
          <w:rFonts w:hint="eastAsia"/>
        </w:rPr>
        <w:t>；类型：</w:t>
      </w:r>
      <w:r>
        <w:rPr>
          <w:rFonts w:hint="eastAsia"/>
        </w:rPr>
        <w:t xml:space="preserve">int* </w:t>
      </w:r>
      <w:r>
        <w:rPr>
          <w:rFonts w:hint="eastAsia"/>
        </w:rPr>
        <w:t>；说明：待查询路线的起点标记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rPr>
          <w:rFonts w:hint="eastAsia"/>
        </w:rPr>
        <w:t>end_tag_id</w:t>
      </w:r>
      <w:r>
        <w:rPr>
          <w:rFonts w:hint="eastAsia"/>
        </w:rPr>
        <w:t>；类型：</w:t>
      </w:r>
      <w:r>
        <w:rPr>
          <w:rFonts w:hint="eastAsia"/>
        </w:rPr>
        <w:t xml:space="preserve">int* </w:t>
      </w:r>
      <w:r>
        <w:rPr>
          <w:rFonts w:hint="eastAsia"/>
        </w:rPr>
        <w:t>；说明：待查询路线的终点标记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pStyle w:val="2"/>
        <w:ind w:firstLine="151"/>
      </w:pPr>
      <w:bookmarkStart w:id="30" w:name="_Toc22916133"/>
      <w:r>
        <w:lastRenderedPageBreak/>
        <w:t xml:space="preserve">5.4 </w:t>
      </w:r>
      <w:r>
        <w:t>数据上传界面</w:t>
      </w:r>
      <w:bookmarkEnd w:id="30"/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4838700" cy="3038475"/>
            <wp:effectExtent l="0" t="0" r="12700" b="9525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80"/>
      </w:pPr>
      <w:r>
        <w:t>数据上传界面</w:t>
      </w:r>
      <w:r>
        <w:rPr>
          <w:rFonts w:hint="eastAsia"/>
        </w:rPr>
        <w:t>接口：</w:t>
      </w:r>
    </w:p>
    <w:p w:rsidR="008E0B7F" w:rsidRDefault="00CD5556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标记上传</w:t>
      </w:r>
    </w:p>
    <w:p w:rsidR="008E0B7F" w:rsidRDefault="00CD5556">
      <w:pPr>
        <w:ind w:firstLine="480"/>
      </w:pPr>
      <w:r>
        <w:rPr>
          <w:rFonts w:hint="eastAsia"/>
        </w:rPr>
        <w:t>void GeUploadTagInfo(Shell Upload, Set* tag_id);</w:t>
      </w:r>
    </w:p>
    <w:p w:rsidR="008E0B7F" w:rsidRDefault="00CD5556">
      <w:pPr>
        <w:ind w:firstLine="480"/>
      </w:pPr>
      <w:r>
        <w:rPr>
          <w:rFonts w:hint="eastAsia"/>
        </w:rPr>
        <w:t>功能：从数据上传界面获取待上传标记的信息，并放入参数</w:t>
      </w:r>
      <w:r>
        <w:rPr>
          <w:rFonts w:hint="eastAsia"/>
        </w:rPr>
        <w:t>tag_id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Upload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；说明：数据上传窗口；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tag_id</w:t>
      </w:r>
      <w:r>
        <w:rPr>
          <w:rFonts w:hint="eastAsia"/>
        </w:rPr>
        <w:t>；类型：</w:t>
      </w:r>
      <w:r>
        <w:rPr>
          <w:rFonts w:hint="eastAsia"/>
        </w:rPr>
        <w:t xml:space="preserve">Set * </w:t>
      </w:r>
      <w:r>
        <w:rPr>
          <w:rFonts w:hint="eastAsia"/>
        </w:rPr>
        <w:t>；说明：待上传标记</w:t>
      </w:r>
      <w:r>
        <w:rPr>
          <w:rFonts w:hint="eastAsia"/>
        </w:rPr>
        <w:t>ID</w:t>
      </w:r>
      <w:r>
        <w:rPr>
          <w:rFonts w:hint="eastAsia"/>
        </w:rPr>
        <w:t>的集合；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线路上传</w:t>
      </w:r>
    </w:p>
    <w:p w:rsidR="008E0B7F" w:rsidRDefault="00CD5556">
      <w:pPr>
        <w:ind w:firstLine="480"/>
      </w:pPr>
      <w:r>
        <w:rPr>
          <w:rFonts w:hint="eastAsia"/>
        </w:rPr>
        <w:t>void GeUploadLineInfo(Shell Upload, List* tag_id);</w:t>
      </w:r>
    </w:p>
    <w:p w:rsidR="008E0B7F" w:rsidRDefault="00CD5556">
      <w:pPr>
        <w:ind w:firstLine="480"/>
      </w:pPr>
      <w:r>
        <w:rPr>
          <w:rFonts w:hint="eastAsia"/>
        </w:rPr>
        <w:t>功能：从数据上传界面获取待上传路线包含的标记的信息，并放入参数</w:t>
      </w:r>
      <w:r>
        <w:rPr>
          <w:rFonts w:hint="eastAsia"/>
        </w:rPr>
        <w:t>tag_id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Upload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；说明：数据上传窗口；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tag_id</w:t>
      </w:r>
      <w:r>
        <w:rPr>
          <w:rFonts w:hint="eastAsia"/>
        </w:rPr>
        <w:t>；类型：</w:t>
      </w:r>
      <w:r>
        <w:rPr>
          <w:rFonts w:hint="eastAsia"/>
        </w:rPr>
        <w:t xml:space="preserve">List * </w:t>
      </w:r>
      <w:r>
        <w:rPr>
          <w:rFonts w:hint="eastAsia"/>
        </w:rPr>
        <w:t>；说明：待上传路线包含的标记</w:t>
      </w:r>
      <w:r>
        <w:rPr>
          <w:rFonts w:hint="eastAsia"/>
        </w:rPr>
        <w:t>ID</w:t>
      </w:r>
      <w:r>
        <w:rPr>
          <w:rFonts w:hint="eastAsia"/>
        </w:rPr>
        <w:t>的链表；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pStyle w:val="2"/>
        <w:ind w:firstLine="151"/>
      </w:pPr>
      <w:bookmarkStart w:id="31" w:name="_Toc22916134"/>
      <w:r>
        <w:lastRenderedPageBreak/>
        <w:t xml:space="preserve">5.5 </w:t>
      </w:r>
      <w:r>
        <w:t>分享界面</w:t>
      </w:r>
      <w:bookmarkEnd w:id="31"/>
    </w:p>
    <w:p w:rsidR="008E0B7F" w:rsidRDefault="00CD5556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610100" cy="2847975"/>
            <wp:effectExtent l="0" t="0" r="12700" b="22225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80"/>
      </w:pPr>
      <w:r>
        <w:t>分享界面</w:t>
      </w:r>
      <w:r>
        <w:rPr>
          <w:rFonts w:hint="eastAsia"/>
        </w:rPr>
        <w:t>接口：</w:t>
      </w:r>
    </w:p>
    <w:p w:rsidR="008E0B7F" w:rsidRDefault="00CD5556">
      <w:pPr>
        <w:ind w:firstLine="480"/>
      </w:pPr>
      <w:r>
        <w:rPr>
          <w:rFonts w:hint="eastAsia"/>
        </w:rPr>
        <w:t>void GeShareInfo(Shell Share, List* tag_id, int* platform_id);</w:t>
      </w:r>
    </w:p>
    <w:p w:rsidR="008E0B7F" w:rsidRDefault="00CD5556">
      <w:pPr>
        <w:ind w:firstLine="480"/>
      </w:pPr>
      <w:r>
        <w:rPr>
          <w:rFonts w:hint="eastAsia"/>
        </w:rPr>
        <w:t>功能：从分享界面获取分享标记</w:t>
      </w:r>
      <w:r>
        <w:rPr>
          <w:rFonts w:hint="eastAsia"/>
        </w:rPr>
        <w:t>/</w:t>
      </w:r>
      <w:r>
        <w:rPr>
          <w:rFonts w:hint="eastAsia"/>
        </w:rPr>
        <w:t>线路及平台的信息，并放入参数</w:t>
      </w:r>
      <w:r>
        <w:rPr>
          <w:rFonts w:hint="eastAsia"/>
        </w:rPr>
        <w:t>tag_id</w:t>
      </w:r>
      <w:r>
        <w:rPr>
          <w:rFonts w:hint="eastAsia"/>
        </w:rPr>
        <w:t>和</w:t>
      </w:r>
      <w:r>
        <w:rPr>
          <w:rFonts w:hint="eastAsia"/>
        </w:rPr>
        <w:t>platform_id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Share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；说明：分享窗口；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tag_id</w:t>
      </w:r>
      <w:r>
        <w:rPr>
          <w:rFonts w:hint="eastAsia"/>
        </w:rPr>
        <w:t>；类型：</w:t>
      </w:r>
      <w:r>
        <w:rPr>
          <w:rFonts w:hint="eastAsia"/>
        </w:rPr>
        <w:t xml:space="preserve">List * </w:t>
      </w:r>
      <w:r>
        <w:rPr>
          <w:rFonts w:hint="eastAsia"/>
        </w:rPr>
        <w:t>；说明：待分享标记</w:t>
      </w:r>
      <w:r>
        <w:rPr>
          <w:rFonts w:hint="eastAsia"/>
        </w:rPr>
        <w:t>ID</w:t>
      </w:r>
      <w:r>
        <w:rPr>
          <w:rFonts w:hint="eastAsia"/>
        </w:rPr>
        <w:t>的链表；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rPr>
          <w:rFonts w:hint="eastAsia"/>
        </w:rPr>
        <w:t>platform_id</w:t>
      </w:r>
      <w:r>
        <w:rPr>
          <w:rFonts w:hint="eastAsia"/>
        </w:rPr>
        <w:t>；类型：</w:t>
      </w:r>
      <w:r>
        <w:rPr>
          <w:rFonts w:hint="eastAsia"/>
        </w:rPr>
        <w:t xml:space="preserve">int * </w:t>
      </w:r>
      <w:r>
        <w:rPr>
          <w:rFonts w:hint="eastAsia"/>
        </w:rPr>
        <w:t>；说明：分享平台的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pStyle w:val="2"/>
        <w:ind w:firstLine="151"/>
      </w:pPr>
      <w:bookmarkStart w:id="32" w:name="_Toc22916135"/>
      <w:r>
        <w:lastRenderedPageBreak/>
        <w:t xml:space="preserve">5.6 </w:t>
      </w:r>
      <w:r>
        <w:t>添加标记</w:t>
      </w:r>
      <w:r>
        <w:rPr>
          <w:rFonts w:hint="eastAsia"/>
        </w:rPr>
        <w:t>/</w:t>
      </w:r>
      <w:r>
        <w:rPr>
          <w:rFonts w:hint="eastAsia"/>
        </w:rPr>
        <w:t>路线</w:t>
      </w:r>
      <w:r>
        <w:t>界面</w:t>
      </w:r>
      <w:bookmarkEnd w:id="32"/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4495800" cy="3352800"/>
            <wp:effectExtent l="0" t="0" r="0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4495800" cy="2533650"/>
            <wp:effectExtent l="0" t="0" r="0" b="635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="480"/>
      </w:pPr>
      <w:r>
        <w:t>添加标记</w:t>
      </w:r>
      <w:r>
        <w:rPr>
          <w:rFonts w:hint="eastAsia"/>
        </w:rPr>
        <w:t>/</w:t>
      </w:r>
      <w:r>
        <w:rPr>
          <w:rFonts w:hint="eastAsia"/>
        </w:rPr>
        <w:t>路线</w:t>
      </w:r>
      <w:r>
        <w:t>界面</w:t>
      </w:r>
      <w:r>
        <w:rPr>
          <w:rFonts w:hint="eastAsia"/>
        </w:rPr>
        <w:t>接口：</w:t>
      </w:r>
    </w:p>
    <w:p w:rsidR="008E0B7F" w:rsidRDefault="00CD5556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添加标记界面</w:t>
      </w:r>
    </w:p>
    <w:p w:rsidR="008E0B7F" w:rsidRDefault="00CD5556">
      <w:pPr>
        <w:ind w:firstLine="480"/>
      </w:pPr>
      <w:r>
        <w:rPr>
          <w:rFonts w:hint="eastAsia"/>
        </w:rPr>
        <w:t xml:space="preserve">void GetAddTagInfo(Shell AddTag, </w:t>
      </w:r>
      <w:r>
        <w:t>BufferedImage</w:t>
      </w:r>
      <w:r>
        <w:rPr>
          <w:rFonts w:hint="eastAsia"/>
        </w:rPr>
        <w:t xml:space="preserve">* image, float* </w:t>
      </w:r>
      <w:r>
        <w:t>longitude</w:t>
      </w:r>
      <w:r>
        <w:rPr>
          <w:rFonts w:hint="eastAsia"/>
        </w:rPr>
        <w:t xml:space="preserve">, float* </w:t>
      </w:r>
      <w:r>
        <w:t>latitude</w:t>
      </w:r>
      <w:r>
        <w:rPr>
          <w:rFonts w:hint="eastAsia"/>
        </w:rPr>
        <w:t xml:space="preserve">, float* </w:t>
      </w:r>
      <w:r>
        <w:t>h</w:t>
      </w:r>
      <w:r>
        <w:rPr>
          <w:rFonts w:hint="eastAsia"/>
        </w:rPr>
        <w:t>ei</w:t>
      </w:r>
      <w:r>
        <w:t>gh</w:t>
      </w:r>
      <w:r>
        <w:rPr>
          <w:rFonts w:hint="eastAsia"/>
        </w:rPr>
        <w:t xml:space="preserve">t,  Time* time, char* title, char* content, set* layer, </w:t>
      </w:r>
      <w:r>
        <w:t>boolean</w:t>
      </w:r>
      <w:r>
        <w:rPr>
          <w:rFonts w:hint="eastAsia"/>
        </w:rPr>
        <w:t xml:space="preserve"> * isUpload);</w:t>
      </w:r>
    </w:p>
    <w:p w:rsidR="008E0B7F" w:rsidRDefault="00CD5556">
      <w:pPr>
        <w:ind w:firstLine="480"/>
      </w:pPr>
      <w:r>
        <w:rPr>
          <w:rFonts w:hint="eastAsia"/>
        </w:rPr>
        <w:lastRenderedPageBreak/>
        <w:t>功能：从添加标记界面获取待添加标记的信息，并放入参数</w:t>
      </w:r>
      <w:r>
        <w:rPr>
          <w:rFonts w:hint="eastAsia"/>
        </w:rPr>
        <w:t xml:space="preserve">image </w:t>
      </w:r>
      <w:r>
        <w:rPr>
          <w:rFonts w:hint="eastAsia"/>
        </w:rPr>
        <w:t>、</w:t>
      </w:r>
      <w:r>
        <w:t>longitude</w:t>
      </w:r>
      <w:r>
        <w:rPr>
          <w:rFonts w:hint="eastAsia"/>
        </w:rPr>
        <w:t>、</w:t>
      </w:r>
      <w:r>
        <w:t>latitude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ei</w:t>
      </w:r>
      <w:r>
        <w:t>gh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isUpload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AddTag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；说明：添加标记窗口；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image</w:t>
      </w:r>
      <w:r>
        <w:rPr>
          <w:rFonts w:hint="eastAsia"/>
        </w:rPr>
        <w:t>；类型：</w:t>
      </w:r>
      <w:r>
        <w:t>BufferedImage</w:t>
      </w:r>
      <w:r>
        <w:rPr>
          <w:rFonts w:hint="eastAsia"/>
        </w:rPr>
        <w:t>*</w:t>
      </w:r>
      <w:r>
        <w:rPr>
          <w:rFonts w:hint="eastAsia"/>
        </w:rPr>
        <w:t>；说明：标记的图标；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t>longitude</w:t>
      </w:r>
      <w:r>
        <w:rPr>
          <w:rFonts w:hint="eastAsia"/>
        </w:rPr>
        <w:t>；类型：</w:t>
      </w:r>
      <w:r>
        <w:rPr>
          <w:rFonts w:hint="eastAsia"/>
        </w:rPr>
        <w:t xml:space="preserve">float * </w:t>
      </w:r>
      <w:r>
        <w:rPr>
          <w:rFonts w:hint="eastAsia"/>
        </w:rPr>
        <w:t>；说明：标记的经度；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：名称：</w:t>
      </w:r>
      <w:r>
        <w:t>latitude</w:t>
      </w:r>
      <w:r>
        <w:rPr>
          <w:rFonts w:hint="eastAsia"/>
        </w:rPr>
        <w:t>；类型：</w:t>
      </w:r>
      <w:r>
        <w:rPr>
          <w:rFonts w:hint="eastAsia"/>
        </w:rPr>
        <w:t xml:space="preserve">float* </w:t>
      </w:r>
      <w:r>
        <w:rPr>
          <w:rFonts w:hint="eastAsia"/>
        </w:rPr>
        <w:t>；说明：标记的纬度；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：名称：</w:t>
      </w:r>
      <w:r>
        <w:rPr>
          <w:rFonts w:hint="eastAsia"/>
        </w:rPr>
        <w:t>height</w:t>
      </w:r>
      <w:r>
        <w:rPr>
          <w:rFonts w:hint="eastAsia"/>
        </w:rPr>
        <w:t>；类型：</w:t>
      </w:r>
      <w:r>
        <w:rPr>
          <w:rFonts w:hint="eastAsia"/>
        </w:rPr>
        <w:t>float *</w:t>
      </w:r>
      <w:r>
        <w:rPr>
          <w:rFonts w:hint="eastAsia"/>
        </w:rPr>
        <w:t>；说明：标记的高度；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：名称：</w:t>
      </w:r>
      <w:r>
        <w:rPr>
          <w:rFonts w:hint="eastAsia"/>
        </w:rPr>
        <w:t>time</w:t>
      </w:r>
      <w:r>
        <w:rPr>
          <w:rFonts w:hint="eastAsia"/>
        </w:rPr>
        <w:t>；类型：</w:t>
      </w:r>
      <w:r>
        <w:rPr>
          <w:rFonts w:hint="eastAsia"/>
        </w:rPr>
        <w:t xml:space="preserve">Time* </w:t>
      </w:r>
      <w:r>
        <w:rPr>
          <w:rFonts w:hint="eastAsia"/>
        </w:rPr>
        <w:t>；说明：标记的时间；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7</w:t>
      </w:r>
      <w:r>
        <w:rPr>
          <w:rFonts w:hint="eastAsia"/>
        </w:rPr>
        <w:t>：名称：</w:t>
      </w:r>
      <w:r>
        <w:rPr>
          <w:rFonts w:hint="eastAsia"/>
        </w:rPr>
        <w:t>title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；说明：标记的标题；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8</w:t>
      </w:r>
      <w:r>
        <w:rPr>
          <w:rFonts w:hint="eastAsia"/>
        </w:rPr>
        <w:t>：名称：</w:t>
      </w:r>
      <w:r>
        <w:rPr>
          <w:rFonts w:hint="eastAsia"/>
        </w:rPr>
        <w:t>content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；说明：标记的描述信息；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9</w:t>
      </w:r>
      <w:r>
        <w:rPr>
          <w:rFonts w:hint="eastAsia"/>
        </w:rPr>
        <w:t>：名称：</w:t>
      </w:r>
      <w:r>
        <w:rPr>
          <w:rFonts w:hint="eastAsia"/>
        </w:rPr>
        <w:t>layer</w:t>
      </w:r>
      <w:r>
        <w:rPr>
          <w:rFonts w:hint="eastAsia"/>
        </w:rPr>
        <w:t>；类型：</w:t>
      </w:r>
      <w:r>
        <w:rPr>
          <w:rFonts w:hint="eastAsia"/>
        </w:rPr>
        <w:t xml:space="preserve">set* </w:t>
      </w:r>
      <w:r>
        <w:rPr>
          <w:rFonts w:hint="eastAsia"/>
        </w:rPr>
        <w:t>；说明：标记所属图层的</w:t>
      </w:r>
      <w:r>
        <w:rPr>
          <w:rFonts w:hint="eastAsia"/>
        </w:rPr>
        <w:t>ID</w:t>
      </w:r>
      <w:r>
        <w:rPr>
          <w:rFonts w:hint="eastAsia"/>
        </w:rPr>
        <w:t>集合；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10</w:t>
      </w:r>
      <w:r>
        <w:rPr>
          <w:rFonts w:hint="eastAsia"/>
        </w:rPr>
        <w:t>：名称：</w:t>
      </w:r>
      <w:r>
        <w:rPr>
          <w:rFonts w:hint="eastAsia"/>
        </w:rPr>
        <w:t>isUpload</w:t>
      </w:r>
      <w:r>
        <w:rPr>
          <w:rFonts w:hint="eastAsia"/>
        </w:rPr>
        <w:t>；类型：</w:t>
      </w:r>
      <w:r>
        <w:t>boolean</w:t>
      </w:r>
      <w:r>
        <w:rPr>
          <w:rFonts w:hint="eastAsia"/>
        </w:rPr>
        <w:t xml:space="preserve">* </w:t>
      </w:r>
      <w:r>
        <w:rPr>
          <w:rFonts w:hint="eastAsia"/>
        </w:rPr>
        <w:t>；说明：是否立即上传标记；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添加线路界面</w:t>
      </w:r>
    </w:p>
    <w:p w:rsidR="008E0B7F" w:rsidRDefault="00CD5556">
      <w:pPr>
        <w:ind w:firstLine="480"/>
      </w:pPr>
      <w:r>
        <w:rPr>
          <w:rFonts w:hint="eastAsia"/>
        </w:rPr>
        <w:t>void GetAddLineInfo(Shell AddLine, int* tag_num, char* line_title, int* strat_tag_id, int* end_tag_id, List* line);</w:t>
      </w:r>
    </w:p>
    <w:p w:rsidR="008E0B7F" w:rsidRDefault="00CD5556">
      <w:pPr>
        <w:ind w:firstLine="480"/>
      </w:pPr>
      <w:r>
        <w:rPr>
          <w:rFonts w:hint="eastAsia"/>
        </w:rPr>
        <w:t>功能：从添加线路界面获取待添加路线的信息，并放入参数</w:t>
      </w:r>
      <w:r>
        <w:rPr>
          <w:rFonts w:hint="eastAsia"/>
        </w:rPr>
        <w:t>tag_num</w:t>
      </w:r>
      <w:r>
        <w:rPr>
          <w:rFonts w:hint="eastAsia"/>
        </w:rPr>
        <w:t>、</w:t>
      </w:r>
      <w:r>
        <w:rPr>
          <w:rFonts w:hint="eastAsia"/>
        </w:rPr>
        <w:t>strat_tag_id</w:t>
      </w:r>
      <w:r>
        <w:rPr>
          <w:rFonts w:hint="eastAsia"/>
        </w:rPr>
        <w:t>、</w:t>
      </w:r>
      <w:r>
        <w:rPr>
          <w:rFonts w:hint="eastAsia"/>
        </w:rPr>
        <w:t>end_tag_id</w:t>
      </w:r>
      <w:r>
        <w:rPr>
          <w:rFonts w:hint="eastAsia"/>
        </w:rPr>
        <w:t>、</w:t>
      </w:r>
      <w:r>
        <w:rPr>
          <w:rFonts w:hint="eastAsia"/>
        </w:rPr>
        <w:t xml:space="preserve"> line_title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AddLine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；说明：添加路线窗口；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tag_num</w:t>
      </w:r>
      <w:r>
        <w:rPr>
          <w:rFonts w:hint="eastAsia"/>
        </w:rPr>
        <w:t>；类型：</w:t>
      </w:r>
      <w:r>
        <w:rPr>
          <w:rFonts w:hint="eastAsia"/>
        </w:rPr>
        <w:t xml:space="preserve">int* </w:t>
      </w:r>
      <w:r>
        <w:rPr>
          <w:rFonts w:hint="eastAsia"/>
        </w:rPr>
        <w:t>；说明：待添加线路中含有的标记总个数；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rPr>
          <w:rFonts w:hint="eastAsia"/>
        </w:rPr>
        <w:t>line_title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；说明：待添加线路的名称；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：名称：</w:t>
      </w:r>
      <w:r>
        <w:rPr>
          <w:rFonts w:hint="eastAsia"/>
        </w:rPr>
        <w:t>strat_tag_id</w:t>
      </w:r>
      <w:r>
        <w:rPr>
          <w:rFonts w:hint="eastAsia"/>
        </w:rPr>
        <w:t>；类型：</w:t>
      </w:r>
      <w:r>
        <w:rPr>
          <w:rFonts w:hint="eastAsia"/>
        </w:rPr>
        <w:t xml:space="preserve">int* </w:t>
      </w:r>
      <w:r>
        <w:rPr>
          <w:rFonts w:hint="eastAsia"/>
        </w:rPr>
        <w:t>；说明：起点标记的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：名称：</w:t>
      </w:r>
      <w:r>
        <w:rPr>
          <w:rFonts w:hint="eastAsia"/>
        </w:rPr>
        <w:t>end_tag_id</w:t>
      </w:r>
      <w:r>
        <w:rPr>
          <w:rFonts w:hint="eastAsia"/>
        </w:rPr>
        <w:t>；类型：</w:t>
      </w:r>
      <w:r>
        <w:rPr>
          <w:rFonts w:hint="eastAsia"/>
        </w:rPr>
        <w:t>int*</w:t>
      </w:r>
      <w:r>
        <w:rPr>
          <w:rFonts w:hint="eastAsia"/>
        </w:rPr>
        <w:t>；说明：终点标记的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：名称：</w:t>
      </w:r>
      <w:r>
        <w:rPr>
          <w:rFonts w:hint="eastAsia"/>
        </w:rPr>
        <w:t>line</w:t>
      </w:r>
      <w:r>
        <w:rPr>
          <w:rFonts w:hint="eastAsia"/>
        </w:rPr>
        <w:t>；类型：</w:t>
      </w:r>
      <w:r>
        <w:rPr>
          <w:rFonts w:hint="eastAsia"/>
        </w:rPr>
        <w:t xml:space="preserve">List* </w:t>
      </w:r>
      <w:r>
        <w:rPr>
          <w:rFonts w:hint="eastAsia"/>
        </w:rPr>
        <w:t>；说明：中间标记的</w:t>
      </w:r>
      <w:r>
        <w:rPr>
          <w:rFonts w:hint="eastAsia"/>
        </w:rPr>
        <w:t>ID</w:t>
      </w:r>
      <w:r>
        <w:rPr>
          <w:rFonts w:hint="eastAsia"/>
        </w:rPr>
        <w:t>链表；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pStyle w:val="2"/>
        <w:ind w:firstLine="151"/>
      </w:pPr>
      <w:bookmarkStart w:id="33" w:name="_Toc22916136"/>
      <w:r>
        <w:lastRenderedPageBreak/>
        <w:t xml:space="preserve">5.7 </w:t>
      </w:r>
      <w:r>
        <w:t>数据库管理界面</w:t>
      </w:r>
      <w:bookmarkEnd w:id="33"/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4733925" cy="2905125"/>
            <wp:effectExtent l="0" t="0" r="15875" b="15875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4552950" cy="3514725"/>
            <wp:effectExtent l="0" t="0" r="19050" b="15875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Chars="0"/>
        <w:jc w:val="center"/>
      </w:pPr>
      <w:r>
        <w:rPr>
          <w:noProof/>
        </w:rPr>
        <w:lastRenderedPageBreak/>
        <w:drawing>
          <wp:inline distT="0" distB="0" distL="114300" distR="114300">
            <wp:extent cx="4657725" cy="2838450"/>
            <wp:effectExtent l="0" t="0" r="15875" b="635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4591050" cy="2657475"/>
            <wp:effectExtent l="0" t="0" r="6350" b="952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8E0B7F">
      <w:pPr>
        <w:ind w:firstLineChars="0"/>
        <w:jc w:val="center"/>
      </w:pPr>
    </w:p>
    <w:p w:rsidR="008E0B7F" w:rsidRDefault="00CD5556">
      <w:pPr>
        <w:ind w:firstLine="480"/>
      </w:pPr>
      <w:r>
        <w:t>数据库管理</w:t>
      </w:r>
      <w:r>
        <w:rPr>
          <w:rFonts w:hint="eastAsia"/>
        </w:rPr>
        <w:t>接口：</w:t>
      </w:r>
    </w:p>
    <w:p w:rsidR="008E0B7F" w:rsidRDefault="00CD5556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标记删除</w:t>
      </w:r>
    </w:p>
    <w:p w:rsidR="008E0B7F" w:rsidRDefault="00CD5556">
      <w:pPr>
        <w:ind w:firstLine="480"/>
      </w:pPr>
      <w:r>
        <w:rPr>
          <w:rFonts w:hint="eastAsia"/>
        </w:rPr>
        <w:t>void GetDeleteTagInfo(Shell DeleteTag, set* tag_id);</w:t>
      </w:r>
    </w:p>
    <w:p w:rsidR="008E0B7F" w:rsidRDefault="00CD5556">
      <w:pPr>
        <w:ind w:firstLine="480"/>
      </w:pPr>
      <w:r>
        <w:rPr>
          <w:rFonts w:hint="eastAsia"/>
        </w:rPr>
        <w:t>功能：从标记管理界面获取待删除的标记</w:t>
      </w:r>
      <w:r>
        <w:rPr>
          <w:rFonts w:hint="eastAsia"/>
        </w:rPr>
        <w:t>id</w:t>
      </w:r>
      <w:r>
        <w:rPr>
          <w:rFonts w:hint="eastAsia"/>
        </w:rPr>
        <w:t>，并放入参数</w:t>
      </w:r>
      <w:r>
        <w:rPr>
          <w:rFonts w:hint="eastAsia"/>
        </w:rPr>
        <w:t>tag_id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DeleteTag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；说明：标记管理窗口；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tag_id</w:t>
      </w:r>
      <w:r>
        <w:rPr>
          <w:rFonts w:hint="eastAsia"/>
        </w:rPr>
        <w:t>；类型：</w:t>
      </w:r>
      <w:r>
        <w:rPr>
          <w:rFonts w:hint="eastAsia"/>
        </w:rPr>
        <w:t>set*</w:t>
      </w:r>
      <w:r>
        <w:rPr>
          <w:rFonts w:hint="eastAsia"/>
        </w:rPr>
        <w:t>；说明：待删除的标记</w:t>
      </w:r>
      <w:r>
        <w:rPr>
          <w:rFonts w:hint="eastAsia"/>
        </w:rPr>
        <w:t>ID</w:t>
      </w:r>
      <w:r>
        <w:rPr>
          <w:rFonts w:hint="eastAsia"/>
        </w:rPr>
        <w:t>的集合；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修改标记</w:t>
      </w:r>
    </w:p>
    <w:p w:rsidR="008E0B7F" w:rsidRDefault="00CD5556">
      <w:pPr>
        <w:ind w:firstLine="480"/>
      </w:pPr>
      <w:r>
        <w:rPr>
          <w:rFonts w:hint="eastAsia"/>
        </w:rPr>
        <w:t xml:space="preserve">void GetModifyTagInfo(Shell ModifyTag, </w:t>
      </w:r>
      <w:r>
        <w:t>BufferedImage</w:t>
      </w:r>
      <w:r>
        <w:rPr>
          <w:rFonts w:hint="eastAsia"/>
        </w:rPr>
        <w:t xml:space="preserve">* image, float* </w:t>
      </w:r>
      <w:r>
        <w:t>longitude</w:t>
      </w:r>
      <w:r>
        <w:rPr>
          <w:rFonts w:hint="eastAsia"/>
        </w:rPr>
        <w:t xml:space="preserve">, float* </w:t>
      </w:r>
      <w:r>
        <w:t>latitude</w:t>
      </w:r>
      <w:r>
        <w:rPr>
          <w:rFonts w:hint="eastAsia"/>
        </w:rPr>
        <w:t xml:space="preserve">, float* </w:t>
      </w:r>
      <w:r>
        <w:t>h</w:t>
      </w:r>
      <w:r>
        <w:rPr>
          <w:rFonts w:hint="eastAsia"/>
        </w:rPr>
        <w:t>ei</w:t>
      </w:r>
      <w:r>
        <w:t>gh</w:t>
      </w:r>
      <w:r>
        <w:rPr>
          <w:rFonts w:hint="eastAsia"/>
        </w:rPr>
        <w:t xml:space="preserve">t,  Time* time, char* title, char* content, set* layer, </w:t>
      </w:r>
      <w:r>
        <w:t>boolean</w:t>
      </w:r>
      <w:r>
        <w:rPr>
          <w:rFonts w:hint="eastAsia"/>
        </w:rPr>
        <w:t xml:space="preserve"> * isUpload);</w:t>
      </w:r>
    </w:p>
    <w:p w:rsidR="008E0B7F" w:rsidRDefault="00CD5556">
      <w:pPr>
        <w:ind w:firstLine="480"/>
      </w:pPr>
      <w:r>
        <w:rPr>
          <w:rFonts w:hint="eastAsia"/>
        </w:rPr>
        <w:t>功能：从修改标记界面获取修改后的标记信息，并放入参数</w:t>
      </w:r>
      <w:r>
        <w:rPr>
          <w:rFonts w:hint="eastAsia"/>
        </w:rPr>
        <w:t xml:space="preserve">image </w:t>
      </w:r>
      <w:r>
        <w:rPr>
          <w:rFonts w:hint="eastAsia"/>
        </w:rPr>
        <w:t>、</w:t>
      </w:r>
      <w:r>
        <w:t>longitude</w:t>
      </w:r>
      <w:r>
        <w:rPr>
          <w:rFonts w:hint="eastAsia"/>
        </w:rPr>
        <w:t>、</w:t>
      </w:r>
      <w:r>
        <w:t>latitude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ei</w:t>
      </w:r>
      <w:r>
        <w:t>gh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layer</w:t>
      </w:r>
      <w:r>
        <w:rPr>
          <w:rFonts w:hint="eastAsia"/>
        </w:rPr>
        <w:t>和</w:t>
      </w:r>
      <w:r>
        <w:rPr>
          <w:rFonts w:hint="eastAsia"/>
        </w:rPr>
        <w:t>isUpload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ModifyTag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；说明：修改标记窗口；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image</w:t>
      </w:r>
      <w:r>
        <w:rPr>
          <w:rFonts w:hint="eastAsia"/>
        </w:rPr>
        <w:t>；类型：</w:t>
      </w:r>
      <w:r>
        <w:t>BufferedImage</w:t>
      </w:r>
      <w:r>
        <w:rPr>
          <w:rFonts w:hint="eastAsia"/>
        </w:rPr>
        <w:t>*</w:t>
      </w:r>
      <w:r>
        <w:rPr>
          <w:rFonts w:hint="eastAsia"/>
        </w:rPr>
        <w:t>；说明：标记的图标；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t>longitude</w:t>
      </w:r>
      <w:r>
        <w:rPr>
          <w:rFonts w:hint="eastAsia"/>
        </w:rPr>
        <w:t>；类型：</w:t>
      </w:r>
      <w:r>
        <w:rPr>
          <w:rFonts w:hint="eastAsia"/>
        </w:rPr>
        <w:t xml:space="preserve">float * </w:t>
      </w:r>
      <w:r>
        <w:rPr>
          <w:rFonts w:hint="eastAsia"/>
        </w:rPr>
        <w:t>；说明：标记的经度；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：名称：</w:t>
      </w:r>
      <w:r>
        <w:t>latitude</w:t>
      </w:r>
      <w:r>
        <w:rPr>
          <w:rFonts w:hint="eastAsia"/>
        </w:rPr>
        <w:t>；类型：</w:t>
      </w:r>
      <w:r>
        <w:rPr>
          <w:rFonts w:hint="eastAsia"/>
        </w:rPr>
        <w:t xml:space="preserve">float* </w:t>
      </w:r>
      <w:r>
        <w:rPr>
          <w:rFonts w:hint="eastAsia"/>
        </w:rPr>
        <w:t>；说明：标记的纬度；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：名称：</w:t>
      </w:r>
      <w:r>
        <w:rPr>
          <w:rFonts w:hint="eastAsia"/>
        </w:rPr>
        <w:t>height</w:t>
      </w:r>
      <w:r>
        <w:rPr>
          <w:rFonts w:hint="eastAsia"/>
        </w:rPr>
        <w:t>；类型：</w:t>
      </w:r>
      <w:r>
        <w:rPr>
          <w:rFonts w:hint="eastAsia"/>
        </w:rPr>
        <w:t>float *</w:t>
      </w:r>
      <w:r>
        <w:rPr>
          <w:rFonts w:hint="eastAsia"/>
        </w:rPr>
        <w:t>；说明：标记的高度；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：名称：</w:t>
      </w:r>
      <w:r>
        <w:rPr>
          <w:rFonts w:hint="eastAsia"/>
        </w:rPr>
        <w:t>time</w:t>
      </w:r>
      <w:r>
        <w:rPr>
          <w:rFonts w:hint="eastAsia"/>
        </w:rPr>
        <w:t>；类型：</w:t>
      </w:r>
      <w:r>
        <w:rPr>
          <w:rFonts w:hint="eastAsia"/>
        </w:rPr>
        <w:t xml:space="preserve">Time* </w:t>
      </w:r>
      <w:r>
        <w:rPr>
          <w:rFonts w:hint="eastAsia"/>
        </w:rPr>
        <w:t>；说明：标记的时间；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7</w:t>
      </w:r>
      <w:r>
        <w:rPr>
          <w:rFonts w:hint="eastAsia"/>
        </w:rPr>
        <w:t>：名称：</w:t>
      </w:r>
      <w:r>
        <w:rPr>
          <w:rFonts w:hint="eastAsia"/>
        </w:rPr>
        <w:t>title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；说明：标记的标题；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8</w:t>
      </w:r>
      <w:r>
        <w:rPr>
          <w:rFonts w:hint="eastAsia"/>
        </w:rPr>
        <w:t>：名称：</w:t>
      </w:r>
      <w:r>
        <w:rPr>
          <w:rFonts w:hint="eastAsia"/>
        </w:rPr>
        <w:t>content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；说明：标记的描述信息；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9</w:t>
      </w:r>
      <w:r>
        <w:rPr>
          <w:rFonts w:hint="eastAsia"/>
        </w:rPr>
        <w:t>：名称：</w:t>
      </w:r>
      <w:r>
        <w:rPr>
          <w:rFonts w:hint="eastAsia"/>
        </w:rPr>
        <w:t>layer</w:t>
      </w:r>
      <w:r>
        <w:rPr>
          <w:rFonts w:hint="eastAsia"/>
        </w:rPr>
        <w:t>；类型：</w:t>
      </w:r>
      <w:r>
        <w:rPr>
          <w:rFonts w:hint="eastAsia"/>
        </w:rPr>
        <w:t xml:space="preserve">set* </w:t>
      </w:r>
      <w:r>
        <w:rPr>
          <w:rFonts w:hint="eastAsia"/>
        </w:rPr>
        <w:t>；说明：标记所属图层的</w:t>
      </w:r>
      <w:r>
        <w:rPr>
          <w:rFonts w:hint="eastAsia"/>
        </w:rPr>
        <w:t>ID</w:t>
      </w:r>
      <w:r>
        <w:rPr>
          <w:rFonts w:hint="eastAsia"/>
        </w:rPr>
        <w:t>集合；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10</w:t>
      </w:r>
      <w:r>
        <w:rPr>
          <w:rFonts w:hint="eastAsia"/>
        </w:rPr>
        <w:t>：名称：</w:t>
      </w:r>
      <w:r>
        <w:rPr>
          <w:rFonts w:hint="eastAsia"/>
        </w:rPr>
        <w:t>isUpload</w:t>
      </w:r>
      <w:r>
        <w:rPr>
          <w:rFonts w:hint="eastAsia"/>
        </w:rPr>
        <w:t>；类型：</w:t>
      </w:r>
      <w:r>
        <w:t>boolean</w:t>
      </w:r>
      <w:r>
        <w:rPr>
          <w:rFonts w:hint="eastAsia"/>
        </w:rPr>
        <w:t xml:space="preserve">* </w:t>
      </w:r>
      <w:r>
        <w:rPr>
          <w:rFonts w:hint="eastAsia"/>
        </w:rPr>
        <w:t>；说明：是否立即上传标记；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修改线路</w:t>
      </w:r>
    </w:p>
    <w:p w:rsidR="008E0B7F" w:rsidRDefault="00CD5556">
      <w:pPr>
        <w:ind w:firstLine="480"/>
      </w:pPr>
      <w:r>
        <w:rPr>
          <w:rFonts w:hint="eastAsia"/>
        </w:rPr>
        <w:t>void GetModifyLineInfo(Shell ModifyLine, int* tag_num, char* line_title, int* strat_tag_id, int* end_tag_id, List* line);</w:t>
      </w:r>
    </w:p>
    <w:p w:rsidR="008E0B7F" w:rsidRDefault="00CD5556">
      <w:pPr>
        <w:ind w:firstLine="480"/>
      </w:pPr>
      <w:r>
        <w:rPr>
          <w:rFonts w:hint="eastAsia"/>
        </w:rPr>
        <w:t>功能：从修改线路界面获取修改后的路线信息，并放入参数</w:t>
      </w:r>
      <w:r>
        <w:rPr>
          <w:rFonts w:hint="eastAsia"/>
        </w:rPr>
        <w:t>tag_num</w:t>
      </w:r>
      <w:r>
        <w:rPr>
          <w:rFonts w:hint="eastAsia"/>
        </w:rPr>
        <w:t>、</w:t>
      </w:r>
      <w:r>
        <w:rPr>
          <w:rFonts w:hint="eastAsia"/>
        </w:rPr>
        <w:t>strat_tag_id</w:t>
      </w:r>
      <w:r>
        <w:rPr>
          <w:rFonts w:hint="eastAsia"/>
        </w:rPr>
        <w:t>、</w:t>
      </w:r>
      <w:r>
        <w:rPr>
          <w:rFonts w:hint="eastAsia"/>
        </w:rPr>
        <w:t>end_tag_id</w:t>
      </w:r>
      <w:r>
        <w:rPr>
          <w:rFonts w:hint="eastAsia"/>
        </w:rPr>
        <w:t>、</w:t>
      </w:r>
      <w:r>
        <w:rPr>
          <w:rFonts w:hint="eastAsia"/>
        </w:rPr>
        <w:t xml:space="preserve"> line_title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ModifyLine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；说明：修改路线窗口；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tag_num</w:t>
      </w:r>
      <w:r>
        <w:rPr>
          <w:rFonts w:hint="eastAsia"/>
        </w:rPr>
        <w:t>；类型：</w:t>
      </w:r>
      <w:r>
        <w:rPr>
          <w:rFonts w:hint="eastAsia"/>
        </w:rPr>
        <w:t xml:space="preserve">int* </w:t>
      </w:r>
      <w:r>
        <w:rPr>
          <w:rFonts w:hint="eastAsia"/>
        </w:rPr>
        <w:t>；说明：待添加线路中含有的标记总个数；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rPr>
          <w:rFonts w:hint="eastAsia"/>
        </w:rPr>
        <w:t>line_title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；说明：待添加线路的名称；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：名称：</w:t>
      </w:r>
      <w:r>
        <w:rPr>
          <w:rFonts w:hint="eastAsia"/>
        </w:rPr>
        <w:t>strat_tag_id</w:t>
      </w:r>
      <w:r>
        <w:rPr>
          <w:rFonts w:hint="eastAsia"/>
        </w:rPr>
        <w:t>；类型：</w:t>
      </w:r>
      <w:r>
        <w:rPr>
          <w:rFonts w:hint="eastAsia"/>
        </w:rPr>
        <w:t xml:space="preserve">int* </w:t>
      </w:r>
      <w:r>
        <w:rPr>
          <w:rFonts w:hint="eastAsia"/>
        </w:rPr>
        <w:t>；说明：起点标记的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：名称：</w:t>
      </w:r>
      <w:r>
        <w:rPr>
          <w:rFonts w:hint="eastAsia"/>
        </w:rPr>
        <w:t>end_tag_id</w:t>
      </w:r>
      <w:r>
        <w:rPr>
          <w:rFonts w:hint="eastAsia"/>
        </w:rPr>
        <w:t>；类型：</w:t>
      </w:r>
      <w:r>
        <w:rPr>
          <w:rFonts w:hint="eastAsia"/>
        </w:rPr>
        <w:t>int*</w:t>
      </w:r>
      <w:r>
        <w:rPr>
          <w:rFonts w:hint="eastAsia"/>
        </w:rPr>
        <w:t>；说明：终点标记的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：名称：</w:t>
      </w:r>
      <w:r>
        <w:rPr>
          <w:rFonts w:hint="eastAsia"/>
        </w:rPr>
        <w:t>line</w:t>
      </w:r>
      <w:r>
        <w:rPr>
          <w:rFonts w:hint="eastAsia"/>
        </w:rPr>
        <w:t>；类型：</w:t>
      </w:r>
      <w:r>
        <w:rPr>
          <w:rFonts w:hint="eastAsia"/>
        </w:rPr>
        <w:t xml:space="preserve">List* </w:t>
      </w:r>
      <w:r>
        <w:rPr>
          <w:rFonts w:hint="eastAsia"/>
        </w:rPr>
        <w:t>；说明：中间标记的</w:t>
      </w:r>
      <w:r>
        <w:rPr>
          <w:rFonts w:hint="eastAsia"/>
        </w:rPr>
        <w:t>ID</w:t>
      </w:r>
      <w:r>
        <w:rPr>
          <w:rFonts w:hint="eastAsia"/>
        </w:rPr>
        <w:t>链表；</w:t>
      </w:r>
    </w:p>
    <w:p w:rsidR="008E0B7F" w:rsidRDefault="00CD5556">
      <w:pPr>
        <w:ind w:firstLine="480"/>
      </w:pPr>
      <w:r>
        <w:rPr>
          <w:rFonts w:hint="eastAsia"/>
        </w:rPr>
        <w:lastRenderedPageBreak/>
        <w:t>返回值：无</w:t>
      </w:r>
    </w:p>
    <w:p w:rsidR="008E0B7F" w:rsidRDefault="00CD5556">
      <w:pPr>
        <w:ind w:firstLine="48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路线删除</w:t>
      </w:r>
    </w:p>
    <w:p w:rsidR="008E0B7F" w:rsidRDefault="00CD5556">
      <w:pPr>
        <w:ind w:firstLine="480"/>
      </w:pPr>
      <w:r>
        <w:rPr>
          <w:rFonts w:hint="eastAsia"/>
        </w:rPr>
        <w:t>void GetDeleteLineInfo(Shell DeleteLine, set* line_id);</w:t>
      </w:r>
    </w:p>
    <w:p w:rsidR="008E0B7F" w:rsidRDefault="00CD5556">
      <w:pPr>
        <w:ind w:firstLine="480"/>
      </w:pPr>
      <w:r>
        <w:rPr>
          <w:rFonts w:hint="eastAsia"/>
        </w:rPr>
        <w:t>功能：从线路管理界面获取待删除的线路</w:t>
      </w:r>
      <w:r>
        <w:rPr>
          <w:rFonts w:hint="eastAsia"/>
        </w:rPr>
        <w:t>id</w:t>
      </w:r>
      <w:r>
        <w:rPr>
          <w:rFonts w:hint="eastAsia"/>
        </w:rPr>
        <w:t>，并放入参数</w:t>
      </w:r>
      <w:r>
        <w:rPr>
          <w:rFonts w:hint="eastAsia"/>
        </w:rPr>
        <w:t>line_id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DeleteLine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；说明：线路管理窗口；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line_id</w:t>
      </w:r>
      <w:r>
        <w:rPr>
          <w:rFonts w:hint="eastAsia"/>
        </w:rPr>
        <w:t>；类型：</w:t>
      </w:r>
      <w:r>
        <w:rPr>
          <w:rFonts w:hint="eastAsia"/>
        </w:rPr>
        <w:t>set*</w:t>
      </w:r>
      <w:r>
        <w:rPr>
          <w:rFonts w:hint="eastAsia"/>
        </w:rPr>
        <w:t>；说明：待删除的线路</w:t>
      </w:r>
      <w:r>
        <w:rPr>
          <w:rFonts w:hint="eastAsia"/>
        </w:rPr>
        <w:t>ID</w:t>
      </w:r>
      <w:r>
        <w:rPr>
          <w:rFonts w:hint="eastAsia"/>
        </w:rPr>
        <w:t>的集合；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pStyle w:val="2"/>
        <w:ind w:firstLine="151"/>
      </w:pPr>
      <w:bookmarkStart w:id="34" w:name="_Toc22916137"/>
      <w:r>
        <w:t xml:space="preserve">5.8 </w:t>
      </w:r>
      <w:r>
        <w:t>个人信息修改界面</w:t>
      </w:r>
      <w:bookmarkEnd w:id="34"/>
    </w:p>
    <w:p w:rsidR="008E0B7F" w:rsidRDefault="00CD5556">
      <w:pPr>
        <w:ind w:firstLineChars="0"/>
        <w:jc w:val="center"/>
      </w:pPr>
      <w:r>
        <w:rPr>
          <w:noProof/>
        </w:rPr>
        <w:drawing>
          <wp:inline distT="0" distB="0" distL="114300" distR="114300">
            <wp:extent cx="4724400" cy="2724150"/>
            <wp:effectExtent l="0" t="0" r="0" b="1905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CD5556">
      <w:pPr>
        <w:ind w:firstLineChars="0"/>
        <w:jc w:val="center"/>
      </w:pPr>
      <w:r>
        <w:rPr>
          <w:noProof/>
        </w:rPr>
        <w:lastRenderedPageBreak/>
        <w:drawing>
          <wp:inline distT="0" distB="0" distL="114300" distR="114300">
            <wp:extent cx="4705350" cy="2800350"/>
            <wp:effectExtent l="0" t="0" r="19050" b="1905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0B7F" w:rsidRDefault="008E0B7F">
      <w:pPr>
        <w:ind w:firstLine="480"/>
      </w:pPr>
    </w:p>
    <w:p w:rsidR="008E0B7F" w:rsidRDefault="00CD5556">
      <w:pPr>
        <w:ind w:firstLine="480"/>
      </w:pPr>
      <w:r>
        <w:t>个人信息修改界面</w:t>
      </w:r>
      <w:r>
        <w:rPr>
          <w:rFonts w:hint="eastAsia"/>
        </w:rPr>
        <w:t>接口：</w:t>
      </w:r>
    </w:p>
    <w:p w:rsidR="008E0B7F" w:rsidRDefault="00CD5556">
      <w:pPr>
        <w:ind w:firstLine="480"/>
      </w:pPr>
      <w:r>
        <w:rPr>
          <w:rFonts w:hint="eastAsia"/>
        </w:rPr>
        <w:t>void Get</w:t>
      </w:r>
      <w:r>
        <w:t xml:space="preserve"> Modify</w:t>
      </w:r>
      <w:r>
        <w:rPr>
          <w:rFonts w:hint="eastAsia"/>
        </w:rPr>
        <w:t xml:space="preserve">UserInfo(Shell ModifyUser, </w:t>
      </w:r>
      <w:r>
        <w:t>BufferedImage</w:t>
      </w:r>
      <w:r>
        <w:rPr>
          <w:rFonts w:hint="eastAsia"/>
        </w:rPr>
        <w:t>* image,char* username, char* password);</w:t>
      </w:r>
    </w:p>
    <w:p w:rsidR="008E0B7F" w:rsidRDefault="00CD5556">
      <w:pPr>
        <w:ind w:firstLine="480"/>
      </w:pPr>
      <w:r>
        <w:rPr>
          <w:rFonts w:hint="eastAsia"/>
        </w:rPr>
        <w:t>功能：从</w:t>
      </w:r>
      <w:r>
        <w:t>个人信息修改</w:t>
      </w:r>
      <w:r>
        <w:rPr>
          <w:rFonts w:hint="eastAsia"/>
        </w:rPr>
        <w:t>界面获取用户个人修改的相关信息，并放入参数</w:t>
      </w:r>
      <w:r>
        <w:rPr>
          <w:rFonts w:hint="eastAsia"/>
        </w:rPr>
        <w:t xml:space="preserve">image 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所指向的内存区域中；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：名称：</w:t>
      </w:r>
      <w:r>
        <w:rPr>
          <w:rFonts w:hint="eastAsia"/>
        </w:rPr>
        <w:t>ModifyUser</w:t>
      </w:r>
      <w:r>
        <w:rPr>
          <w:rFonts w:hint="eastAsia"/>
        </w:rPr>
        <w:t>；类型：</w:t>
      </w:r>
      <w:r>
        <w:t>Shell</w:t>
      </w:r>
      <w:r>
        <w:rPr>
          <w:rFonts w:hint="eastAsia"/>
        </w:rPr>
        <w:t>；说明：</w:t>
      </w:r>
      <w:r>
        <w:t>个人信息修改</w:t>
      </w:r>
      <w:r>
        <w:rPr>
          <w:rFonts w:hint="eastAsia"/>
        </w:rPr>
        <w:t>窗口；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：名称：</w:t>
      </w:r>
      <w:r>
        <w:rPr>
          <w:rFonts w:hint="eastAsia"/>
        </w:rPr>
        <w:t>image</w:t>
      </w:r>
      <w:r>
        <w:rPr>
          <w:rFonts w:hint="eastAsia"/>
        </w:rPr>
        <w:t>；类型：</w:t>
      </w:r>
      <w:r>
        <w:t>BufferedImage</w:t>
      </w:r>
      <w:r>
        <w:rPr>
          <w:rFonts w:hint="eastAsia"/>
        </w:rPr>
        <w:t>*</w:t>
      </w:r>
      <w:r>
        <w:rPr>
          <w:rFonts w:hint="eastAsia"/>
        </w:rPr>
        <w:t>；说明：修改后的个人图像；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：名称：</w:t>
      </w:r>
      <w:r>
        <w:rPr>
          <w:rFonts w:hint="eastAsia"/>
        </w:rPr>
        <w:t>username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；说明：修改后的用户名；</w:t>
      </w:r>
    </w:p>
    <w:p w:rsidR="008E0B7F" w:rsidRDefault="00CD5556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：名称：</w:t>
      </w:r>
      <w:r>
        <w:rPr>
          <w:rFonts w:hint="eastAsia"/>
        </w:rPr>
        <w:t>password</w:t>
      </w:r>
      <w:r>
        <w:rPr>
          <w:rFonts w:hint="eastAsia"/>
        </w:rPr>
        <w:t>；类型：</w:t>
      </w:r>
      <w:r>
        <w:rPr>
          <w:rFonts w:hint="eastAsia"/>
        </w:rPr>
        <w:t xml:space="preserve">char* </w:t>
      </w:r>
      <w:r>
        <w:rPr>
          <w:rFonts w:hint="eastAsia"/>
        </w:rPr>
        <w:t>；说明：修改后的密码；</w:t>
      </w:r>
    </w:p>
    <w:p w:rsidR="008E0B7F" w:rsidRDefault="00CD5556">
      <w:pPr>
        <w:ind w:firstLine="480"/>
      </w:pPr>
      <w:r>
        <w:rPr>
          <w:rFonts w:hint="eastAsia"/>
        </w:rPr>
        <w:t>返回值：无</w:t>
      </w:r>
    </w:p>
    <w:p w:rsidR="008E0B7F" w:rsidRDefault="00CD5556">
      <w:pPr>
        <w:pStyle w:val="1"/>
        <w:spacing w:before="120" w:after="120"/>
      </w:pPr>
      <w:bookmarkStart w:id="35" w:name="_Toc22916138"/>
      <w:r>
        <w:rPr>
          <w:rFonts w:hint="eastAsia"/>
        </w:rPr>
        <w:t>6</w:t>
      </w:r>
      <w:r>
        <w:rPr>
          <w:rFonts w:hint="eastAsia"/>
        </w:rPr>
        <w:t>、程序设计</w:t>
      </w:r>
      <w:bookmarkEnd w:id="35"/>
    </w:p>
    <w:p w:rsidR="008E0B7F" w:rsidRDefault="00CD5556">
      <w:pPr>
        <w:ind w:firstLine="480"/>
      </w:pPr>
      <w:r>
        <w:rPr>
          <w:rFonts w:hint="eastAsia"/>
        </w:rPr>
        <w:t>（伪代码）</w:t>
      </w:r>
    </w:p>
    <w:p w:rsidR="008E0B7F" w:rsidRDefault="00CD5556">
      <w:pPr>
        <w:pStyle w:val="2"/>
        <w:ind w:firstLine="151"/>
      </w:pPr>
      <w:bookmarkStart w:id="36" w:name="_Toc22916139"/>
      <w:r>
        <w:lastRenderedPageBreak/>
        <w:t>6.1</w:t>
      </w:r>
      <w:r>
        <w:rPr>
          <w:rFonts w:hint="eastAsia"/>
        </w:rPr>
        <w:t>登录注册</w:t>
      </w:r>
      <w:bookmarkEnd w:id="36"/>
    </w:p>
    <w:p w:rsidR="008E0B7F" w:rsidRDefault="00CD5556">
      <w:pPr>
        <w:pStyle w:val="2"/>
        <w:ind w:firstLine="151"/>
      </w:pPr>
      <w:bookmarkStart w:id="37" w:name="_Toc22916140"/>
      <w:r>
        <w:t xml:space="preserve">6.2 </w:t>
      </w:r>
      <w:r>
        <w:rPr>
          <w:rFonts w:hint="eastAsia"/>
        </w:rPr>
        <w:t>视图切换</w:t>
      </w:r>
      <w:bookmarkEnd w:id="37"/>
    </w:p>
    <w:p w:rsidR="008E0B7F" w:rsidRDefault="00CD5556">
      <w:pPr>
        <w:pStyle w:val="2"/>
        <w:ind w:firstLine="151"/>
      </w:pPr>
      <w:bookmarkStart w:id="38" w:name="_Toc22916141"/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即时查询</w:t>
      </w:r>
      <w:bookmarkEnd w:id="38"/>
    </w:p>
    <w:p w:rsidR="008E0B7F" w:rsidRDefault="00CD5556">
      <w:pPr>
        <w:pStyle w:val="2"/>
        <w:ind w:firstLine="151"/>
      </w:pPr>
      <w:bookmarkStart w:id="39" w:name="_Toc22916142"/>
      <w:r>
        <w:t xml:space="preserve">6.4 </w:t>
      </w:r>
      <w:r>
        <w:rPr>
          <w:rFonts w:hint="eastAsia"/>
        </w:rPr>
        <w:t>离线数据同步</w:t>
      </w:r>
      <w:bookmarkEnd w:id="39"/>
    </w:p>
    <w:p w:rsidR="008E0B7F" w:rsidRDefault="00CD5556">
      <w:pPr>
        <w:pStyle w:val="2"/>
        <w:ind w:firstLine="151"/>
      </w:pPr>
      <w:bookmarkStart w:id="40" w:name="_Toc22916143"/>
      <w:r>
        <w:t xml:space="preserve">6.5 </w:t>
      </w:r>
      <w:r>
        <w:rPr>
          <w:rFonts w:hint="eastAsia"/>
        </w:rPr>
        <w:t>标记信息分享</w:t>
      </w:r>
      <w:bookmarkEnd w:id="40"/>
    </w:p>
    <w:p w:rsidR="008E0B7F" w:rsidRDefault="00CD5556">
      <w:pPr>
        <w:pStyle w:val="2"/>
        <w:ind w:firstLine="151"/>
      </w:pPr>
      <w:bookmarkStart w:id="41" w:name="_Toc22916144"/>
      <w:r>
        <w:t xml:space="preserve">6.6 </w:t>
      </w:r>
      <w:r>
        <w:rPr>
          <w:rFonts w:hint="eastAsia"/>
        </w:rPr>
        <w:t>图层选择</w:t>
      </w:r>
      <w:bookmarkEnd w:id="41"/>
    </w:p>
    <w:p w:rsidR="008E0B7F" w:rsidRDefault="00CD5556">
      <w:pPr>
        <w:pStyle w:val="2"/>
        <w:ind w:firstLine="151"/>
      </w:pPr>
      <w:bookmarkStart w:id="42" w:name="_Toc22916145"/>
      <w:r>
        <w:t xml:space="preserve">6.7 </w:t>
      </w:r>
      <w:r>
        <w:rPr>
          <w:rFonts w:hint="eastAsia"/>
        </w:rPr>
        <w:t>信息标记</w:t>
      </w:r>
      <w:bookmarkEnd w:id="42"/>
    </w:p>
    <w:p w:rsidR="008E0B7F" w:rsidRDefault="00CD5556">
      <w:pPr>
        <w:pStyle w:val="2"/>
        <w:ind w:firstLine="151"/>
      </w:pPr>
      <w:bookmarkStart w:id="43" w:name="_Toc22916146"/>
      <w:r>
        <w:t xml:space="preserve">6.8 </w:t>
      </w:r>
      <w:r>
        <w:rPr>
          <w:rFonts w:hint="eastAsia"/>
        </w:rPr>
        <w:t>信息发布</w:t>
      </w:r>
      <w:bookmarkEnd w:id="43"/>
    </w:p>
    <w:p w:rsidR="008E0B7F" w:rsidRDefault="00CD5556">
      <w:pPr>
        <w:pStyle w:val="1"/>
        <w:spacing w:before="120" w:after="120"/>
      </w:pPr>
      <w:r>
        <w:rPr>
          <w:rFonts w:hint="eastAsia"/>
        </w:rPr>
        <w:t xml:space="preserve"> </w:t>
      </w:r>
      <w:bookmarkStart w:id="44" w:name="_Toc22916147"/>
      <w:r>
        <w:t>7</w:t>
      </w:r>
      <w:r>
        <w:rPr>
          <w:rFonts w:hint="eastAsia"/>
        </w:rPr>
        <w:t>、重要技术难点及解决方案</w:t>
      </w:r>
      <w:bookmarkEnd w:id="44"/>
    </w:p>
    <w:p w:rsidR="008E0B7F" w:rsidRDefault="008E0B7F">
      <w:pPr>
        <w:ind w:firstLine="480"/>
      </w:pPr>
    </w:p>
    <w:p w:rsidR="008E0B7F" w:rsidRDefault="008E0B7F">
      <w:pPr>
        <w:ind w:firstLine="480"/>
      </w:pPr>
    </w:p>
    <w:sectPr w:rsidR="008E0B7F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134" w:right="1134" w:bottom="95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928" w:rsidRDefault="00D67928">
      <w:pPr>
        <w:spacing w:line="240" w:lineRule="auto"/>
        <w:ind w:firstLine="480"/>
      </w:pPr>
      <w:r>
        <w:separator/>
      </w:r>
    </w:p>
  </w:endnote>
  <w:endnote w:type="continuationSeparator" w:id="0">
    <w:p w:rsidR="00D67928" w:rsidRDefault="00D6792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56" w:rsidRDefault="00CD555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56" w:rsidRDefault="00CD5556">
    <w:pPr>
      <w:pStyle w:val="a8"/>
      <w:spacing w:beforeLines="100" w:before="240" w:line="240" w:lineRule="auto"/>
      <w:ind w:right="357" w:firstLine="400"/>
      <w:jc w:val="distribute"/>
    </w:pPr>
    <w:r>
      <w:rPr>
        <w:sz w:val="20"/>
      </w:rPr>
      <w:pict>
        <v:line id="直线 5" o:spid="_x0000_s2049" style="position:absolute;left:0;text-align:left;z-index:251658240;mso-width-relative:page;mso-height-relative:page" from="10.8pt,.5pt" to="484.05pt,.5pt" o:gfxdata="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ZV/Y8dMAAAAGAQAADwAAAAAA&#10;AAABACAAAAA4AAAAZHJzL2Rvd25yZXYueG1sUEsBAhQAFAAAAAgAh07iQDQtlj3JAQAAkAMAAA4A&#10;AAAAAAAAAQAgAAAAOAEAAGRycy9lMm9Eb2MueG1sUEsFBgAAAAAGAAYAWQEAAHMFAAAAAA==&#10;"/>
      </w:pict>
    </w:r>
    <w:r>
      <w:rPr>
        <w:rFonts w:hint="eastAsia"/>
      </w:rPr>
      <w:t xml:space="preserve"> </w:t>
    </w:r>
    <w:r>
      <w:rPr>
        <w:rFonts w:hint="eastAsia"/>
      </w:rPr>
      <w:t>班号：</w:t>
    </w:r>
    <w:r>
      <w:rPr>
        <w:rFonts w:hint="eastAsia"/>
      </w:rPr>
      <w:t xml:space="preserve">07111604                                                   </w:t>
    </w:r>
    <w:r>
      <w:rPr>
        <w:rFonts w:hint="eastAsia"/>
      </w:rPr>
      <w:t>编制时间：</w:t>
    </w:r>
    <w:r>
      <w:fldChar w:fldCharType="begin"/>
    </w:r>
    <w:r>
      <w:instrText xml:space="preserve"> DATE \@ "yyyy-M-d" </w:instrText>
    </w:r>
    <w:r>
      <w:fldChar w:fldCharType="separate"/>
    </w:r>
    <w:r>
      <w:rPr>
        <w:noProof/>
      </w:rPr>
      <w:t>2019-10-25</w:t>
    </w:r>
    <w:r>
      <w:fldChar w:fldCharType="end"/>
    </w:r>
  </w:p>
  <w:p w:rsidR="00CD5556" w:rsidRDefault="00CD5556">
    <w:pPr>
      <w:pStyle w:val="a8"/>
      <w:ind w:firstLine="360"/>
      <w:jc w:val="center"/>
    </w:pPr>
    <w:r>
      <w:rPr>
        <w:rFonts w:hint="eastAsia"/>
      </w:rPr>
      <w:t>页号：</w:t>
    </w:r>
    <w:r>
      <w:rPr>
        <w:rFonts w:hint="eastAsia"/>
      </w:rPr>
      <w:t xml:space="preserve">  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887219">
      <w:rPr>
        <w:rStyle w:val="ad"/>
        <w:noProof/>
      </w:rPr>
      <w:t>3</w:t>
    </w:r>
    <w:r>
      <w:rPr>
        <w:rStyle w:val="ad"/>
      </w:rPr>
      <w:fldChar w:fldCharType="end"/>
    </w:r>
    <w:r>
      <w:rPr>
        <w:rStyle w:val="ad"/>
        <w:rFonts w:hint="eastAsia"/>
      </w:rPr>
      <w:t xml:space="preserve"> / 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887219">
      <w:rPr>
        <w:rStyle w:val="ad"/>
        <w:noProof/>
      </w:rPr>
      <w:t>40</w:t>
    </w:r>
    <w:r>
      <w:rPr>
        <w:rStyle w:val="a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56" w:rsidRDefault="00CD555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928" w:rsidRDefault="00D67928">
      <w:pPr>
        <w:spacing w:line="240" w:lineRule="auto"/>
        <w:ind w:firstLine="480"/>
      </w:pPr>
      <w:r>
        <w:separator/>
      </w:r>
    </w:p>
  </w:footnote>
  <w:footnote w:type="continuationSeparator" w:id="0">
    <w:p w:rsidR="00D67928" w:rsidRDefault="00D6792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56" w:rsidRDefault="00CD5556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56" w:rsidRDefault="00CD5556">
    <w:pPr>
      <w:pStyle w:val="aa"/>
      <w:ind w:firstLineChars="0" w:firstLine="0"/>
    </w:pPr>
    <w:r>
      <w:rPr>
        <w:rFonts w:hint="eastAsia"/>
      </w:rPr>
      <w:t>软件设计说明书</w:t>
    </w:r>
    <w:r>
      <w:rPr>
        <w:rFonts w:hint="eastAsia"/>
      </w:rPr>
      <w:t xml:space="preserve">                                                   </w:t>
    </w:r>
    <w:r>
      <w:rPr>
        <w:rFonts w:hint="eastAsia"/>
      </w:rPr>
      <w:t>北京理工大学计算机学院</w:t>
    </w:r>
    <w:r>
      <w:rPr>
        <w:rFonts w:hint="eastAsia"/>
      </w:rPr>
      <w:t xml:space="preserve">                                                   </w:t>
    </w:r>
    <w:r>
      <w:rPr>
        <w:rFonts w:hint="eastAsia"/>
      </w:rPr>
      <w:t>软件工程课程设计</w:t>
    </w:r>
  </w:p>
  <w:p w:rsidR="00CD5556" w:rsidRDefault="00CD5556">
    <w:pPr>
      <w:pStyle w:val="aa"/>
      <w:ind w:firstLineChars="0" w:firstLine="0"/>
      <w:jc w:val="both"/>
    </w:pPr>
    <w:r>
      <w:rPr>
        <w:sz w:val="20"/>
      </w:rPr>
      <w:pict>
        <v:line id="直线 3" o:spid="_x0000_s2050" style="position:absolute;left:0;text-align:left;z-index:251660288;mso-width-relative:page;mso-height-relative:page" from="0,2.45pt" to="484.05pt,2.45pt" o:gfxdata="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iOo2L0wAAAAQBAAAPAAAA&#10;AAAAAAEAIAAAADgAAABkcnMvZG93bnJldi54bWxQSwECFAAUAAAACACHTuJAXFAG/ssBAACQAwAA&#10;DgAAAAAAAAABACAAAAA4AQAAZHJzL2Uyb0RvYy54bWxQSwUGAAAAAAYABgBZAQAAdQUAAAAA&#10;"/>
      </w:pict>
    </w:r>
  </w:p>
  <w:p w:rsidR="00CD5556" w:rsidRDefault="00CD5556">
    <w:pPr>
      <w:pStyle w:val="aa"/>
      <w:ind w:firstLineChars="0" w:firstLine="0"/>
      <w:jc w:val="left"/>
    </w:pPr>
    <w:r>
      <w:rPr>
        <w:rFonts w:hint="eastAsia"/>
      </w:rPr>
      <w:t>文档编号：</w:t>
    </w:r>
    <w:r>
      <w:rPr>
        <w:rFonts w:hint="eastAsia"/>
      </w:rPr>
      <w:t>SRD-4D GISMS-0</w:t>
    </w:r>
    <w:r>
      <w:t>2</w:t>
    </w:r>
    <w:r>
      <w:rPr>
        <w:rFonts w:hint="eastAsia"/>
      </w:rPr>
      <w:t xml:space="preserve">                                                                                                                                      </w:t>
    </w:r>
  </w:p>
  <w:p w:rsidR="00CD5556" w:rsidRDefault="00CD5556">
    <w:pPr>
      <w:pStyle w:val="aa"/>
      <w:spacing w:afterLines="300" w:after="720"/>
      <w:ind w:firstLineChars="0" w:firstLine="0"/>
      <w:jc w:val="distribute"/>
    </w:pPr>
    <w:r>
      <w:rPr>
        <w:rFonts w:hint="eastAsia"/>
      </w:rPr>
      <w:t>项目名称：</w:t>
    </w:r>
    <w:r>
      <w:rPr>
        <w:rFonts w:hint="eastAsia"/>
      </w:rPr>
      <w:t>4D GIS</w:t>
    </w:r>
    <w:r>
      <w:rPr>
        <w:rFonts w:hint="eastAsia"/>
      </w:rPr>
      <w:t>标记</w:t>
    </w:r>
    <w:r>
      <w:rPr>
        <w:rFonts w:hint="eastAsia"/>
        <w:bCs/>
      </w:rPr>
      <w:t>系统</w:t>
    </w: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rFonts w:hint="eastAsia"/>
      </w:rPr>
      <w:t>指导教师：赵刚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56" w:rsidRDefault="00CD5556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6833"/>
    <w:multiLevelType w:val="multilevel"/>
    <w:tmpl w:val="225C6833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24260B8D"/>
    <w:multiLevelType w:val="multilevel"/>
    <w:tmpl w:val="24260B8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1F968DC"/>
    <w:multiLevelType w:val="multilevel"/>
    <w:tmpl w:val="31F968DC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711E4EB4"/>
    <w:multiLevelType w:val="multilevel"/>
    <w:tmpl w:val="711E4EB4"/>
    <w:lvl w:ilvl="0">
      <w:start w:val="1"/>
      <w:numFmt w:val="decimal"/>
      <w:lvlText w:val="%1)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51B4B37"/>
    <w:multiLevelType w:val="multilevel"/>
    <w:tmpl w:val="751B4B37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BAFC4A18"/>
    <w:rsid w:val="D6BD01DB"/>
    <w:rsid w:val="D75F9AF3"/>
    <w:rsid w:val="DB7EE471"/>
    <w:rsid w:val="DBAF105F"/>
    <w:rsid w:val="DBE361B4"/>
    <w:rsid w:val="EF7D1CF4"/>
    <w:rsid w:val="EF8F5C5C"/>
    <w:rsid w:val="F4FE0051"/>
    <w:rsid w:val="F7EF4FCC"/>
    <w:rsid w:val="F9FD4173"/>
    <w:rsid w:val="FBCDDE78"/>
    <w:rsid w:val="FBFF606A"/>
    <w:rsid w:val="FFBFDF0C"/>
    <w:rsid w:val="FFFF9F74"/>
    <w:rsid w:val="0000025E"/>
    <w:rsid w:val="00002F0B"/>
    <w:rsid w:val="00003619"/>
    <w:rsid w:val="00003866"/>
    <w:rsid w:val="000043EF"/>
    <w:rsid w:val="00004952"/>
    <w:rsid w:val="00004BD3"/>
    <w:rsid w:val="000050BB"/>
    <w:rsid w:val="00006B09"/>
    <w:rsid w:val="00007F74"/>
    <w:rsid w:val="0001099C"/>
    <w:rsid w:val="00012A4A"/>
    <w:rsid w:val="00012B55"/>
    <w:rsid w:val="00016C2F"/>
    <w:rsid w:val="00017C6E"/>
    <w:rsid w:val="000203A1"/>
    <w:rsid w:val="00020816"/>
    <w:rsid w:val="00021BBB"/>
    <w:rsid w:val="000251C7"/>
    <w:rsid w:val="00025BAC"/>
    <w:rsid w:val="00025D88"/>
    <w:rsid w:val="00027213"/>
    <w:rsid w:val="00030EF2"/>
    <w:rsid w:val="000316A5"/>
    <w:rsid w:val="00033DCB"/>
    <w:rsid w:val="00035140"/>
    <w:rsid w:val="00035621"/>
    <w:rsid w:val="00035C4A"/>
    <w:rsid w:val="0003761A"/>
    <w:rsid w:val="00041145"/>
    <w:rsid w:val="0004115D"/>
    <w:rsid w:val="00042B46"/>
    <w:rsid w:val="00043CA7"/>
    <w:rsid w:val="00045C4E"/>
    <w:rsid w:val="00050B86"/>
    <w:rsid w:val="0005148D"/>
    <w:rsid w:val="000516C0"/>
    <w:rsid w:val="00055DA4"/>
    <w:rsid w:val="0005609E"/>
    <w:rsid w:val="00056D13"/>
    <w:rsid w:val="00061C47"/>
    <w:rsid w:val="00064F08"/>
    <w:rsid w:val="0006580F"/>
    <w:rsid w:val="00067964"/>
    <w:rsid w:val="0007376E"/>
    <w:rsid w:val="00073A02"/>
    <w:rsid w:val="000742B8"/>
    <w:rsid w:val="000832BC"/>
    <w:rsid w:val="000844CB"/>
    <w:rsid w:val="0008701C"/>
    <w:rsid w:val="00090409"/>
    <w:rsid w:val="00091511"/>
    <w:rsid w:val="0009323C"/>
    <w:rsid w:val="000939EF"/>
    <w:rsid w:val="0009659D"/>
    <w:rsid w:val="000973F1"/>
    <w:rsid w:val="000A0CE0"/>
    <w:rsid w:val="000A6956"/>
    <w:rsid w:val="000B1CA7"/>
    <w:rsid w:val="000B2014"/>
    <w:rsid w:val="000B436A"/>
    <w:rsid w:val="000B7EFC"/>
    <w:rsid w:val="000C06C5"/>
    <w:rsid w:val="000C0811"/>
    <w:rsid w:val="000C2B61"/>
    <w:rsid w:val="000C3141"/>
    <w:rsid w:val="000D08DD"/>
    <w:rsid w:val="000D4291"/>
    <w:rsid w:val="000D4C9D"/>
    <w:rsid w:val="000D52A4"/>
    <w:rsid w:val="000D5350"/>
    <w:rsid w:val="000D6B65"/>
    <w:rsid w:val="000E152B"/>
    <w:rsid w:val="000E1D6C"/>
    <w:rsid w:val="000E33AB"/>
    <w:rsid w:val="000E3C25"/>
    <w:rsid w:val="000E3E4B"/>
    <w:rsid w:val="000E61B8"/>
    <w:rsid w:val="000F106E"/>
    <w:rsid w:val="000F6AF6"/>
    <w:rsid w:val="000F7102"/>
    <w:rsid w:val="001021D0"/>
    <w:rsid w:val="00106E51"/>
    <w:rsid w:val="001105CB"/>
    <w:rsid w:val="00110682"/>
    <w:rsid w:val="001120EE"/>
    <w:rsid w:val="00116789"/>
    <w:rsid w:val="00121185"/>
    <w:rsid w:val="00121676"/>
    <w:rsid w:val="00121EB8"/>
    <w:rsid w:val="001220FD"/>
    <w:rsid w:val="001225CA"/>
    <w:rsid w:val="001228C0"/>
    <w:rsid w:val="00123E5B"/>
    <w:rsid w:val="00124E31"/>
    <w:rsid w:val="00127B3D"/>
    <w:rsid w:val="001321EB"/>
    <w:rsid w:val="001335DB"/>
    <w:rsid w:val="001336E3"/>
    <w:rsid w:val="00136292"/>
    <w:rsid w:val="00137EA8"/>
    <w:rsid w:val="0014054D"/>
    <w:rsid w:val="00140F1C"/>
    <w:rsid w:val="001461DF"/>
    <w:rsid w:val="0015117A"/>
    <w:rsid w:val="0015341B"/>
    <w:rsid w:val="001543AC"/>
    <w:rsid w:val="00154D9C"/>
    <w:rsid w:val="00155926"/>
    <w:rsid w:val="00161A0A"/>
    <w:rsid w:val="00161D07"/>
    <w:rsid w:val="00163939"/>
    <w:rsid w:val="001641A4"/>
    <w:rsid w:val="001706A1"/>
    <w:rsid w:val="001715FF"/>
    <w:rsid w:val="00171B2F"/>
    <w:rsid w:val="001721DE"/>
    <w:rsid w:val="0017379E"/>
    <w:rsid w:val="001741C7"/>
    <w:rsid w:val="001764B5"/>
    <w:rsid w:val="001802E4"/>
    <w:rsid w:val="001820F5"/>
    <w:rsid w:val="00184FA2"/>
    <w:rsid w:val="0018558C"/>
    <w:rsid w:val="0018604C"/>
    <w:rsid w:val="0018743D"/>
    <w:rsid w:val="00190B37"/>
    <w:rsid w:val="00190C9D"/>
    <w:rsid w:val="00191BE6"/>
    <w:rsid w:val="001932DB"/>
    <w:rsid w:val="001947A7"/>
    <w:rsid w:val="001961D1"/>
    <w:rsid w:val="0019695A"/>
    <w:rsid w:val="001A1900"/>
    <w:rsid w:val="001A38FA"/>
    <w:rsid w:val="001A4568"/>
    <w:rsid w:val="001A4924"/>
    <w:rsid w:val="001A4EA9"/>
    <w:rsid w:val="001A4F90"/>
    <w:rsid w:val="001B47BD"/>
    <w:rsid w:val="001B6FA0"/>
    <w:rsid w:val="001C0C75"/>
    <w:rsid w:val="001C2780"/>
    <w:rsid w:val="001C7D61"/>
    <w:rsid w:val="001D15DB"/>
    <w:rsid w:val="001D294B"/>
    <w:rsid w:val="001D2F9C"/>
    <w:rsid w:val="001D4FCC"/>
    <w:rsid w:val="001D508F"/>
    <w:rsid w:val="001D5C25"/>
    <w:rsid w:val="001D6DC8"/>
    <w:rsid w:val="001E08D8"/>
    <w:rsid w:val="001E1E08"/>
    <w:rsid w:val="001E4FE7"/>
    <w:rsid w:val="001E6462"/>
    <w:rsid w:val="001E7A30"/>
    <w:rsid w:val="001F265E"/>
    <w:rsid w:val="001F3A48"/>
    <w:rsid w:val="001F3EB1"/>
    <w:rsid w:val="001F4A22"/>
    <w:rsid w:val="001F5464"/>
    <w:rsid w:val="001F7C12"/>
    <w:rsid w:val="0020079E"/>
    <w:rsid w:val="002008DC"/>
    <w:rsid w:val="002029C9"/>
    <w:rsid w:val="00204417"/>
    <w:rsid w:val="002127D9"/>
    <w:rsid w:val="00215BE9"/>
    <w:rsid w:val="0022204C"/>
    <w:rsid w:val="00222243"/>
    <w:rsid w:val="002233CF"/>
    <w:rsid w:val="00224963"/>
    <w:rsid w:val="0022503B"/>
    <w:rsid w:val="00226955"/>
    <w:rsid w:val="00226D4B"/>
    <w:rsid w:val="002312D0"/>
    <w:rsid w:val="00231910"/>
    <w:rsid w:val="002327B3"/>
    <w:rsid w:val="0023282B"/>
    <w:rsid w:val="00232DA2"/>
    <w:rsid w:val="002334C3"/>
    <w:rsid w:val="00233AE7"/>
    <w:rsid w:val="002349AD"/>
    <w:rsid w:val="002356E0"/>
    <w:rsid w:val="0023721D"/>
    <w:rsid w:val="002404E1"/>
    <w:rsid w:val="00242D3B"/>
    <w:rsid w:val="002433D7"/>
    <w:rsid w:val="0024446A"/>
    <w:rsid w:val="0024471B"/>
    <w:rsid w:val="00244B14"/>
    <w:rsid w:val="002450C4"/>
    <w:rsid w:val="0024552B"/>
    <w:rsid w:val="002459BD"/>
    <w:rsid w:val="002470BF"/>
    <w:rsid w:val="002503A9"/>
    <w:rsid w:val="0025445A"/>
    <w:rsid w:val="0025505E"/>
    <w:rsid w:val="00256823"/>
    <w:rsid w:val="002568D7"/>
    <w:rsid w:val="00257CCA"/>
    <w:rsid w:val="00260A1E"/>
    <w:rsid w:val="00264A48"/>
    <w:rsid w:val="00266B1E"/>
    <w:rsid w:val="002761BF"/>
    <w:rsid w:val="0028065B"/>
    <w:rsid w:val="002807E0"/>
    <w:rsid w:val="002872EA"/>
    <w:rsid w:val="00290622"/>
    <w:rsid w:val="00290EF0"/>
    <w:rsid w:val="0029173C"/>
    <w:rsid w:val="00292AA2"/>
    <w:rsid w:val="00293644"/>
    <w:rsid w:val="00293C12"/>
    <w:rsid w:val="00294106"/>
    <w:rsid w:val="00294770"/>
    <w:rsid w:val="002A18BC"/>
    <w:rsid w:val="002A256F"/>
    <w:rsid w:val="002A3C31"/>
    <w:rsid w:val="002A43AC"/>
    <w:rsid w:val="002A4E8B"/>
    <w:rsid w:val="002A641E"/>
    <w:rsid w:val="002A6819"/>
    <w:rsid w:val="002A7BFB"/>
    <w:rsid w:val="002B040D"/>
    <w:rsid w:val="002B0B20"/>
    <w:rsid w:val="002B0C6E"/>
    <w:rsid w:val="002B6FC7"/>
    <w:rsid w:val="002B764A"/>
    <w:rsid w:val="002C0F18"/>
    <w:rsid w:val="002C1E5A"/>
    <w:rsid w:val="002C3635"/>
    <w:rsid w:val="002C3CF0"/>
    <w:rsid w:val="002C6C0A"/>
    <w:rsid w:val="002C6FAC"/>
    <w:rsid w:val="002D0DDA"/>
    <w:rsid w:val="002D2B96"/>
    <w:rsid w:val="002D5846"/>
    <w:rsid w:val="002D79FB"/>
    <w:rsid w:val="002E1792"/>
    <w:rsid w:val="002E1A28"/>
    <w:rsid w:val="002E2022"/>
    <w:rsid w:val="002E3E9E"/>
    <w:rsid w:val="002E5180"/>
    <w:rsid w:val="002E5A31"/>
    <w:rsid w:val="002F29EB"/>
    <w:rsid w:val="003010D6"/>
    <w:rsid w:val="0030149B"/>
    <w:rsid w:val="00302690"/>
    <w:rsid w:val="00303F7D"/>
    <w:rsid w:val="00306A46"/>
    <w:rsid w:val="00306B31"/>
    <w:rsid w:val="0031060E"/>
    <w:rsid w:val="00311853"/>
    <w:rsid w:val="00314257"/>
    <w:rsid w:val="00317F25"/>
    <w:rsid w:val="0032024E"/>
    <w:rsid w:val="00320484"/>
    <w:rsid w:val="003227CA"/>
    <w:rsid w:val="003235FA"/>
    <w:rsid w:val="00323934"/>
    <w:rsid w:val="00323B43"/>
    <w:rsid w:val="00323FDF"/>
    <w:rsid w:val="003245EC"/>
    <w:rsid w:val="0032606A"/>
    <w:rsid w:val="00326494"/>
    <w:rsid w:val="003308B9"/>
    <w:rsid w:val="003324B0"/>
    <w:rsid w:val="00333016"/>
    <w:rsid w:val="003333BD"/>
    <w:rsid w:val="00333830"/>
    <w:rsid w:val="0033649E"/>
    <w:rsid w:val="0034058A"/>
    <w:rsid w:val="003405BC"/>
    <w:rsid w:val="00342C0B"/>
    <w:rsid w:val="003503F2"/>
    <w:rsid w:val="00350DBA"/>
    <w:rsid w:val="00351863"/>
    <w:rsid w:val="00351E25"/>
    <w:rsid w:val="003523B2"/>
    <w:rsid w:val="00352961"/>
    <w:rsid w:val="00353916"/>
    <w:rsid w:val="0035465C"/>
    <w:rsid w:val="00360C94"/>
    <w:rsid w:val="00360DE9"/>
    <w:rsid w:val="00361E13"/>
    <w:rsid w:val="00363337"/>
    <w:rsid w:val="003655D9"/>
    <w:rsid w:val="0036580C"/>
    <w:rsid w:val="003665E0"/>
    <w:rsid w:val="00367BD2"/>
    <w:rsid w:val="0037074B"/>
    <w:rsid w:val="003741FF"/>
    <w:rsid w:val="00375106"/>
    <w:rsid w:val="00375A69"/>
    <w:rsid w:val="00376438"/>
    <w:rsid w:val="003770FC"/>
    <w:rsid w:val="00377250"/>
    <w:rsid w:val="00383004"/>
    <w:rsid w:val="0038612A"/>
    <w:rsid w:val="0039473A"/>
    <w:rsid w:val="003951D0"/>
    <w:rsid w:val="003A0086"/>
    <w:rsid w:val="003A1008"/>
    <w:rsid w:val="003A110F"/>
    <w:rsid w:val="003A3AA8"/>
    <w:rsid w:val="003A52E9"/>
    <w:rsid w:val="003A7C9B"/>
    <w:rsid w:val="003A7D12"/>
    <w:rsid w:val="003B01C4"/>
    <w:rsid w:val="003B06CD"/>
    <w:rsid w:val="003B0D43"/>
    <w:rsid w:val="003B125F"/>
    <w:rsid w:val="003B1612"/>
    <w:rsid w:val="003B3060"/>
    <w:rsid w:val="003B31AD"/>
    <w:rsid w:val="003B3ED0"/>
    <w:rsid w:val="003B6A7B"/>
    <w:rsid w:val="003B6DBE"/>
    <w:rsid w:val="003C0F82"/>
    <w:rsid w:val="003C25A2"/>
    <w:rsid w:val="003C2658"/>
    <w:rsid w:val="003C2A8A"/>
    <w:rsid w:val="003C466C"/>
    <w:rsid w:val="003C4862"/>
    <w:rsid w:val="003C4C67"/>
    <w:rsid w:val="003C53F2"/>
    <w:rsid w:val="003C6524"/>
    <w:rsid w:val="003C654E"/>
    <w:rsid w:val="003D24A3"/>
    <w:rsid w:val="003D2AFA"/>
    <w:rsid w:val="003D373B"/>
    <w:rsid w:val="003D37D8"/>
    <w:rsid w:val="003D3E72"/>
    <w:rsid w:val="003D46D0"/>
    <w:rsid w:val="003D581C"/>
    <w:rsid w:val="003D5890"/>
    <w:rsid w:val="003D6D7A"/>
    <w:rsid w:val="003D7056"/>
    <w:rsid w:val="003E0BF5"/>
    <w:rsid w:val="003E19F1"/>
    <w:rsid w:val="003E36F4"/>
    <w:rsid w:val="003E42B6"/>
    <w:rsid w:val="003F433D"/>
    <w:rsid w:val="003F4562"/>
    <w:rsid w:val="003F5223"/>
    <w:rsid w:val="003F59EC"/>
    <w:rsid w:val="003F7571"/>
    <w:rsid w:val="003F79E6"/>
    <w:rsid w:val="0040669B"/>
    <w:rsid w:val="0040753C"/>
    <w:rsid w:val="00411E8E"/>
    <w:rsid w:val="00416BC3"/>
    <w:rsid w:val="00423AA8"/>
    <w:rsid w:val="00424CB1"/>
    <w:rsid w:val="00426133"/>
    <w:rsid w:val="004352E7"/>
    <w:rsid w:val="004358AB"/>
    <w:rsid w:val="00437B9A"/>
    <w:rsid w:val="0044062F"/>
    <w:rsid w:val="0044069C"/>
    <w:rsid w:val="004414C5"/>
    <w:rsid w:val="00441642"/>
    <w:rsid w:val="00441833"/>
    <w:rsid w:val="00441DB0"/>
    <w:rsid w:val="00443A6B"/>
    <w:rsid w:val="0044552B"/>
    <w:rsid w:val="00446F8C"/>
    <w:rsid w:val="00447E3D"/>
    <w:rsid w:val="004536A2"/>
    <w:rsid w:val="0045405D"/>
    <w:rsid w:val="00456623"/>
    <w:rsid w:val="00456E03"/>
    <w:rsid w:val="00460336"/>
    <w:rsid w:val="00462035"/>
    <w:rsid w:val="00465A57"/>
    <w:rsid w:val="00467533"/>
    <w:rsid w:val="0047246A"/>
    <w:rsid w:val="00472E90"/>
    <w:rsid w:val="00473A2B"/>
    <w:rsid w:val="004749AB"/>
    <w:rsid w:val="00474A9D"/>
    <w:rsid w:val="0047623D"/>
    <w:rsid w:val="004766BE"/>
    <w:rsid w:val="00483C45"/>
    <w:rsid w:val="00485094"/>
    <w:rsid w:val="0048642D"/>
    <w:rsid w:val="00491B7A"/>
    <w:rsid w:val="0049270B"/>
    <w:rsid w:val="004927CC"/>
    <w:rsid w:val="00494CAA"/>
    <w:rsid w:val="00495021"/>
    <w:rsid w:val="0049663E"/>
    <w:rsid w:val="004974FF"/>
    <w:rsid w:val="004A09F1"/>
    <w:rsid w:val="004A3619"/>
    <w:rsid w:val="004A4A92"/>
    <w:rsid w:val="004A5F20"/>
    <w:rsid w:val="004A6C40"/>
    <w:rsid w:val="004A6EE6"/>
    <w:rsid w:val="004A75F6"/>
    <w:rsid w:val="004A77FA"/>
    <w:rsid w:val="004B11A7"/>
    <w:rsid w:val="004B1572"/>
    <w:rsid w:val="004B4E76"/>
    <w:rsid w:val="004B4F76"/>
    <w:rsid w:val="004B5F46"/>
    <w:rsid w:val="004C1FA9"/>
    <w:rsid w:val="004C2609"/>
    <w:rsid w:val="004C2DDA"/>
    <w:rsid w:val="004C434A"/>
    <w:rsid w:val="004C58F7"/>
    <w:rsid w:val="004C613A"/>
    <w:rsid w:val="004C683D"/>
    <w:rsid w:val="004D0142"/>
    <w:rsid w:val="004D3444"/>
    <w:rsid w:val="004D3AB9"/>
    <w:rsid w:val="004D5FB6"/>
    <w:rsid w:val="004D7E89"/>
    <w:rsid w:val="004E03A9"/>
    <w:rsid w:val="004E1BBF"/>
    <w:rsid w:val="004E2F28"/>
    <w:rsid w:val="004E3596"/>
    <w:rsid w:val="004E3C8A"/>
    <w:rsid w:val="004E407D"/>
    <w:rsid w:val="004E5345"/>
    <w:rsid w:val="004E59B7"/>
    <w:rsid w:val="004E60DD"/>
    <w:rsid w:val="004E615D"/>
    <w:rsid w:val="004E6724"/>
    <w:rsid w:val="004E715F"/>
    <w:rsid w:val="004E772A"/>
    <w:rsid w:val="004F02C2"/>
    <w:rsid w:val="004F2088"/>
    <w:rsid w:val="004F5D0C"/>
    <w:rsid w:val="004F5E5C"/>
    <w:rsid w:val="00501F4A"/>
    <w:rsid w:val="00504886"/>
    <w:rsid w:val="00505C23"/>
    <w:rsid w:val="00506DA5"/>
    <w:rsid w:val="00507D1C"/>
    <w:rsid w:val="00511401"/>
    <w:rsid w:val="00511691"/>
    <w:rsid w:val="00511703"/>
    <w:rsid w:val="00514C67"/>
    <w:rsid w:val="00515020"/>
    <w:rsid w:val="005174FA"/>
    <w:rsid w:val="00520EF7"/>
    <w:rsid w:val="00521A44"/>
    <w:rsid w:val="00521D4D"/>
    <w:rsid w:val="00523524"/>
    <w:rsid w:val="00523BAD"/>
    <w:rsid w:val="00530CBE"/>
    <w:rsid w:val="005334FA"/>
    <w:rsid w:val="0053584A"/>
    <w:rsid w:val="00535F41"/>
    <w:rsid w:val="00536406"/>
    <w:rsid w:val="00541356"/>
    <w:rsid w:val="0054446F"/>
    <w:rsid w:val="00544610"/>
    <w:rsid w:val="0054503A"/>
    <w:rsid w:val="00546950"/>
    <w:rsid w:val="00547925"/>
    <w:rsid w:val="00547BB5"/>
    <w:rsid w:val="00550069"/>
    <w:rsid w:val="005558CF"/>
    <w:rsid w:val="005566C4"/>
    <w:rsid w:val="0056381C"/>
    <w:rsid w:val="005638AF"/>
    <w:rsid w:val="005675A8"/>
    <w:rsid w:val="00572C95"/>
    <w:rsid w:val="00575B2B"/>
    <w:rsid w:val="0057610B"/>
    <w:rsid w:val="00576517"/>
    <w:rsid w:val="00576E9F"/>
    <w:rsid w:val="005775CE"/>
    <w:rsid w:val="00580162"/>
    <w:rsid w:val="00584B3C"/>
    <w:rsid w:val="0058600E"/>
    <w:rsid w:val="0058756B"/>
    <w:rsid w:val="00593FF3"/>
    <w:rsid w:val="0059474A"/>
    <w:rsid w:val="005A0389"/>
    <w:rsid w:val="005A09A0"/>
    <w:rsid w:val="005A0AA0"/>
    <w:rsid w:val="005A0D01"/>
    <w:rsid w:val="005A0FAF"/>
    <w:rsid w:val="005A178D"/>
    <w:rsid w:val="005A4900"/>
    <w:rsid w:val="005B2BA2"/>
    <w:rsid w:val="005B57AD"/>
    <w:rsid w:val="005B5819"/>
    <w:rsid w:val="005B58A1"/>
    <w:rsid w:val="005B63D8"/>
    <w:rsid w:val="005B7970"/>
    <w:rsid w:val="005C1E80"/>
    <w:rsid w:val="005C39FE"/>
    <w:rsid w:val="005C3AA0"/>
    <w:rsid w:val="005C69E9"/>
    <w:rsid w:val="005D009D"/>
    <w:rsid w:val="005D0CB3"/>
    <w:rsid w:val="005D2878"/>
    <w:rsid w:val="005E30FF"/>
    <w:rsid w:val="005E54DD"/>
    <w:rsid w:val="005E67F1"/>
    <w:rsid w:val="005F04C7"/>
    <w:rsid w:val="005F18A1"/>
    <w:rsid w:val="005F58F3"/>
    <w:rsid w:val="005F5AA8"/>
    <w:rsid w:val="005F63D8"/>
    <w:rsid w:val="005F78F3"/>
    <w:rsid w:val="005F7A62"/>
    <w:rsid w:val="00600593"/>
    <w:rsid w:val="006029AD"/>
    <w:rsid w:val="006055D2"/>
    <w:rsid w:val="00606F3A"/>
    <w:rsid w:val="00606F5A"/>
    <w:rsid w:val="00615AED"/>
    <w:rsid w:val="00616B25"/>
    <w:rsid w:val="00616B49"/>
    <w:rsid w:val="00617664"/>
    <w:rsid w:val="006203FE"/>
    <w:rsid w:val="0062070D"/>
    <w:rsid w:val="00620B1D"/>
    <w:rsid w:val="00624B22"/>
    <w:rsid w:val="00624ED0"/>
    <w:rsid w:val="00626FA5"/>
    <w:rsid w:val="0063249F"/>
    <w:rsid w:val="00632896"/>
    <w:rsid w:val="00634881"/>
    <w:rsid w:val="00640878"/>
    <w:rsid w:val="006409CF"/>
    <w:rsid w:val="0064310A"/>
    <w:rsid w:val="0064381C"/>
    <w:rsid w:val="00644F60"/>
    <w:rsid w:val="006504D9"/>
    <w:rsid w:val="00650BE3"/>
    <w:rsid w:val="00653FA4"/>
    <w:rsid w:val="00655736"/>
    <w:rsid w:val="00655989"/>
    <w:rsid w:val="00656127"/>
    <w:rsid w:val="00656178"/>
    <w:rsid w:val="00661E67"/>
    <w:rsid w:val="00664810"/>
    <w:rsid w:val="00666A3A"/>
    <w:rsid w:val="00673B6A"/>
    <w:rsid w:val="006746CB"/>
    <w:rsid w:val="006803F6"/>
    <w:rsid w:val="00680674"/>
    <w:rsid w:val="00681F16"/>
    <w:rsid w:val="00684A4B"/>
    <w:rsid w:val="00686504"/>
    <w:rsid w:val="006870DD"/>
    <w:rsid w:val="006874A5"/>
    <w:rsid w:val="00692950"/>
    <w:rsid w:val="00694C39"/>
    <w:rsid w:val="0069542B"/>
    <w:rsid w:val="00695837"/>
    <w:rsid w:val="006A050A"/>
    <w:rsid w:val="006A147B"/>
    <w:rsid w:val="006A1960"/>
    <w:rsid w:val="006A1DE8"/>
    <w:rsid w:val="006A6559"/>
    <w:rsid w:val="006B06F6"/>
    <w:rsid w:val="006B16F9"/>
    <w:rsid w:val="006B1FB1"/>
    <w:rsid w:val="006B281F"/>
    <w:rsid w:val="006B289E"/>
    <w:rsid w:val="006B50FC"/>
    <w:rsid w:val="006B727F"/>
    <w:rsid w:val="006C17CB"/>
    <w:rsid w:val="006C5543"/>
    <w:rsid w:val="006D0676"/>
    <w:rsid w:val="006D0771"/>
    <w:rsid w:val="006D6A0A"/>
    <w:rsid w:val="006E0426"/>
    <w:rsid w:val="006E11AD"/>
    <w:rsid w:val="006E1587"/>
    <w:rsid w:val="006E1927"/>
    <w:rsid w:val="006E20B3"/>
    <w:rsid w:val="006E2D3E"/>
    <w:rsid w:val="006E31D9"/>
    <w:rsid w:val="006E724C"/>
    <w:rsid w:val="006E767D"/>
    <w:rsid w:val="006F03D8"/>
    <w:rsid w:val="006F1509"/>
    <w:rsid w:val="006F15ED"/>
    <w:rsid w:val="006F3E05"/>
    <w:rsid w:val="006F4CF1"/>
    <w:rsid w:val="006F5AF4"/>
    <w:rsid w:val="0070196E"/>
    <w:rsid w:val="00701A6A"/>
    <w:rsid w:val="0070369B"/>
    <w:rsid w:val="00703BB5"/>
    <w:rsid w:val="00704AE2"/>
    <w:rsid w:val="00706D32"/>
    <w:rsid w:val="00707005"/>
    <w:rsid w:val="0071104F"/>
    <w:rsid w:val="00711409"/>
    <w:rsid w:val="00713A83"/>
    <w:rsid w:val="00714A96"/>
    <w:rsid w:val="00716A2F"/>
    <w:rsid w:val="00722126"/>
    <w:rsid w:val="00722BC7"/>
    <w:rsid w:val="00726323"/>
    <w:rsid w:val="00730C74"/>
    <w:rsid w:val="00732329"/>
    <w:rsid w:val="007323A9"/>
    <w:rsid w:val="0073274D"/>
    <w:rsid w:val="00733880"/>
    <w:rsid w:val="00733A98"/>
    <w:rsid w:val="007347C3"/>
    <w:rsid w:val="007355AA"/>
    <w:rsid w:val="007409A3"/>
    <w:rsid w:val="00744551"/>
    <w:rsid w:val="007460A2"/>
    <w:rsid w:val="00746E35"/>
    <w:rsid w:val="007551DB"/>
    <w:rsid w:val="0075536A"/>
    <w:rsid w:val="007631E3"/>
    <w:rsid w:val="00764D3C"/>
    <w:rsid w:val="00764F91"/>
    <w:rsid w:val="00775162"/>
    <w:rsid w:val="00777ABD"/>
    <w:rsid w:val="00780A28"/>
    <w:rsid w:val="00781360"/>
    <w:rsid w:val="00781FAB"/>
    <w:rsid w:val="0078399B"/>
    <w:rsid w:val="00786862"/>
    <w:rsid w:val="00786D5A"/>
    <w:rsid w:val="0078790C"/>
    <w:rsid w:val="00795B4A"/>
    <w:rsid w:val="007A1D04"/>
    <w:rsid w:val="007A1F9B"/>
    <w:rsid w:val="007A2ABE"/>
    <w:rsid w:val="007A3358"/>
    <w:rsid w:val="007A4D8F"/>
    <w:rsid w:val="007A68DC"/>
    <w:rsid w:val="007B1AB4"/>
    <w:rsid w:val="007B583A"/>
    <w:rsid w:val="007B7D20"/>
    <w:rsid w:val="007C2115"/>
    <w:rsid w:val="007C23C7"/>
    <w:rsid w:val="007C2B5C"/>
    <w:rsid w:val="007C5060"/>
    <w:rsid w:val="007D1BCF"/>
    <w:rsid w:val="007D2D03"/>
    <w:rsid w:val="007D38F8"/>
    <w:rsid w:val="007D551E"/>
    <w:rsid w:val="007D5CC7"/>
    <w:rsid w:val="007D6E6E"/>
    <w:rsid w:val="007E1775"/>
    <w:rsid w:val="007E22C0"/>
    <w:rsid w:val="007E3054"/>
    <w:rsid w:val="007E4E5F"/>
    <w:rsid w:val="007F1200"/>
    <w:rsid w:val="00802CB5"/>
    <w:rsid w:val="008108BC"/>
    <w:rsid w:val="00813543"/>
    <w:rsid w:val="008157CC"/>
    <w:rsid w:val="00815BC2"/>
    <w:rsid w:val="008168F5"/>
    <w:rsid w:val="008218AE"/>
    <w:rsid w:val="00821D6A"/>
    <w:rsid w:val="00831B9B"/>
    <w:rsid w:val="00833BF5"/>
    <w:rsid w:val="0083472C"/>
    <w:rsid w:val="00834939"/>
    <w:rsid w:val="008354D9"/>
    <w:rsid w:val="00841934"/>
    <w:rsid w:val="00842968"/>
    <w:rsid w:val="0084403C"/>
    <w:rsid w:val="00844589"/>
    <w:rsid w:val="0084642C"/>
    <w:rsid w:val="008510F1"/>
    <w:rsid w:val="008519E1"/>
    <w:rsid w:val="008621E4"/>
    <w:rsid w:val="00863284"/>
    <w:rsid w:val="00865844"/>
    <w:rsid w:val="00865E43"/>
    <w:rsid w:val="00866A6D"/>
    <w:rsid w:val="00872311"/>
    <w:rsid w:val="0087258A"/>
    <w:rsid w:val="00873998"/>
    <w:rsid w:val="008754CF"/>
    <w:rsid w:val="008775F3"/>
    <w:rsid w:val="00877A8C"/>
    <w:rsid w:val="00877C4C"/>
    <w:rsid w:val="00880F25"/>
    <w:rsid w:val="00880FEF"/>
    <w:rsid w:val="008829D4"/>
    <w:rsid w:val="00882D06"/>
    <w:rsid w:val="00887219"/>
    <w:rsid w:val="00890C61"/>
    <w:rsid w:val="00891A6D"/>
    <w:rsid w:val="008A0F6D"/>
    <w:rsid w:val="008A143D"/>
    <w:rsid w:val="008A3F2D"/>
    <w:rsid w:val="008A5188"/>
    <w:rsid w:val="008A6A94"/>
    <w:rsid w:val="008B1FBF"/>
    <w:rsid w:val="008B2818"/>
    <w:rsid w:val="008B47B7"/>
    <w:rsid w:val="008B4A93"/>
    <w:rsid w:val="008B5693"/>
    <w:rsid w:val="008B7321"/>
    <w:rsid w:val="008B7726"/>
    <w:rsid w:val="008C2B0E"/>
    <w:rsid w:val="008C4329"/>
    <w:rsid w:val="008C5E59"/>
    <w:rsid w:val="008C68F0"/>
    <w:rsid w:val="008C7D8D"/>
    <w:rsid w:val="008D1ED8"/>
    <w:rsid w:val="008D24D9"/>
    <w:rsid w:val="008D2A7D"/>
    <w:rsid w:val="008D2B24"/>
    <w:rsid w:val="008D2DCA"/>
    <w:rsid w:val="008D3B17"/>
    <w:rsid w:val="008D43CE"/>
    <w:rsid w:val="008D6448"/>
    <w:rsid w:val="008D7A63"/>
    <w:rsid w:val="008E0B7F"/>
    <w:rsid w:val="008E3F66"/>
    <w:rsid w:val="008E4037"/>
    <w:rsid w:val="008E527B"/>
    <w:rsid w:val="008E55AB"/>
    <w:rsid w:val="008E5A33"/>
    <w:rsid w:val="008E5AA6"/>
    <w:rsid w:val="008E5C41"/>
    <w:rsid w:val="008E7EB0"/>
    <w:rsid w:val="008F023C"/>
    <w:rsid w:val="008F10C5"/>
    <w:rsid w:val="008F5E7E"/>
    <w:rsid w:val="008F6043"/>
    <w:rsid w:val="008F675A"/>
    <w:rsid w:val="008F7818"/>
    <w:rsid w:val="008F7D79"/>
    <w:rsid w:val="00900E26"/>
    <w:rsid w:val="00904A4C"/>
    <w:rsid w:val="00906BE5"/>
    <w:rsid w:val="0091255C"/>
    <w:rsid w:val="00912BFC"/>
    <w:rsid w:val="00912C42"/>
    <w:rsid w:val="00913CD6"/>
    <w:rsid w:val="009154CF"/>
    <w:rsid w:val="00917E51"/>
    <w:rsid w:val="00920100"/>
    <w:rsid w:val="00920E7E"/>
    <w:rsid w:val="009213D9"/>
    <w:rsid w:val="0092519C"/>
    <w:rsid w:val="009278D6"/>
    <w:rsid w:val="00932625"/>
    <w:rsid w:val="00935869"/>
    <w:rsid w:val="00935E88"/>
    <w:rsid w:val="00937525"/>
    <w:rsid w:val="0094033F"/>
    <w:rsid w:val="00940D59"/>
    <w:rsid w:val="00941217"/>
    <w:rsid w:val="009448D2"/>
    <w:rsid w:val="00945449"/>
    <w:rsid w:val="00945ABE"/>
    <w:rsid w:val="00951626"/>
    <w:rsid w:val="00953A70"/>
    <w:rsid w:val="00955D7B"/>
    <w:rsid w:val="009600CF"/>
    <w:rsid w:val="009622EC"/>
    <w:rsid w:val="009627F7"/>
    <w:rsid w:val="00963305"/>
    <w:rsid w:val="0096358B"/>
    <w:rsid w:val="00964690"/>
    <w:rsid w:val="00964752"/>
    <w:rsid w:val="00964832"/>
    <w:rsid w:val="00967004"/>
    <w:rsid w:val="00967618"/>
    <w:rsid w:val="00970977"/>
    <w:rsid w:val="00970E66"/>
    <w:rsid w:val="0097311D"/>
    <w:rsid w:val="009812AF"/>
    <w:rsid w:val="0098249A"/>
    <w:rsid w:val="009840E6"/>
    <w:rsid w:val="00985B25"/>
    <w:rsid w:val="00990E7E"/>
    <w:rsid w:val="009913AB"/>
    <w:rsid w:val="009922FE"/>
    <w:rsid w:val="00993251"/>
    <w:rsid w:val="00993A8A"/>
    <w:rsid w:val="00993E29"/>
    <w:rsid w:val="00994F50"/>
    <w:rsid w:val="00996CF9"/>
    <w:rsid w:val="009973AF"/>
    <w:rsid w:val="00997B5E"/>
    <w:rsid w:val="009A02B2"/>
    <w:rsid w:val="009A274E"/>
    <w:rsid w:val="009A4DF1"/>
    <w:rsid w:val="009A612B"/>
    <w:rsid w:val="009A62A0"/>
    <w:rsid w:val="009B1E51"/>
    <w:rsid w:val="009B2707"/>
    <w:rsid w:val="009B356C"/>
    <w:rsid w:val="009C09C3"/>
    <w:rsid w:val="009C1EF0"/>
    <w:rsid w:val="009C3540"/>
    <w:rsid w:val="009C3DAA"/>
    <w:rsid w:val="009C663D"/>
    <w:rsid w:val="009C6E2D"/>
    <w:rsid w:val="009D43DE"/>
    <w:rsid w:val="009D4EC8"/>
    <w:rsid w:val="009D7BD0"/>
    <w:rsid w:val="009E0803"/>
    <w:rsid w:val="009E0F03"/>
    <w:rsid w:val="009E3C9C"/>
    <w:rsid w:val="009E6C0E"/>
    <w:rsid w:val="009E6FCA"/>
    <w:rsid w:val="009F111D"/>
    <w:rsid w:val="009F1CDC"/>
    <w:rsid w:val="009F2A30"/>
    <w:rsid w:val="009F54DC"/>
    <w:rsid w:val="009F7088"/>
    <w:rsid w:val="00A00C70"/>
    <w:rsid w:val="00A027F8"/>
    <w:rsid w:val="00A02C77"/>
    <w:rsid w:val="00A031ED"/>
    <w:rsid w:val="00A0478D"/>
    <w:rsid w:val="00A04C92"/>
    <w:rsid w:val="00A072BD"/>
    <w:rsid w:val="00A12E14"/>
    <w:rsid w:val="00A12E7F"/>
    <w:rsid w:val="00A14216"/>
    <w:rsid w:val="00A1568B"/>
    <w:rsid w:val="00A179E6"/>
    <w:rsid w:val="00A17F9B"/>
    <w:rsid w:val="00A20209"/>
    <w:rsid w:val="00A202F2"/>
    <w:rsid w:val="00A20629"/>
    <w:rsid w:val="00A209E5"/>
    <w:rsid w:val="00A20B71"/>
    <w:rsid w:val="00A21044"/>
    <w:rsid w:val="00A21D2C"/>
    <w:rsid w:val="00A2267E"/>
    <w:rsid w:val="00A235A8"/>
    <w:rsid w:val="00A236B9"/>
    <w:rsid w:val="00A238BC"/>
    <w:rsid w:val="00A243EC"/>
    <w:rsid w:val="00A24AFC"/>
    <w:rsid w:val="00A25A97"/>
    <w:rsid w:val="00A2787C"/>
    <w:rsid w:val="00A3092B"/>
    <w:rsid w:val="00A31B42"/>
    <w:rsid w:val="00A349B9"/>
    <w:rsid w:val="00A352D9"/>
    <w:rsid w:val="00A36B5B"/>
    <w:rsid w:val="00A36B67"/>
    <w:rsid w:val="00A44E38"/>
    <w:rsid w:val="00A46D8B"/>
    <w:rsid w:val="00A47143"/>
    <w:rsid w:val="00A5016B"/>
    <w:rsid w:val="00A51896"/>
    <w:rsid w:val="00A5384F"/>
    <w:rsid w:val="00A53C70"/>
    <w:rsid w:val="00A5601F"/>
    <w:rsid w:val="00A57E8E"/>
    <w:rsid w:val="00A61B78"/>
    <w:rsid w:val="00A64864"/>
    <w:rsid w:val="00A6590A"/>
    <w:rsid w:val="00A71923"/>
    <w:rsid w:val="00A72590"/>
    <w:rsid w:val="00A76FA4"/>
    <w:rsid w:val="00A839CD"/>
    <w:rsid w:val="00A85086"/>
    <w:rsid w:val="00A85E13"/>
    <w:rsid w:val="00A907AA"/>
    <w:rsid w:val="00A929E1"/>
    <w:rsid w:val="00A96C4B"/>
    <w:rsid w:val="00AA0CFE"/>
    <w:rsid w:val="00AA160E"/>
    <w:rsid w:val="00AA2CEF"/>
    <w:rsid w:val="00AA3737"/>
    <w:rsid w:val="00AA471C"/>
    <w:rsid w:val="00AA5704"/>
    <w:rsid w:val="00AA619B"/>
    <w:rsid w:val="00AB19BF"/>
    <w:rsid w:val="00AB2862"/>
    <w:rsid w:val="00AB6284"/>
    <w:rsid w:val="00AC21DF"/>
    <w:rsid w:val="00AC2B36"/>
    <w:rsid w:val="00AC595B"/>
    <w:rsid w:val="00AD0C27"/>
    <w:rsid w:val="00AD4316"/>
    <w:rsid w:val="00AD6F2C"/>
    <w:rsid w:val="00AE0804"/>
    <w:rsid w:val="00AE1F0D"/>
    <w:rsid w:val="00AE38F8"/>
    <w:rsid w:val="00AE4BB7"/>
    <w:rsid w:val="00AE5CD0"/>
    <w:rsid w:val="00AF0624"/>
    <w:rsid w:val="00AF08A3"/>
    <w:rsid w:val="00AF1591"/>
    <w:rsid w:val="00AF196D"/>
    <w:rsid w:val="00AF3B39"/>
    <w:rsid w:val="00AF4320"/>
    <w:rsid w:val="00AF4D80"/>
    <w:rsid w:val="00AF4E99"/>
    <w:rsid w:val="00AF5296"/>
    <w:rsid w:val="00AF634F"/>
    <w:rsid w:val="00B009A2"/>
    <w:rsid w:val="00B04E74"/>
    <w:rsid w:val="00B05CAF"/>
    <w:rsid w:val="00B05D3B"/>
    <w:rsid w:val="00B07E78"/>
    <w:rsid w:val="00B10FDE"/>
    <w:rsid w:val="00B12884"/>
    <w:rsid w:val="00B13577"/>
    <w:rsid w:val="00B149AA"/>
    <w:rsid w:val="00B161BA"/>
    <w:rsid w:val="00B250C5"/>
    <w:rsid w:val="00B25E25"/>
    <w:rsid w:val="00B32C49"/>
    <w:rsid w:val="00B35328"/>
    <w:rsid w:val="00B40FCA"/>
    <w:rsid w:val="00B41A9C"/>
    <w:rsid w:val="00B44D74"/>
    <w:rsid w:val="00B47B52"/>
    <w:rsid w:val="00B51537"/>
    <w:rsid w:val="00B51FFE"/>
    <w:rsid w:val="00B52BF1"/>
    <w:rsid w:val="00B52CA8"/>
    <w:rsid w:val="00B55E34"/>
    <w:rsid w:val="00B56683"/>
    <w:rsid w:val="00B626EC"/>
    <w:rsid w:val="00B64003"/>
    <w:rsid w:val="00B72502"/>
    <w:rsid w:val="00B73065"/>
    <w:rsid w:val="00B743F3"/>
    <w:rsid w:val="00B75E8C"/>
    <w:rsid w:val="00B767D2"/>
    <w:rsid w:val="00B80C66"/>
    <w:rsid w:val="00B818ED"/>
    <w:rsid w:val="00B82D1A"/>
    <w:rsid w:val="00B82D8D"/>
    <w:rsid w:val="00B8314A"/>
    <w:rsid w:val="00B85BD6"/>
    <w:rsid w:val="00B9204E"/>
    <w:rsid w:val="00B92C03"/>
    <w:rsid w:val="00B940DE"/>
    <w:rsid w:val="00B94707"/>
    <w:rsid w:val="00B94728"/>
    <w:rsid w:val="00B95142"/>
    <w:rsid w:val="00BA1358"/>
    <w:rsid w:val="00BA2BDB"/>
    <w:rsid w:val="00BA52B7"/>
    <w:rsid w:val="00BA669E"/>
    <w:rsid w:val="00BA6C00"/>
    <w:rsid w:val="00BA754F"/>
    <w:rsid w:val="00BB0FA5"/>
    <w:rsid w:val="00BB13B4"/>
    <w:rsid w:val="00BB285A"/>
    <w:rsid w:val="00BB2D26"/>
    <w:rsid w:val="00BB30C7"/>
    <w:rsid w:val="00BB4010"/>
    <w:rsid w:val="00BB69A2"/>
    <w:rsid w:val="00BC0501"/>
    <w:rsid w:val="00BC111C"/>
    <w:rsid w:val="00BC2437"/>
    <w:rsid w:val="00BC3003"/>
    <w:rsid w:val="00BC52BA"/>
    <w:rsid w:val="00BC5BA1"/>
    <w:rsid w:val="00BD2506"/>
    <w:rsid w:val="00BD31F5"/>
    <w:rsid w:val="00BD38FF"/>
    <w:rsid w:val="00BD7088"/>
    <w:rsid w:val="00BE21C9"/>
    <w:rsid w:val="00BF0031"/>
    <w:rsid w:val="00BF2517"/>
    <w:rsid w:val="00BF2686"/>
    <w:rsid w:val="00BF33E6"/>
    <w:rsid w:val="00BF51AF"/>
    <w:rsid w:val="00C00EF0"/>
    <w:rsid w:val="00C01283"/>
    <w:rsid w:val="00C03939"/>
    <w:rsid w:val="00C03E86"/>
    <w:rsid w:val="00C05854"/>
    <w:rsid w:val="00C07EA4"/>
    <w:rsid w:val="00C12D83"/>
    <w:rsid w:val="00C14872"/>
    <w:rsid w:val="00C1513F"/>
    <w:rsid w:val="00C15CFB"/>
    <w:rsid w:val="00C221C6"/>
    <w:rsid w:val="00C22894"/>
    <w:rsid w:val="00C248BF"/>
    <w:rsid w:val="00C326A7"/>
    <w:rsid w:val="00C3422A"/>
    <w:rsid w:val="00C34450"/>
    <w:rsid w:val="00C3775C"/>
    <w:rsid w:val="00C3785D"/>
    <w:rsid w:val="00C37AD8"/>
    <w:rsid w:val="00C42FBF"/>
    <w:rsid w:val="00C43C14"/>
    <w:rsid w:val="00C44041"/>
    <w:rsid w:val="00C4420D"/>
    <w:rsid w:val="00C448AB"/>
    <w:rsid w:val="00C45F09"/>
    <w:rsid w:val="00C5005B"/>
    <w:rsid w:val="00C542BA"/>
    <w:rsid w:val="00C574D4"/>
    <w:rsid w:val="00C6078F"/>
    <w:rsid w:val="00C620C3"/>
    <w:rsid w:val="00C67D62"/>
    <w:rsid w:val="00C75C6B"/>
    <w:rsid w:val="00C76151"/>
    <w:rsid w:val="00C81C93"/>
    <w:rsid w:val="00C826C4"/>
    <w:rsid w:val="00C82B3D"/>
    <w:rsid w:val="00C913FB"/>
    <w:rsid w:val="00C92286"/>
    <w:rsid w:val="00C9441A"/>
    <w:rsid w:val="00C95F8B"/>
    <w:rsid w:val="00C96C2A"/>
    <w:rsid w:val="00C97AD5"/>
    <w:rsid w:val="00CA197B"/>
    <w:rsid w:val="00CA1C2F"/>
    <w:rsid w:val="00CA5AED"/>
    <w:rsid w:val="00CA7280"/>
    <w:rsid w:val="00CB07DA"/>
    <w:rsid w:val="00CB1180"/>
    <w:rsid w:val="00CB1BC9"/>
    <w:rsid w:val="00CB40F9"/>
    <w:rsid w:val="00CB5955"/>
    <w:rsid w:val="00CC0913"/>
    <w:rsid w:val="00CC18E7"/>
    <w:rsid w:val="00CC3450"/>
    <w:rsid w:val="00CC4860"/>
    <w:rsid w:val="00CC55CF"/>
    <w:rsid w:val="00CC653A"/>
    <w:rsid w:val="00CC7605"/>
    <w:rsid w:val="00CC791B"/>
    <w:rsid w:val="00CC7B78"/>
    <w:rsid w:val="00CD049F"/>
    <w:rsid w:val="00CD3E2B"/>
    <w:rsid w:val="00CD5556"/>
    <w:rsid w:val="00CD5632"/>
    <w:rsid w:val="00CD68C2"/>
    <w:rsid w:val="00CD71E1"/>
    <w:rsid w:val="00CD7D4A"/>
    <w:rsid w:val="00CE10AC"/>
    <w:rsid w:val="00CE14AD"/>
    <w:rsid w:val="00CE313D"/>
    <w:rsid w:val="00CF2A8B"/>
    <w:rsid w:val="00CF2E0D"/>
    <w:rsid w:val="00CF3563"/>
    <w:rsid w:val="00CF36C9"/>
    <w:rsid w:val="00CF42C0"/>
    <w:rsid w:val="00CF5AA7"/>
    <w:rsid w:val="00CF7422"/>
    <w:rsid w:val="00D04560"/>
    <w:rsid w:val="00D04C8F"/>
    <w:rsid w:val="00D051C9"/>
    <w:rsid w:val="00D05FC1"/>
    <w:rsid w:val="00D07217"/>
    <w:rsid w:val="00D074E6"/>
    <w:rsid w:val="00D11A6A"/>
    <w:rsid w:val="00D12F49"/>
    <w:rsid w:val="00D1316C"/>
    <w:rsid w:val="00D13EA9"/>
    <w:rsid w:val="00D13EDF"/>
    <w:rsid w:val="00D14CFB"/>
    <w:rsid w:val="00D156F8"/>
    <w:rsid w:val="00D179A5"/>
    <w:rsid w:val="00D209EB"/>
    <w:rsid w:val="00D218DF"/>
    <w:rsid w:val="00D22194"/>
    <w:rsid w:val="00D229FD"/>
    <w:rsid w:val="00D247E5"/>
    <w:rsid w:val="00D253D6"/>
    <w:rsid w:val="00D2771B"/>
    <w:rsid w:val="00D30B9B"/>
    <w:rsid w:val="00D30CA3"/>
    <w:rsid w:val="00D31D50"/>
    <w:rsid w:val="00D31E60"/>
    <w:rsid w:val="00D321A9"/>
    <w:rsid w:val="00D33A20"/>
    <w:rsid w:val="00D34BA1"/>
    <w:rsid w:val="00D3562C"/>
    <w:rsid w:val="00D37304"/>
    <w:rsid w:val="00D37560"/>
    <w:rsid w:val="00D40236"/>
    <w:rsid w:val="00D421F9"/>
    <w:rsid w:val="00D4438B"/>
    <w:rsid w:val="00D52F8F"/>
    <w:rsid w:val="00D5392C"/>
    <w:rsid w:val="00D546BC"/>
    <w:rsid w:val="00D54D4E"/>
    <w:rsid w:val="00D551B8"/>
    <w:rsid w:val="00D555E9"/>
    <w:rsid w:val="00D650EB"/>
    <w:rsid w:val="00D67928"/>
    <w:rsid w:val="00D67D56"/>
    <w:rsid w:val="00D73E85"/>
    <w:rsid w:val="00D7566D"/>
    <w:rsid w:val="00D760FE"/>
    <w:rsid w:val="00D763BE"/>
    <w:rsid w:val="00D77AE7"/>
    <w:rsid w:val="00D80227"/>
    <w:rsid w:val="00D8024E"/>
    <w:rsid w:val="00D81E73"/>
    <w:rsid w:val="00D87473"/>
    <w:rsid w:val="00D9123D"/>
    <w:rsid w:val="00D92005"/>
    <w:rsid w:val="00D92BC9"/>
    <w:rsid w:val="00D92D27"/>
    <w:rsid w:val="00D95F3A"/>
    <w:rsid w:val="00D9632C"/>
    <w:rsid w:val="00D96940"/>
    <w:rsid w:val="00D970BE"/>
    <w:rsid w:val="00D9765C"/>
    <w:rsid w:val="00DA23A6"/>
    <w:rsid w:val="00DA300A"/>
    <w:rsid w:val="00DA537C"/>
    <w:rsid w:val="00DA7F66"/>
    <w:rsid w:val="00DB1F12"/>
    <w:rsid w:val="00DC1584"/>
    <w:rsid w:val="00DC1AE2"/>
    <w:rsid w:val="00DC468A"/>
    <w:rsid w:val="00DD2F0C"/>
    <w:rsid w:val="00DD37C5"/>
    <w:rsid w:val="00DD5115"/>
    <w:rsid w:val="00DD5E7E"/>
    <w:rsid w:val="00DD6365"/>
    <w:rsid w:val="00DD686A"/>
    <w:rsid w:val="00DD76B2"/>
    <w:rsid w:val="00DE0849"/>
    <w:rsid w:val="00DE3A34"/>
    <w:rsid w:val="00DE4810"/>
    <w:rsid w:val="00DE7144"/>
    <w:rsid w:val="00DE7BB6"/>
    <w:rsid w:val="00DE7D0D"/>
    <w:rsid w:val="00DF1AF8"/>
    <w:rsid w:val="00DF2330"/>
    <w:rsid w:val="00DF2DC0"/>
    <w:rsid w:val="00DF3989"/>
    <w:rsid w:val="00DF4EA9"/>
    <w:rsid w:val="00DF5254"/>
    <w:rsid w:val="00E02D86"/>
    <w:rsid w:val="00E0314E"/>
    <w:rsid w:val="00E03163"/>
    <w:rsid w:val="00E0364D"/>
    <w:rsid w:val="00E04F42"/>
    <w:rsid w:val="00E04FBC"/>
    <w:rsid w:val="00E079BE"/>
    <w:rsid w:val="00E10D1A"/>
    <w:rsid w:val="00E11393"/>
    <w:rsid w:val="00E14DCF"/>
    <w:rsid w:val="00E15B6C"/>
    <w:rsid w:val="00E168D0"/>
    <w:rsid w:val="00E16D6D"/>
    <w:rsid w:val="00E251F7"/>
    <w:rsid w:val="00E25355"/>
    <w:rsid w:val="00E259C0"/>
    <w:rsid w:val="00E25EE3"/>
    <w:rsid w:val="00E31341"/>
    <w:rsid w:val="00E32992"/>
    <w:rsid w:val="00E42674"/>
    <w:rsid w:val="00E4273D"/>
    <w:rsid w:val="00E43596"/>
    <w:rsid w:val="00E445D1"/>
    <w:rsid w:val="00E4795C"/>
    <w:rsid w:val="00E51C86"/>
    <w:rsid w:val="00E52967"/>
    <w:rsid w:val="00E5307A"/>
    <w:rsid w:val="00E532C7"/>
    <w:rsid w:val="00E53A32"/>
    <w:rsid w:val="00E543C7"/>
    <w:rsid w:val="00E56033"/>
    <w:rsid w:val="00E5611B"/>
    <w:rsid w:val="00E60271"/>
    <w:rsid w:val="00E61056"/>
    <w:rsid w:val="00E6287A"/>
    <w:rsid w:val="00E647BA"/>
    <w:rsid w:val="00E6490F"/>
    <w:rsid w:val="00E65FC2"/>
    <w:rsid w:val="00E66763"/>
    <w:rsid w:val="00E67E0C"/>
    <w:rsid w:val="00E708D7"/>
    <w:rsid w:val="00E73259"/>
    <w:rsid w:val="00E734B3"/>
    <w:rsid w:val="00E7403A"/>
    <w:rsid w:val="00E754C6"/>
    <w:rsid w:val="00E77179"/>
    <w:rsid w:val="00E77506"/>
    <w:rsid w:val="00E82B75"/>
    <w:rsid w:val="00E82BD6"/>
    <w:rsid w:val="00E847CC"/>
    <w:rsid w:val="00E8534C"/>
    <w:rsid w:val="00E8567B"/>
    <w:rsid w:val="00E85E48"/>
    <w:rsid w:val="00E86A03"/>
    <w:rsid w:val="00E86FEC"/>
    <w:rsid w:val="00E87335"/>
    <w:rsid w:val="00E900E7"/>
    <w:rsid w:val="00E913DC"/>
    <w:rsid w:val="00E91A9D"/>
    <w:rsid w:val="00E955E2"/>
    <w:rsid w:val="00EA0BF4"/>
    <w:rsid w:val="00EA203A"/>
    <w:rsid w:val="00EA5D3C"/>
    <w:rsid w:val="00EA66C9"/>
    <w:rsid w:val="00EB0A12"/>
    <w:rsid w:val="00EB151C"/>
    <w:rsid w:val="00EB2850"/>
    <w:rsid w:val="00EB51E3"/>
    <w:rsid w:val="00EC0F76"/>
    <w:rsid w:val="00EC135A"/>
    <w:rsid w:val="00EC5F20"/>
    <w:rsid w:val="00EC6BED"/>
    <w:rsid w:val="00ED0408"/>
    <w:rsid w:val="00ED0BEE"/>
    <w:rsid w:val="00ED26B7"/>
    <w:rsid w:val="00EE2DF4"/>
    <w:rsid w:val="00EE703C"/>
    <w:rsid w:val="00EF3AC3"/>
    <w:rsid w:val="00EF4B33"/>
    <w:rsid w:val="00EF533A"/>
    <w:rsid w:val="00EF7670"/>
    <w:rsid w:val="00F021D9"/>
    <w:rsid w:val="00F062EF"/>
    <w:rsid w:val="00F1261C"/>
    <w:rsid w:val="00F13480"/>
    <w:rsid w:val="00F14A20"/>
    <w:rsid w:val="00F17722"/>
    <w:rsid w:val="00F17DD1"/>
    <w:rsid w:val="00F22CBF"/>
    <w:rsid w:val="00F2560E"/>
    <w:rsid w:val="00F2741C"/>
    <w:rsid w:val="00F30098"/>
    <w:rsid w:val="00F31C7F"/>
    <w:rsid w:val="00F32D4A"/>
    <w:rsid w:val="00F3476C"/>
    <w:rsid w:val="00F34855"/>
    <w:rsid w:val="00F34F6A"/>
    <w:rsid w:val="00F364D3"/>
    <w:rsid w:val="00F36FC0"/>
    <w:rsid w:val="00F433C6"/>
    <w:rsid w:val="00F4359A"/>
    <w:rsid w:val="00F45EA9"/>
    <w:rsid w:val="00F53015"/>
    <w:rsid w:val="00F54EB5"/>
    <w:rsid w:val="00F57509"/>
    <w:rsid w:val="00F61253"/>
    <w:rsid w:val="00F6173A"/>
    <w:rsid w:val="00F63785"/>
    <w:rsid w:val="00F63807"/>
    <w:rsid w:val="00F64C98"/>
    <w:rsid w:val="00F6535D"/>
    <w:rsid w:val="00F6545D"/>
    <w:rsid w:val="00F66535"/>
    <w:rsid w:val="00F66AE1"/>
    <w:rsid w:val="00F676B0"/>
    <w:rsid w:val="00F70E73"/>
    <w:rsid w:val="00F72699"/>
    <w:rsid w:val="00F72BCA"/>
    <w:rsid w:val="00F77121"/>
    <w:rsid w:val="00F8058E"/>
    <w:rsid w:val="00F810C2"/>
    <w:rsid w:val="00F81A91"/>
    <w:rsid w:val="00F82269"/>
    <w:rsid w:val="00F83031"/>
    <w:rsid w:val="00F857DC"/>
    <w:rsid w:val="00F9118B"/>
    <w:rsid w:val="00F9172D"/>
    <w:rsid w:val="00F921A7"/>
    <w:rsid w:val="00F92CF0"/>
    <w:rsid w:val="00F94AA2"/>
    <w:rsid w:val="00F9503E"/>
    <w:rsid w:val="00F97D2A"/>
    <w:rsid w:val="00FA0A79"/>
    <w:rsid w:val="00FA0D54"/>
    <w:rsid w:val="00FA165A"/>
    <w:rsid w:val="00FA179F"/>
    <w:rsid w:val="00FA7C99"/>
    <w:rsid w:val="00FB16CE"/>
    <w:rsid w:val="00FC22CA"/>
    <w:rsid w:val="00FC264B"/>
    <w:rsid w:val="00FC58BC"/>
    <w:rsid w:val="00FC63BC"/>
    <w:rsid w:val="00FC7F14"/>
    <w:rsid w:val="00FD290E"/>
    <w:rsid w:val="00FD2FDB"/>
    <w:rsid w:val="00FD3783"/>
    <w:rsid w:val="00FD5B7A"/>
    <w:rsid w:val="00FD618A"/>
    <w:rsid w:val="00FD678B"/>
    <w:rsid w:val="00FD734B"/>
    <w:rsid w:val="00FD7E1F"/>
    <w:rsid w:val="00FE07C9"/>
    <w:rsid w:val="00FE1FD1"/>
    <w:rsid w:val="00FE20D3"/>
    <w:rsid w:val="00FE33AE"/>
    <w:rsid w:val="00FE3E69"/>
    <w:rsid w:val="00FE3EC1"/>
    <w:rsid w:val="00FE7C8B"/>
    <w:rsid w:val="00FF23B2"/>
    <w:rsid w:val="00FF7F2A"/>
    <w:rsid w:val="2AFE51B0"/>
    <w:rsid w:val="3BFE32E8"/>
    <w:rsid w:val="3DF718F7"/>
    <w:rsid w:val="3FD73DC8"/>
    <w:rsid w:val="5BFB1D28"/>
    <w:rsid w:val="5FE7624F"/>
    <w:rsid w:val="6BF2A779"/>
    <w:rsid w:val="6FDD777B"/>
    <w:rsid w:val="76FD47B2"/>
    <w:rsid w:val="777901AA"/>
    <w:rsid w:val="79D7BD3B"/>
    <w:rsid w:val="7DFDFB16"/>
    <w:rsid w:val="7EFF3EAE"/>
    <w:rsid w:val="7F7FE05E"/>
    <w:rsid w:val="7FF0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12D69ADB"/>
  <w15:docId w15:val="{D312A2F6-52BC-4C25-A83A-2A270496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afterLines="5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50" w:firstLine="5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100" w:firstLine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Normal (Web)"/>
    <w:basedOn w:val="a"/>
    <w:uiPriority w:val="99"/>
    <w:unhideWhenUsed/>
    <w:qFormat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zCs w:val="24"/>
    </w:rPr>
  </w:style>
  <w:style w:type="character" w:styleId="ad">
    <w:name w:val="page number"/>
    <w:basedOn w:val="a0"/>
    <w:semiHidden/>
    <w:qFormat/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semiHidden/>
    <w:qFormat/>
    <w:rPr>
      <w:rFonts w:ascii="Tahoma" w:hAnsi="Tahoma"/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qFormat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adjustRightInd/>
      <w:snapToGrid/>
      <w:spacing w:beforeLines="0" w:afterLines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bCs/>
      <w:sz w:val="28"/>
      <w:szCs w:val="32"/>
    </w:r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22">
    <w:name w:val="列出段落2"/>
    <w:basedOn w:val="a"/>
    <w:uiPriority w:val="99"/>
    <w:qFormat/>
    <w:pPr>
      <w:ind w:firstLine="420"/>
    </w:pPr>
  </w:style>
  <w:style w:type="paragraph" w:customStyle="1" w:styleId="32">
    <w:name w:val="列出段落3"/>
    <w:basedOn w:val="a"/>
    <w:uiPriority w:val="99"/>
    <w:unhideWhenUsed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emf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emf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77"/>
    <customShpInfo spid="_x0000_s1076"/>
    <customShpInfo spid="_x0000_s1026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40</Pages>
  <Words>2467</Words>
  <Characters>14062</Characters>
  <Application>Microsoft Office Word</Application>
  <DocSecurity>0</DocSecurity>
  <Lines>117</Lines>
  <Paragraphs>32</Paragraphs>
  <ScaleCrop>false</ScaleCrop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FSMM _</cp:lastModifiedBy>
  <cp:revision>5</cp:revision>
  <dcterms:created xsi:type="dcterms:W3CDTF">2019-10-22T21:14:00Z</dcterms:created>
  <dcterms:modified xsi:type="dcterms:W3CDTF">2019-10-25T09:14:00Z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