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widowControl w:val="0"/>
        <w:adjustRightInd/>
        <w:spacing w:before="120" w:after="120" w:line="240" w:lineRule="auto"/>
        <w:ind w:firstLineChars="0" w:firstLine="0"/>
        <w:jc w:val="center"/>
        <w:rPr>
          <w:rFonts w:cs="Times New Roman"/>
          <w:kern w:val="2"/>
          <w:sz w:val="44"/>
          <w:szCs w:val="24"/>
        </w:rPr>
      </w:pPr>
      <w:r>
        <w:rPr>
          <w:rFonts w:eastAsia="黑体" w:cs="Times New Roman" w:hint="eastAsia"/>
          <w:kern w:val="2"/>
          <w:sz w:val="48"/>
          <w:szCs w:val="24"/>
        </w:rPr>
        <w:t>软件工程课程设计</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《4D GIS标记系统项目》</w:t>
      </w:r>
    </w:p>
    <w:p w:rsidR="00FC58BC" w:rsidRDefault="009973AF">
      <w:pPr>
        <w:spacing w:line="240" w:lineRule="auto"/>
        <w:ind w:firstLineChars="0" w:firstLine="0"/>
        <w:jc w:val="center"/>
        <w:rPr>
          <w:rFonts w:ascii="宋体" w:hAnsi="宋体"/>
          <w:kern w:val="2"/>
          <w:sz w:val="44"/>
          <w:szCs w:val="44"/>
        </w:rPr>
      </w:pPr>
      <w:r>
        <w:rPr>
          <w:rFonts w:ascii="宋体" w:hAnsi="宋体" w:hint="eastAsia"/>
          <w:kern w:val="2"/>
          <w:sz w:val="44"/>
          <w:szCs w:val="44"/>
        </w:rPr>
        <w:t>软件需求规格说明书</w:t>
      </w:r>
    </w:p>
    <w:p w:rsidR="00FC58BC" w:rsidRDefault="00FC58BC">
      <w:pPr>
        <w:widowControl w:val="0"/>
        <w:adjustRightInd/>
        <w:spacing w:before="120" w:after="120" w:line="240" w:lineRule="auto"/>
        <w:ind w:firstLineChars="0" w:firstLine="0"/>
        <w:jc w:val="center"/>
        <w:rPr>
          <w:rFonts w:cs="Times New Roman"/>
          <w:kern w:val="2"/>
          <w:sz w:val="44"/>
          <w:szCs w:val="24"/>
        </w:rPr>
      </w:pPr>
    </w:p>
    <w:p w:rsidR="00FC58BC" w:rsidRDefault="00FC58BC">
      <w:pPr>
        <w:widowControl w:val="0"/>
        <w:adjustRightInd/>
        <w:spacing w:before="120" w:after="120" w:line="240" w:lineRule="auto"/>
        <w:ind w:firstLineChars="0" w:firstLine="0"/>
        <w:jc w:val="center"/>
        <w:rPr>
          <w:rFonts w:eastAsia="黑体" w:cs="Times New Roman"/>
          <w:kern w:val="2"/>
          <w:sz w:val="48"/>
          <w:szCs w:val="24"/>
        </w:rPr>
      </w:pPr>
    </w:p>
    <w:p w:rsidR="00FC58BC" w:rsidRDefault="009973AF" w:rsidP="00701A68">
      <w:pPr>
        <w:widowControl w:val="0"/>
        <w:adjustRightInd/>
        <w:spacing w:before="120" w:after="120" w:line="240" w:lineRule="auto"/>
        <w:ind w:firstLine="720"/>
        <w:jc w:val="both"/>
        <w:rPr>
          <w:rFonts w:ascii="宋体" w:hAnsi="宋体" w:cs="Times New Roman"/>
          <w:kern w:val="2"/>
          <w:sz w:val="36"/>
          <w:szCs w:val="24"/>
        </w:rPr>
      </w:pPr>
      <w:r>
        <w:rPr>
          <w:rFonts w:ascii="宋体" w:hAnsi="宋体" w:cs="Times New Roman" w:hint="eastAsia"/>
          <w:kern w:val="2"/>
          <w:sz w:val="36"/>
          <w:szCs w:val="24"/>
        </w:rPr>
        <w:t>设计组学生:</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姚翛潇（组长）     学号</w:t>
      </w:r>
      <w:r>
        <w:rPr>
          <w:rFonts w:ascii="宋体" w:hAnsi="宋体" w:cs="Times New Roman"/>
          <w:kern w:val="2"/>
          <w:sz w:val="36"/>
          <w:szCs w:val="24"/>
        </w:rPr>
        <w:t>1120161821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朱婧婧             学号</w:t>
      </w:r>
      <w:r>
        <w:rPr>
          <w:rFonts w:ascii="宋体" w:hAnsi="宋体" w:cs="Times New Roman"/>
          <w:kern w:val="2"/>
          <w:sz w:val="36"/>
          <w:szCs w:val="24"/>
        </w:rPr>
        <w:t>1120161826</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谢蜜雪             学号1120161761</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杨冰琪             学号1120161762</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杨  俊             学号</w:t>
      </w:r>
      <w:r>
        <w:rPr>
          <w:rFonts w:ascii="宋体" w:hAnsi="宋体" w:cs="Times New Roman"/>
          <w:kern w:val="2"/>
          <w:sz w:val="36"/>
          <w:szCs w:val="24"/>
        </w:rPr>
        <w:t>1120161820</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霍萱甫             学号</w:t>
      </w:r>
      <w:r>
        <w:rPr>
          <w:rFonts w:ascii="宋体" w:hAnsi="宋体" w:cs="Times New Roman"/>
          <w:kern w:val="2"/>
          <w:sz w:val="36"/>
          <w:szCs w:val="24"/>
        </w:rPr>
        <w:t>1120162099</w:t>
      </w:r>
    </w:p>
    <w:p w:rsidR="00FC58BC" w:rsidRDefault="009973AF" w:rsidP="00701A68">
      <w:pPr>
        <w:widowControl w:val="0"/>
        <w:adjustRightInd/>
        <w:spacing w:before="120" w:after="120" w:line="240" w:lineRule="auto"/>
        <w:ind w:left="522" w:firstLineChars="255" w:firstLine="918"/>
        <w:jc w:val="both"/>
        <w:rPr>
          <w:rFonts w:ascii="宋体" w:hAnsi="宋体" w:cs="Times New Roman"/>
          <w:kern w:val="2"/>
          <w:sz w:val="36"/>
          <w:szCs w:val="24"/>
        </w:rPr>
      </w:pPr>
      <w:r>
        <w:rPr>
          <w:rFonts w:ascii="宋体" w:hAnsi="宋体" w:cs="Times New Roman" w:hint="eastAsia"/>
          <w:kern w:val="2"/>
          <w:sz w:val="36"/>
          <w:szCs w:val="24"/>
        </w:rPr>
        <w:t>姓名 刘楠彬             学号</w:t>
      </w:r>
      <w:r>
        <w:rPr>
          <w:rFonts w:ascii="宋体" w:hAnsi="宋体" w:cs="Times New Roman"/>
          <w:kern w:val="2"/>
          <w:sz w:val="36"/>
          <w:szCs w:val="24"/>
        </w:rPr>
        <w:t>1120162132</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9973AF">
      <w:pPr>
        <w:widowControl w:val="0"/>
        <w:adjustRightInd/>
        <w:spacing w:before="120" w:after="120" w:line="240" w:lineRule="auto"/>
        <w:ind w:firstLineChars="400" w:firstLine="1440"/>
        <w:jc w:val="both"/>
        <w:rPr>
          <w:rFonts w:eastAsia="黑体" w:cs="Times New Roman"/>
          <w:kern w:val="2"/>
          <w:sz w:val="36"/>
          <w:szCs w:val="24"/>
        </w:rPr>
      </w:pPr>
      <w:r>
        <w:rPr>
          <w:rFonts w:ascii="宋体" w:hAnsi="宋体" w:cs="Times New Roman" w:hint="eastAsia"/>
          <w:kern w:val="2"/>
          <w:sz w:val="36"/>
          <w:szCs w:val="24"/>
        </w:rPr>
        <w:t>指导教师: 赵刚</w:t>
      </w:r>
    </w:p>
    <w:p w:rsidR="00FC58BC" w:rsidRDefault="00FC58BC">
      <w:pPr>
        <w:widowControl w:val="0"/>
        <w:adjustRightInd/>
        <w:spacing w:before="120" w:after="120" w:line="240" w:lineRule="auto"/>
        <w:ind w:firstLineChars="0" w:firstLine="678"/>
        <w:jc w:val="center"/>
        <w:rPr>
          <w:rFonts w:eastAsia="黑体" w:cs="Times New Roman"/>
          <w:kern w:val="2"/>
          <w:sz w:val="36"/>
          <w:szCs w:val="24"/>
        </w:rPr>
      </w:pPr>
    </w:p>
    <w:p w:rsidR="00FC58BC" w:rsidRDefault="00FC58BC">
      <w:pPr>
        <w:widowControl w:val="0"/>
        <w:adjustRightInd/>
        <w:spacing w:before="120" w:after="120" w:line="240" w:lineRule="auto"/>
        <w:ind w:firstLineChars="0" w:firstLine="918"/>
        <w:jc w:val="center"/>
        <w:rPr>
          <w:rFonts w:eastAsia="黑体" w:cs="Times New Roman"/>
          <w:kern w:val="2"/>
          <w:sz w:val="48"/>
          <w:szCs w:val="24"/>
        </w:rPr>
      </w:pPr>
    </w:p>
    <w:p w:rsidR="00FC58BC" w:rsidRDefault="009973AF">
      <w:pPr>
        <w:widowControl w:val="0"/>
        <w:adjustRightInd/>
        <w:spacing w:before="120" w:after="120" w:line="240" w:lineRule="auto"/>
        <w:ind w:firstLineChars="0" w:firstLine="838"/>
        <w:jc w:val="center"/>
        <w:rPr>
          <w:rFonts w:cs="Times New Roman"/>
          <w:kern w:val="2"/>
          <w:sz w:val="44"/>
          <w:szCs w:val="24"/>
        </w:rPr>
      </w:pPr>
      <w:r>
        <w:rPr>
          <w:rFonts w:cs="Times New Roman" w:hint="eastAsia"/>
          <w:kern w:val="2"/>
          <w:sz w:val="44"/>
          <w:szCs w:val="24"/>
        </w:rPr>
        <w:t>北京理工大学计算机学院</w:t>
      </w:r>
    </w:p>
    <w:p w:rsidR="00FC58BC" w:rsidRDefault="009973AF">
      <w:pPr>
        <w:widowControl w:val="0"/>
        <w:tabs>
          <w:tab w:val="center" w:pos="5238"/>
          <w:tab w:val="left" w:pos="8205"/>
        </w:tabs>
        <w:adjustRightInd/>
        <w:spacing w:before="120" w:after="120"/>
        <w:ind w:firstLineChars="0" w:firstLine="838"/>
        <w:rPr>
          <w:rFonts w:cs="Times New Roman"/>
          <w:kern w:val="2"/>
          <w:sz w:val="44"/>
          <w:szCs w:val="24"/>
        </w:rPr>
      </w:pPr>
      <w:r>
        <w:rPr>
          <w:rFonts w:cs="Times New Roman"/>
          <w:kern w:val="2"/>
          <w:sz w:val="44"/>
          <w:szCs w:val="24"/>
        </w:rPr>
        <w:tab/>
      </w:r>
      <w:r>
        <w:rPr>
          <w:rFonts w:cs="Times New Roman" w:hint="eastAsia"/>
          <w:kern w:val="2"/>
          <w:sz w:val="44"/>
          <w:szCs w:val="24"/>
        </w:rPr>
        <w:t>2019</w:t>
      </w:r>
      <w:r>
        <w:rPr>
          <w:rFonts w:cs="Times New Roman" w:hint="eastAsia"/>
          <w:kern w:val="2"/>
          <w:sz w:val="44"/>
          <w:szCs w:val="24"/>
        </w:rPr>
        <w:t>年</w:t>
      </w:r>
      <w:r>
        <w:rPr>
          <w:rFonts w:cs="Times New Roman" w:hint="eastAsia"/>
          <w:kern w:val="2"/>
          <w:sz w:val="44"/>
          <w:szCs w:val="24"/>
        </w:rPr>
        <w:t>10</w:t>
      </w:r>
      <w:r>
        <w:rPr>
          <w:rFonts w:cs="Times New Roman" w:hint="eastAsia"/>
          <w:kern w:val="2"/>
          <w:sz w:val="44"/>
          <w:szCs w:val="24"/>
        </w:rPr>
        <w:t>月</w:t>
      </w:r>
    </w:p>
    <w:p w:rsidR="00FC58BC" w:rsidRDefault="009973AF">
      <w:pPr>
        <w:widowControl w:val="0"/>
        <w:adjustRightInd/>
        <w:snapToGrid/>
        <w:ind w:firstLineChars="0" w:firstLine="0"/>
        <w:jc w:val="center"/>
        <w:rPr>
          <w:rFonts w:cs="Times New Roman"/>
          <w:b/>
          <w:kern w:val="2"/>
          <w:sz w:val="36"/>
          <w:szCs w:val="36"/>
        </w:rPr>
      </w:pPr>
      <w:r>
        <w:rPr>
          <w:rFonts w:cs="Times New Roman" w:hint="eastAsia"/>
          <w:b/>
          <w:bCs/>
          <w:kern w:val="2"/>
          <w:sz w:val="36"/>
          <w:szCs w:val="36"/>
        </w:rPr>
        <w:lastRenderedPageBreak/>
        <w:t>4D GIS</w:t>
      </w:r>
      <w:r>
        <w:rPr>
          <w:rFonts w:cs="Times New Roman" w:hint="eastAsia"/>
          <w:b/>
          <w:bCs/>
          <w:kern w:val="2"/>
          <w:sz w:val="36"/>
          <w:szCs w:val="36"/>
        </w:rPr>
        <w:t>标记</w:t>
      </w:r>
      <w:r>
        <w:rPr>
          <w:rFonts w:cs="Times New Roman" w:hint="eastAsia"/>
          <w:b/>
          <w:kern w:val="2"/>
          <w:sz w:val="36"/>
          <w:szCs w:val="36"/>
        </w:rPr>
        <w:t>系统</w:t>
      </w:r>
    </w:p>
    <w:p w:rsidR="00FC58BC" w:rsidRDefault="009973AF">
      <w:pPr>
        <w:widowControl w:val="0"/>
        <w:tabs>
          <w:tab w:val="center" w:pos="4819"/>
          <w:tab w:val="left" w:pos="7815"/>
        </w:tabs>
        <w:adjustRightInd/>
        <w:snapToGrid/>
        <w:ind w:firstLineChars="0" w:firstLine="0"/>
        <w:rPr>
          <w:rFonts w:cs="Times New Roman"/>
          <w:b/>
          <w:kern w:val="2"/>
          <w:sz w:val="36"/>
          <w:szCs w:val="36"/>
        </w:rPr>
      </w:pPr>
      <w:r>
        <w:rPr>
          <w:rFonts w:cs="Times New Roman"/>
          <w:bCs/>
          <w:kern w:val="2"/>
          <w:sz w:val="36"/>
          <w:szCs w:val="36"/>
        </w:rPr>
        <w:tab/>
      </w:r>
      <w:r>
        <w:rPr>
          <w:rFonts w:cs="Times New Roman" w:hint="eastAsia"/>
          <w:bCs/>
          <w:kern w:val="2"/>
          <w:sz w:val="36"/>
          <w:szCs w:val="36"/>
        </w:rPr>
        <w:t>4D GISMS (4D GIS Marking System)</w:t>
      </w:r>
      <w:r>
        <w:rPr>
          <w:rFonts w:cs="Times New Roman"/>
          <w:bCs/>
          <w:kern w:val="2"/>
          <w:sz w:val="36"/>
          <w:szCs w:val="36"/>
        </w:rPr>
        <w:tab/>
      </w:r>
    </w:p>
    <w:p w:rsidR="00FC58BC" w:rsidRDefault="009973AF">
      <w:pPr>
        <w:widowControl w:val="0"/>
        <w:adjustRightInd/>
        <w:snapToGrid/>
        <w:ind w:firstLineChars="0" w:firstLine="0"/>
        <w:jc w:val="center"/>
        <w:rPr>
          <w:rFonts w:cs="Times New Roman"/>
          <w:b/>
          <w:kern w:val="2"/>
          <w:sz w:val="30"/>
          <w:szCs w:val="20"/>
        </w:rPr>
      </w:pPr>
      <w:r>
        <w:rPr>
          <w:rFonts w:cs="Times New Roman" w:hint="eastAsia"/>
          <w:b/>
          <w:kern w:val="2"/>
          <w:sz w:val="36"/>
          <w:szCs w:val="36"/>
        </w:rPr>
        <w:t>《软件需求规格说明书》</w:t>
      </w:r>
    </w:p>
    <w:sdt>
      <w:sdtPr>
        <w:rPr>
          <w:rFonts w:ascii="Times New Roman" w:eastAsia="宋体" w:hAnsi="Times New Roman" w:cstheme="minorBidi"/>
          <w:b w:val="0"/>
          <w:bCs w:val="0"/>
          <w:color w:val="auto"/>
          <w:sz w:val="24"/>
          <w:szCs w:val="22"/>
          <w:lang w:val="zh-CN"/>
        </w:rPr>
        <w:id w:val="94881805"/>
      </w:sdtPr>
      <w:sdtEndPr>
        <w:rPr>
          <w:lang w:val="en-US"/>
        </w:rPr>
      </w:sdtEndPr>
      <w:sdtContent>
        <w:p w:rsidR="00FC58BC" w:rsidRDefault="00FC58BC">
          <w:pPr>
            <w:pStyle w:val="TOC1"/>
            <w:spacing w:line="240" w:lineRule="auto"/>
            <w:jc w:val="center"/>
            <w:rPr>
              <w:rFonts w:ascii="Times New Roman" w:eastAsia="宋体" w:hAnsi="Times New Roman" w:cstheme="minorBidi"/>
              <w:b w:val="0"/>
              <w:bCs w:val="0"/>
              <w:color w:val="auto"/>
              <w:sz w:val="24"/>
              <w:szCs w:val="22"/>
              <w:lang w:val="zh-CN"/>
            </w:rPr>
          </w:pPr>
        </w:p>
        <w:p w:rsidR="00FC58BC" w:rsidRDefault="009973AF">
          <w:pPr>
            <w:pStyle w:val="TOC1"/>
            <w:spacing w:line="240" w:lineRule="auto"/>
            <w:jc w:val="center"/>
            <w:rPr>
              <w:rFonts w:ascii="Times New Roman" w:eastAsia="宋体" w:hAnsi="Times New Roman" w:cstheme="minorBidi"/>
              <w:b w:val="0"/>
              <w:bCs w:val="0"/>
              <w:color w:val="auto"/>
              <w:sz w:val="24"/>
              <w:szCs w:val="22"/>
              <w:lang w:val="zh-CN"/>
            </w:rPr>
          </w:pPr>
          <w:r>
            <w:rPr>
              <w:rFonts w:ascii="Times New Roman" w:eastAsia="宋体"/>
              <w:lang w:val="zh-CN"/>
            </w:rPr>
            <w:t>目录</w:t>
          </w:r>
        </w:p>
        <w:p w:rsidR="00416FAD" w:rsidRDefault="009973AF">
          <w:pPr>
            <w:pStyle w:val="11"/>
            <w:tabs>
              <w:tab w:val="right" w:leader="dot" w:pos="9628"/>
            </w:tabs>
            <w:ind w:firstLine="420"/>
            <w:rPr>
              <w:rFonts w:asciiTheme="minorHAnsi" w:eastAsiaTheme="minorEastAsia" w:hAnsiTheme="minorHAnsi"/>
              <w:noProof/>
              <w:kern w:val="2"/>
              <w:sz w:val="21"/>
            </w:rPr>
          </w:pPr>
          <w:r>
            <w:rPr>
              <w:sz w:val="21"/>
            </w:rPr>
            <w:fldChar w:fldCharType="begin"/>
          </w:r>
          <w:r>
            <w:rPr>
              <w:sz w:val="21"/>
            </w:rPr>
            <w:instrText xml:space="preserve"> TOC \o "1-3" \h \z \u </w:instrText>
          </w:r>
          <w:r>
            <w:rPr>
              <w:sz w:val="21"/>
            </w:rPr>
            <w:fldChar w:fldCharType="separate"/>
          </w:r>
          <w:hyperlink w:anchor="_Toc23170038" w:history="1">
            <w:r w:rsidR="00416FAD" w:rsidRPr="00266BB1">
              <w:rPr>
                <w:rStyle w:val="ae"/>
                <w:noProof/>
              </w:rPr>
              <w:t>1</w:t>
            </w:r>
            <w:r w:rsidR="00416FAD" w:rsidRPr="00266BB1">
              <w:rPr>
                <w:rStyle w:val="ae"/>
                <w:noProof/>
              </w:rPr>
              <w:t>、引言</w:t>
            </w:r>
            <w:r w:rsidR="00416FAD">
              <w:rPr>
                <w:noProof/>
                <w:webHidden/>
              </w:rPr>
              <w:tab/>
            </w:r>
            <w:r w:rsidR="00416FAD">
              <w:rPr>
                <w:noProof/>
                <w:webHidden/>
              </w:rPr>
              <w:fldChar w:fldCharType="begin"/>
            </w:r>
            <w:r w:rsidR="00416FAD">
              <w:rPr>
                <w:noProof/>
                <w:webHidden/>
              </w:rPr>
              <w:instrText xml:space="preserve"> PAGEREF _Toc23170038 \h </w:instrText>
            </w:r>
            <w:r w:rsidR="00416FAD">
              <w:rPr>
                <w:noProof/>
                <w:webHidden/>
              </w:rPr>
            </w:r>
            <w:r w:rsidR="00416FAD">
              <w:rPr>
                <w:noProof/>
                <w:webHidden/>
              </w:rPr>
              <w:fldChar w:fldCharType="separate"/>
            </w:r>
            <w:r w:rsidR="00416FAD">
              <w:rPr>
                <w:noProof/>
                <w:webHidden/>
              </w:rPr>
              <w:t>5</w:t>
            </w:r>
            <w:r w:rsidR="00416FAD">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39" w:history="1">
            <w:r w:rsidRPr="00266BB1">
              <w:rPr>
                <w:rStyle w:val="ae"/>
                <w:noProof/>
              </w:rPr>
              <w:t>1.1</w:t>
            </w:r>
            <w:r w:rsidRPr="00266BB1">
              <w:rPr>
                <w:rStyle w:val="ae"/>
                <w:noProof/>
              </w:rPr>
              <w:t>编写目的</w:t>
            </w:r>
            <w:r>
              <w:rPr>
                <w:noProof/>
                <w:webHidden/>
              </w:rPr>
              <w:tab/>
            </w:r>
            <w:r>
              <w:rPr>
                <w:noProof/>
                <w:webHidden/>
              </w:rPr>
              <w:fldChar w:fldCharType="begin"/>
            </w:r>
            <w:r>
              <w:rPr>
                <w:noProof/>
                <w:webHidden/>
              </w:rPr>
              <w:instrText xml:space="preserve"> PAGEREF _Toc23170039 \h </w:instrText>
            </w:r>
            <w:r>
              <w:rPr>
                <w:noProof/>
                <w:webHidden/>
              </w:rPr>
            </w:r>
            <w:r>
              <w:rPr>
                <w:noProof/>
                <w:webHidden/>
              </w:rPr>
              <w:fldChar w:fldCharType="separate"/>
            </w:r>
            <w:r>
              <w:rPr>
                <w:noProof/>
                <w:webHidden/>
              </w:rPr>
              <w:t>5</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0" w:history="1">
            <w:r w:rsidRPr="00266BB1">
              <w:rPr>
                <w:rStyle w:val="ae"/>
                <w:noProof/>
              </w:rPr>
              <w:t>1.2</w:t>
            </w:r>
            <w:r w:rsidRPr="00266BB1">
              <w:rPr>
                <w:rStyle w:val="ae"/>
                <w:noProof/>
              </w:rPr>
              <w:t>项目背景</w:t>
            </w:r>
            <w:r>
              <w:rPr>
                <w:noProof/>
                <w:webHidden/>
              </w:rPr>
              <w:tab/>
            </w:r>
            <w:r>
              <w:rPr>
                <w:noProof/>
                <w:webHidden/>
              </w:rPr>
              <w:fldChar w:fldCharType="begin"/>
            </w:r>
            <w:r>
              <w:rPr>
                <w:noProof/>
                <w:webHidden/>
              </w:rPr>
              <w:instrText xml:space="preserve"> PAGEREF _Toc23170040 \h </w:instrText>
            </w:r>
            <w:r>
              <w:rPr>
                <w:noProof/>
                <w:webHidden/>
              </w:rPr>
            </w:r>
            <w:r>
              <w:rPr>
                <w:noProof/>
                <w:webHidden/>
              </w:rPr>
              <w:fldChar w:fldCharType="separate"/>
            </w:r>
            <w:r>
              <w:rPr>
                <w:noProof/>
                <w:webHidden/>
              </w:rPr>
              <w:t>5</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1" w:history="1">
            <w:r w:rsidRPr="00266BB1">
              <w:rPr>
                <w:rStyle w:val="ae"/>
                <w:noProof/>
              </w:rPr>
              <w:t>1.3</w:t>
            </w:r>
            <w:r w:rsidRPr="00266BB1">
              <w:rPr>
                <w:rStyle w:val="ae"/>
                <w:noProof/>
              </w:rPr>
              <w:t>定义</w:t>
            </w:r>
            <w:r>
              <w:rPr>
                <w:noProof/>
                <w:webHidden/>
              </w:rPr>
              <w:tab/>
            </w:r>
            <w:r>
              <w:rPr>
                <w:noProof/>
                <w:webHidden/>
              </w:rPr>
              <w:fldChar w:fldCharType="begin"/>
            </w:r>
            <w:r>
              <w:rPr>
                <w:noProof/>
                <w:webHidden/>
              </w:rPr>
              <w:instrText xml:space="preserve"> PAGEREF _Toc23170041 \h </w:instrText>
            </w:r>
            <w:r>
              <w:rPr>
                <w:noProof/>
                <w:webHidden/>
              </w:rPr>
            </w:r>
            <w:r>
              <w:rPr>
                <w:noProof/>
                <w:webHidden/>
              </w:rPr>
              <w:fldChar w:fldCharType="separate"/>
            </w:r>
            <w:r>
              <w:rPr>
                <w:noProof/>
                <w:webHidden/>
              </w:rPr>
              <w:t>6</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2" w:history="1">
            <w:r w:rsidRPr="00266BB1">
              <w:rPr>
                <w:rStyle w:val="ae"/>
                <w:noProof/>
              </w:rPr>
              <w:t>1.4</w:t>
            </w:r>
            <w:r w:rsidRPr="00266BB1">
              <w:rPr>
                <w:rStyle w:val="ae"/>
                <w:noProof/>
              </w:rPr>
              <w:t>参考资料</w:t>
            </w:r>
            <w:r>
              <w:rPr>
                <w:noProof/>
                <w:webHidden/>
              </w:rPr>
              <w:tab/>
            </w:r>
            <w:r>
              <w:rPr>
                <w:noProof/>
                <w:webHidden/>
              </w:rPr>
              <w:fldChar w:fldCharType="begin"/>
            </w:r>
            <w:r>
              <w:rPr>
                <w:noProof/>
                <w:webHidden/>
              </w:rPr>
              <w:instrText xml:space="preserve"> PAGEREF _Toc23170042 \h </w:instrText>
            </w:r>
            <w:r>
              <w:rPr>
                <w:noProof/>
                <w:webHidden/>
              </w:rPr>
            </w:r>
            <w:r>
              <w:rPr>
                <w:noProof/>
                <w:webHidden/>
              </w:rPr>
              <w:fldChar w:fldCharType="separate"/>
            </w:r>
            <w:r>
              <w:rPr>
                <w:noProof/>
                <w:webHidden/>
              </w:rPr>
              <w:t>6</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43" w:history="1">
            <w:r w:rsidRPr="00266BB1">
              <w:rPr>
                <w:rStyle w:val="ae"/>
                <w:noProof/>
              </w:rPr>
              <w:t>2</w:t>
            </w:r>
            <w:r w:rsidRPr="00266BB1">
              <w:rPr>
                <w:rStyle w:val="ae"/>
                <w:noProof/>
              </w:rPr>
              <w:t>、任务概述</w:t>
            </w:r>
            <w:r>
              <w:rPr>
                <w:noProof/>
                <w:webHidden/>
              </w:rPr>
              <w:tab/>
            </w:r>
            <w:r>
              <w:rPr>
                <w:noProof/>
                <w:webHidden/>
              </w:rPr>
              <w:fldChar w:fldCharType="begin"/>
            </w:r>
            <w:r>
              <w:rPr>
                <w:noProof/>
                <w:webHidden/>
              </w:rPr>
              <w:instrText xml:space="preserve"> PAGEREF _Toc23170043 \h </w:instrText>
            </w:r>
            <w:r>
              <w:rPr>
                <w:noProof/>
                <w:webHidden/>
              </w:rPr>
            </w:r>
            <w:r>
              <w:rPr>
                <w:noProof/>
                <w:webHidden/>
              </w:rPr>
              <w:fldChar w:fldCharType="separate"/>
            </w:r>
            <w:r>
              <w:rPr>
                <w:noProof/>
                <w:webHidden/>
              </w:rPr>
              <w:t>7</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4" w:history="1">
            <w:r w:rsidRPr="00266BB1">
              <w:rPr>
                <w:rStyle w:val="ae"/>
                <w:noProof/>
              </w:rPr>
              <w:t>2.1</w:t>
            </w:r>
            <w:r w:rsidRPr="00266BB1">
              <w:rPr>
                <w:rStyle w:val="ae"/>
                <w:noProof/>
              </w:rPr>
              <w:t>目标</w:t>
            </w:r>
            <w:r>
              <w:rPr>
                <w:noProof/>
                <w:webHidden/>
              </w:rPr>
              <w:tab/>
            </w:r>
            <w:r>
              <w:rPr>
                <w:noProof/>
                <w:webHidden/>
              </w:rPr>
              <w:fldChar w:fldCharType="begin"/>
            </w:r>
            <w:r>
              <w:rPr>
                <w:noProof/>
                <w:webHidden/>
              </w:rPr>
              <w:instrText xml:space="preserve"> PAGEREF _Toc23170044 \h </w:instrText>
            </w:r>
            <w:r>
              <w:rPr>
                <w:noProof/>
                <w:webHidden/>
              </w:rPr>
            </w:r>
            <w:r>
              <w:rPr>
                <w:noProof/>
                <w:webHidden/>
              </w:rPr>
              <w:fldChar w:fldCharType="separate"/>
            </w:r>
            <w:r>
              <w:rPr>
                <w:noProof/>
                <w:webHidden/>
              </w:rPr>
              <w:t>7</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5" w:history="1">
            <w:r w:rsidRPr="00266BB1">
              <w:rPr>
                <w:rStyle w:val="ae"/>
                <w:noProof/>
              </w:rPr>
              <w:t>2.2</w:t>
            </w:r>
            <w:r w:rsidRPr="00266BB1">
              <w:rPr>
                <w:rStyle w:val="ae"/>
                <w:noProof/>
              </w:rPr>
              <w:t>运行环境</w:t>
            </w:r>
            <w:r>
              <w:rPr>
                <w:noProof/>
                <w:webHidden/>
              </w:rPr>
              <w:tab/>
            </w:r>
            <w:r>
              <w:rPr>
                <w:noProof/>
                <w:webHidden/>
              </w:rPr>
              <w:fldChar w:fldCharType="begin"/>
            </w:r>
            <w:r>
              <w:rPr>
                <w:noProof/>
                <w:webHidden/>
              </w:rPr>
              <w:instrText xml:space="preserve"> PAGEREF _Toc23170045 \h </w:instrText>
            </w:r>
            <w:r>
              <w:rPr>
                <w:noProof/>
                <w:webHidden/>
              </w:rPr>
            </w:r>
            <w:r>
              <w:rPr>
                <w:noProof/>
                <w:webHidden/>
              </w:rPr>
              <w:fldChar w:fldCharType="separate"/>
            </w:r>
            <w:r>
              <w:rPr>
                <w:noProof/>
                <w:webHidden/>
              </w:rPr>
              <w:t>7</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6" w:history="1">
            <w:r w:rsidRPr="00266BB1">
              <w:rPr>
                <w:rStyle w:val="ae"/>
                <w:noProof/>
              </w:rPr>
              <w:t>2.3</w:t>
            </w:r>
            <w:r w:rsidRPr="00266BB1">
              <w:rPr>
                <w:rStyle w:val="ae"/>
                <w:noProof/>
              </w:rPr>
              <w:t>条件与限制</w:t>
            </w:r>
            <w:r>
              <w:rPr>
                <w:noProof/>
                <w:webHidden/>
              </w:rPr>
              <w:tab/>
            </w:r>
            <w:r>
              <w:rPr>
                <w:noProof/>
                <w:webHidden/>
              </w:rPr>
              <w:fldChar w:fldCharType="begin"/>
            </w:r>
            <w:r>
              <w:rPr>
                <w:noProof/>
                <w:webHidden/>
              </w:rPr>
              <w:instrText xml:space="preserve"> PAGEREF _Toc23170046 \h </w:instrText>
            </w:r>
            <w:r>
              <w:rPr>
                <w:noProof/>
                <w:webHidden/>
              </w:rPr>
            </w:r>
            <w:r>
              <w:rPr>
                <w:noProof/>
                <w:webHidden/>
              </w:rPr>
              <w:fldChar w:fldCharType="separate"/>
            </w:r>
            <w:r>
              <w:rPr>
                <w:noProof/>
                <w:webHidden/>
              </w:rPr>
              <w:t>8</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47" w:history="1">
            <w:r w:rsidRPr="00266BB1">
              <w:rPr>
                <w:rStyle w:val="ae"/>
                <w:noProof/>
              </w:rPr>
              <w:t>3</w:t>
            </w:r>
            <w:r w:rsidRPr="00266BB1">
              <w:rPr>
                <w:rStyle w:val="ae"/>
                <w:noProof/>
              </w:rPr>
              <w:t>、数据描述</w:t>
            </w:r>
            <w:r>
              <w:rPr>
                <w:noProof/>
                <w:webHidden/>
              </w:rPr>
              <w:tab/>
            </w:r>
            <w:r>
              <w:rPr>
                <w:noProof/>
                <w:webHidden/>
              </w:rPr>
              <w:fldChar w:fldCharType="begin"/>
            </w:r>
            <w:r>
              <w:rPr>
                <w:noProof/>
                <w:webHidden/>
              </w:rPr>
              <w:instrText xml:space="preserve"> PAGEREF _Toc23170047 \h </w:instrText>
            </w:r>
            <w:r>
              <w:rPr>
                <w:noProof/>
                <w:webHidden/>
              </w:rPr>
            </w:r>
            <w:r>
              <w:rPr>
                <w:noProof/>
                <w:webHidden/>
              </w:rPr>
              <w:fldChar w:fldCharType="separate"/>
            </w:r>
            <w:r>
              <w:rPr>
                <w:noProof/>
                <w:webHidden/>
              </w:rPr>
              <w:t>8</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8" w:history="1">
            <w:r w:rsidRPr="00266BB1">
              <w:rPr>
                <w:rStyle w:val="ae"/>
                <w:noProof/>
              </w:rPr>
              <w:t>3.1</w:t>
            </w:r>
            <w:r w:rsidRPr="00266BB1">
              <w:rPr>
                <w:rStyle w:val="ae"/>
                <w:noProof/>
              </w:rPr>
              <w:t>静态数据</w:t>
            </w:r>
            <w:r>
              <w:rPr>
                <w:noProof/>
                <w:webHidden/>
              </w:rPr>
              <w:tab/>
            </w:r>
            <w:r>
              <w:rPr>
                <w:noProof/>
                <w:webHidden/>
              </w:rPr>
              <w:fldChar w:fldCharType="begin"/>
            </w:r>
            <w:r>
              <w:rPr>
                <w:noProof/>
                <w:webHidden/>
              </w:rPr>
              <w:instrText xml:space="preserve"> PAGEREF _Toc23170048 \h </w:instrText>
            </w:r>
            <w:r>
              <w:rPr>
                <w:noProof/>
                <w:webHidden/>
              </w:rPr>
            </w:r>
            <w:r>
              <w:rPr>
                <w:noProof/>
                <w:webHidden/>
              </w:rPr>
              <w:fldChar w:fldCharType="separate"/>
            </w:r>
            <w:r>
              <w:rPr>
                <w:noProof/>
                <w:webHidden/>
              </w:rPr>
              <w:t>8</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49" w:history="1">
            <w:r w:rsidRPr="00266BB1">
              <w:rPr>
                <w:rStyle w:val="ae"/>
                <w:noProof/>
              </w:rPr>
              <w:t>3.2</w:t>
            </w:r>
            <w:r w:rsidRPr="00266BB1">
              <w:rPr>
                <w:rStyle w:val="ae"/>
                <w:noProof/>
              </w:rPr>
              <w:t>动态数据</w:t>
            </w:r>
            <w:r>
              <w:rPr>
                <w:noProof/>
                <w:webHidden/>
              </w:rPr>
              <w:tab/>
            </w:r>
            <w:r>
              <w:rPr>
                <w:noProof/>
                <w:webHidden/>
              </w:rPr>
              <w:fldChar w:fldCharType="begin"/>
            </w:r>
            <w:r>
              <w:rPr>
                <w:noProof/>
                <w:webHidden/>
              </w:rPr>
              <w:instrText xml:space="preserve"> PAGEREF _Toc23170049 \h </w:instrText>
            </w:r>
            <w:r>
              <w:rPr>
                <w:noProof/>
                <w:webHidden/>
              </w:rPr>
            </w:r>
            <w:r>
              <w:rPr>
                <w:noProof/>
                <w:webHidden/>
              </w:rPr>
              <w:fldChar w:fldCharType="separate"/>
            </w:r>
            <w:r>
              <w:rPr>
                <w:noProof/>
                <w:webHidden/>
              </w:rPr>
              <w:t>9</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0" w:history="1">
            <w:r w:rsidRPr="00266BB1">
              <w:rPr>
                <w:rStyle w:val="ae"/>
                <w:noProof/>
              </w:rPr>
              <w:t xml:space="preserve">3.2.1 </w:t>
            </w:r>
            <w:r w:rsidRPr="00266BB1">
              <w:rPr>
                <w:rStyle w:val="ae"/>
                <w:noProof/>
              </w:rPr>
              <w:t>图层筛选与扩展模块</w:t>
            </w:r>
            <w:r>
              <w:rPr>
                <w:noProof/>
                <w:webHidden/>
              </w:rPr>
              <w:tab/>
            </w:r>
            <w:r>
              <w:rPr>
                <w:noProof/>
                <w:webHidden/>
              </w:rPr>
              <w:fldChar w:fldCharType="begin"/>
            </w:r>
            <w:r>
              <w:rPr>
                <w:noProof/>
                <w:webHidden/>
              </w:rPr>
              <w:instrText xml:space="preserve"> PAGEREF _Toc23170050 \h </w:instrText>
            </w:r>
            <w:r>
              <w:rPr>
                <w:noProof/>
                <w:webHidden/>
              </w:rPr>
            </w:r>
            <w:r>
              <w:rPr>
                <w:noProof/>
                <w:webHidden/>
              </w:rPr>
              <w:fldChar w:fldCharType="separate"/>
            </w:r>
            <w:r>
              <w:rPr>
                <w:noProof/>
                <w:webHidden/>
              </w:rPr>
              <w:t>9</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51" w:history="1">
            <w:r w:rsidRPr="00266BB1">
              <w:rPr>
                <w:rStyle w:val="ae"/>
                <w:noProof/>
              </w:rPr>
              <w:t>3.3</w:t>
            </w:r>
            <w:r w:rsidRPr="00266BB1">
              <w:rPr>
                <w:rStyle w:val="ae"/>
                <w:noProof/>
              </w:rPr>
              <w:t>数据库描述</w:t>
            </w:r>
            <w:r>
              <w:rPr>
                <w:noProof/>
                <w:webHidden/>
              </w:rPr>
              <w:tab/>
            </w:r>
            <w:r>
              <w:rPr>
                <w:noProof/>
                <w:webHidden/>
              </w:rPr>
              <w:fldChar w:fldCharType="begin"/>
            </w:r>
            <w:r>
              <w:rPr>
                <w:noProof/>
                <w:webHidden/>
              </w:rPr>
              <w:instrText xml:space="preserve"> PAGEREF _Toc23170051 \h </w:instrText>
            </w:r>
            <w:r>
              <w:rPr>
                <w:noProof/>
                <w:webHidden/>
              </w:rPr>
            </w:r>
            <w:r>
              <w:rPr>
                <w:noProof/>
                <w:webHidden/>
              </w:rPr>
              <w:fldChar w:fldCharType="separate"/>
            </w:r>
            <w:r>
              <w:rPr>
                <w:noProof/>
                <w:webHidden/>
              </w:rPr>
              <w:t>9</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52" w:history="1">
            <w:r w:rsidRPr="00266BB1">
              <w:rPr>
                <w:rStyle w:val="ae"/>
                <w:noProof/>
              </w:rPr>
              <w:t>3.4</w:t>
            </w:r>
            <w:r w:rsidRPr="00266BB1">
              <w:rPr>
                <w:rStyle w:val="ae"/>
                <w:noProof/>
              </w:rPr>
              <w:t>数据词典</w:t>
            </w:r>
            <w:r>
              <w:rPr>
                <w:noProof/>
                <w:webHidden/>
              </w:rPr>
              <w:tab/>
            </w:r>
            <w:r>
              <w:rPr>
                <w:noProof/>
                <w:webHidden/>
              </w:rPr>
              <w:fldChar w:fldCharType="begin"/>
            </w:r>
            <w:r>
              <w:rPr>
                <w:noProof/>
                <w:webHidden/>
              </w:rPr>
              <w:instrText xml:space="preserve"> PAGEREF _Toc23170052 \h </w:instrText>
            </w:r>
            <w:r>
              <w:rPr>
                <w:noProof/>
                <w:webHidden/>
              </w:rPr>
            </w:r>
            <w:r>
              <w:rPr>
                <w:noProof/>
                <w:webHidden/>
              </w:rPr>
              <w:fldChar w:fldCharType="separate"/>
            </w:r>
            <w:r>
              <w:rPr>
                <w:noProof/>
                <w:webHidden/>
              </w:rPr>
              <w:t>10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3" w:history="1">
            <w:r w:rsidRPr="00266BB1">
              <w:rPr>
                <w:rStyle w:val="ae"/>
                <w:noProof/>
              </w:rPr>
              <w:t xml:space="preserve">3.4.1 </w:t>
            </w:r>
            <w:r w:rsidRPr="00266BB1">
              <w:rPr>
                <w:rStyle w:val="ae"/>
                <w:noProof/>
              </w:rPr>
              <w:t>基础信息表</w:t>
            </w:r>
            <w:r>
              <w:rPr>
                <w:noProof/>
                <w:webHidden/>
              </w:rPr>
              <w:tab/>
            </w:r>
            <w:r>
              <w:rPr>
                <w:noProof/>
                <w:webHidden/>
              </w:rPr>
              <w:fldChar w:fldCharType="begin"/>
            </w:r>
            <w:r>
              <w:rPr>
                <w:noProof/>
                <w:webHidden/>
              </w:rPr>
              <w:instrText xml:space="preserve"> PAGEREF _Toc23170053 \h </w:instrText>
            </w:r>
            <w:r>
              <w:rPr>
                <w:noProof/>
                <w:webHidden/>
              </w:rPr>
            </w:r>
            <w:r>
              <w:rPr>
                <w:noProof/>
                <w:webHidden/>
              </w:rPr>
              <w:fldChar w:fldCharType="separate"/>
            </w:r>
            <w:r>
              <w:rPr>
                <w:noProof/>
                <w:webHidden/>
              </w:rPr>
              <w:t>10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4" w:history="1">
            <w:r w:rsidRPr="00266BB1">
              <w:rPr>
                <w:rStyle w:val="ae"/>
                <w:noProof/>
              </w:rPr>
              <w:t xml:space="preserve">3.4.2 </w:t>
            </w:r>
            <w:r w:rsidRPr="00266BB1">
              <w:rPr>
                <w:rStyle w:val="ae"/>
                <w:noProof/>
              </w:rPr>
              <w:t>图层筛选与扩展模块</w:t>
            </w:r>
            <w:bookmarkStart w:id="0" w:name="_GoBack"/>
            <w:bookmarkEnd w:id="0"/>
            <w:r>
              <w:rPr>
                <w:noProof/>
                <w:webHidden/>
              </w:rPr>
              <w:tab/>
            </w:r>
            <w:r>
              <w:rPr>
                <w:noProof/>
                <w:webHidden/>
              </w:rPr>
              <w:fldChar w:fldCharType="begin"/>
            </w:r>
            <w:r>
              <w:rPr>
                <w:noProof/>
                <w:webHidden/>
              </w:rPr>
              <w:instrText xml:space="preserve"> PAGEREF _Toc23170054 \h </w:instrText>
            </w:r>
            <w:r>
              <w:rPr>
                <w:noProof/>
                <w:webHidden/>
              </w:rPr>
            </w:r>
            <w:r>
              <w:rPr>
                <w:noProof/>
                <w:webHidden/>
              </w:rPr>
              <w:fldChar w:fldCharType="separate"/>
            </w:r>
            <w:r>
              <w:rPr>
                <w:noProof/>
                <w:webHidden/>
              </w:rPr>
              <w:t>11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5" w:history="1">
            <w:r w:rsidRPr="00266BB1">
              <w:rPr>
                <w:rStyle w:val="ae"/>
                <w:noProof/>
              </w:rPr>
              <w:t xml:space="preserve">3.4.3 </w:t>
            </w:r>
            <w:r w:rsidRPr="00266BB1">
              <w:rPr>
                <w:rStyle w:val="ae"/>
                <w:noProof/>
              </w:rPr>
              <w:t>离线数据同步</w:t>
            </w:r>
            <w:r>
              <w:rPr>
                <w:noProof/>
                <w:webHidden/>
              </w:rPr>
              <w:tab/>
            </w:r>
            <w:r>
              <w:rPr>
                <w:noProof/>
                <w:webHidden/>
              </w:rPr>
              <w:fldChar w:fldCharType="begin"/>
            </w:r>
            <w:r>
              <w:rPr>
                <w:noProof/>
                <w:webHidden/>
              </w:rPr>
              <w:instrText xml:space="preserve"> PAGEREF _Toc23170055 \h </w:instrText>
            </w:r>
            <w:r>
              <w:rPr>
                <w:noProof/>
                <w:webHidden/>
              </w:rPr>
            </w:r>
            <w:r>
              <w:rPr>
                <w:noProof/>
                <w:webHidden/>
              </w:rPr>
              <w:fldChar w:fldCharType="separate"/>
            </w:r>
            <w:r>
              <w:rPr>
                <w:noProof/>
                <w:webHidden/>
              </w:rPr>
              <w:t>12</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6" w:history="1">
            <w:r w:rsidRPr="00266BB1">
              <w:rPr>
                <w:rStyle w:val="ae"/>
                <w:noProof/>
              </w:rPr>
              <w:t xml:space="preserve">3.4.4 </w:t>
            </w:r>
            <w:r w:rsidRPr="00266BB1">
              <w:rPr>
                <w:rStyle w:val="ae"/>
                <w:noProof/>
              </w:rPr>
              <w:t>标记信息分享</w:t>
            </w:r>
            <w:r>
              <w:rPr>
                <w:noProof/>
                <w:webHidden/>
              </w:rPr>
              <w:tab/>
            </w:r>
            <w:r>
              <w:rPr>
                <w:noProof/>
                <w:webHidden/>
              </w:rPr>
              <w:fldChar w:fldCharType="begin"/>
            </w:r>
            <w:r>
              <w:rPr>
                <w:noProof/>
                <w:webHidden/>
              </w:rPr>
              <w:instrText xml:space="preserve"> PAGEREF _Toc23170056 \h </w:instrText>
            </w:r>
            <w:r>
              <w:rPr>
                <w:noProof/>
                <w:webHidden/>
              </w:rPr>
            </w:r>
            <w:r>
              <w:rPr>
                <w:noProof/>
                <w:webHidden/>
              </w:rPr>
              <w:fldChar w:fldCharType="separate"/>
            </w:r>
            <w:r>
              <w:rPr>
                <w:noProof/>
                <w:webHidden/>
              </w:rPr>
              <w:t>12</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57" w:history="1">
            <w:r w:rsidRPr="00266BB1">
              <w:rPr>
                <w:rStyle w:val="ae"/>
                <w:noProof/>
              </w:rPr>
              <w:t>4</w:t>
            </w:r>
            <w:r w:rsidRPr="00266BB1">
              <w:rPr>
                <w:rStyle w:val="ae"/>
                <w:noProof/>
              </w:rPr>
              <w:t>、功能需求</w:t>
            </w:r>
            <w:r>
              <w:rPr>
                <w:noProof/>
                <w:webHidden/>
              </w:rPr>
              <w:tab/>
            </w:r>
            <w:r>
              <w:rPr>
                <w:noProof/>
                <w:webHidden/>
              </w:rPr>
              <w:fldChar w:fldCharType="begin"/>
            </w:r>
            <w:r>
              <w:rPr>
                <w:noProof/>
                <w:webHidden/>
              </w:rPr>
              <w:instrText xml:space="preserve"> PAGEREF _Toc23170057 \h </w:instrText>
            </w:r>
            <w:r>
              <w:rPr>
                <w:noProof/>
                <w:webHidden/>
              </w:rPr>
            </w:r>
            <w:r>
              <w:rPr>
                <w:noProof/>
                <w:webHidden/>
              </w:rPr>
              <w:fldChar w:fldCharType="separate"/>
            </w:r>
            <w:r>
              <w:rPr>
                <w:noProof/>
                <w:webHidden/>
              </w:rPr>
              <w:t>13</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58" w:history="1">
            <w:r w:rsidRPr="00266BB1">
              <w:rPr>
                <w:rStyle w:val="ae"/>
                <w:noProof/>
              </w:rPr>
              <w:t>4.1</w:t>
            </w:r>
            <w:r w:rsidRPr="00266BB1">
              <w:rPr>
                <w:rStyle w:val="ae"/>
                <w:noProof/>
              </w:rPr>
              <w:t>功能划分</w:t>
            </w:r>
            <w:r>
              <w:rPr>
                <w:noProof/>
                <w:webHidden/>
              </w:rPr>
              <w:tab/>
            </w:r>
            <w:r>
              <w:rPr>
                <w:noProof/>
                <w:webHidden/>
              </w:rPr>
              <w:fldChar w:fldCharType="begin"/>
            </w:r>
            <w:r>
              <w:rPr>
                <w:noProof/>
                <w:webHidden/>
              </w:rPr>
              <w:instrText xml:space="preserve"> PAGEREF _Toc23170058 \h </w:instrText>
            </w:r>
            <w:r>
              <w:rPr>
                <w:noProof/>
                <w:webHidden/>
              </w:rPr>
            </w:r>
            <w:r>
              <w:rPr>
                <w:noProof/>
                <w:webHidden/>
              </w:rPr>
              <w:fldChar w:fldCharType="separate"/>
            </w:r>
            <w:r>
              <w:rPr>
                <w:noProof/>
                <w:webHidden/>
              </w:rPr>
              <w:t>13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59" w:history="1">
            <w:r w:rsidRPr="00266BB1">
              <w:rPr>
                <w:rStyle w:val="ae"/>
                <w:noProof/>
              </w:rPr>
              <w:t xml:space="preserve">4.1.1 </w:t>
            </w:r>
            <w:r w:rsidRPr="00266BB1">
              <w:rPr>
                <w:rStyle w:val="ae"/>
                <w:noProof/>
              </w:rPr>
              <w:t>登录注册</w:t>
            </w:r>
            <w:r>
              <w:rPr>
                <w:noProof/>
                <w:webHidden/>
              </w:rPr>
              <w:tab/>
            </w:r>
            <w:r>
              <w:rPr>
                <w:noProof/>
                <w:webHidden/>
              </w:rPr>
              <w:fldChar w:fldCharType="begin"/>
            </w:r>
            <w:r>
              <w:rPr>
                <w:noProof/>
                <w:webHidden/>
              </w:rPr>
              <w:instrText xml:space="preserve"> PAGEREF _Toc23170059 \h </w:instrText>
            </w:r>
            <w:r>
              <w:rPr>
                <w:noProof/>
                <w:webHidden/>
              </w:rPr>
            </w:r>
            <w:r>
              <w:rPr>
                <w:noProof/>
                <w:webHidden/>
              </w:rPr>
              <w:fldChar w:fldCharType="separate"/>
            </w:r>
            <w:r>
              <w:rPr>
                <w:noProof/>
                <w:webHidden/>
              </w:rPr>
              <w:t>13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0" w:history="1">
            <w:r w:rsidRPr="00266BB1">
              <w:rPr>
                <w:rStyle w:val="ae"/>
                <w:noProof/>
              </w:rPr>
              <w:t xml:space="preserve">4.1.2 </w:t>
            </w:r>
            <w:r w:rsidRPr="00266BB1">
              <w:rPr>
                <w:rStyle w:val="ae"/>
                <w:noProof/>
              </w:rPr>
              <w:t>视图切换</w:t>
            </w:r>
            <w:r>
              <w:rPr>
                <w:noProof/>
                <w:webHidden/>
              </w:rPr>
              <w:tab/>
            </w:r>
            <w:r>
              <w:rPr>
                <w:noProof/>
                <w:webHidden/>
              </w:rPr>
              <w:fldChar w:fldCharType="begin"/>
            </w:r>
            <w:r>
              <w:rPr>
                <w:noProof/>
                <w:webHidden/>
              </w:rPr>
              <w:instrText xml:space="preserve"> PAGEREF _Toc23170060 \h </w:instrText>
            </w:r>
            <w:r>
              <w:rPr>
                <w:noProof/>
                <w:webHidden/>
              </w:rPr>
            </w:r>
            <w:r>
              <w:rPr>
                <w:noProof/>
                <w:webHidden/>
              </w:rPr>
              <w:fldChar w:fldCharType="separate"/>
            </w:r>
            <w:r>
              <w:rPr>
                <w:noProof/>
                <w:webHidden/>
              </w:rPr>
              <w:t>14</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1" w:history="1">
            <w:r w:rsidRPr="00266BB1">
              <w:rPr>
                <w:rStyle w:val="ae"/>
                <w:noProof/>
              </w:rPr>
              <w:t xml:space="preserve">4.1.3 </w:t>
            </w:r>
            <w:r w:rsidRPr="00266BB1">
              <w:rPr>
                <w:rStyle w:val="ae"/>
                <w:noProof/>
              </w:rPr>
              <w:t>即时查询</w:t>
            </w:r>
            <w:r>
              <w:rPr>
                <w:noProof/>
                <w:webHidden/>
              </w:rPr>
              <w:tab/>
            </w:r>
            <w:r>
              <w:rPr>
                <w:noProof/>
                <w:webHidden/>
              </w:rPr>
              <w:fldChar w:fldCharType="begin"/>
            </w:r>
            <w:r>
              <w:rPr>
                <w:noProof/>
                <w:webHidden/>
              </w:rPr>
              <w:instrText xml:space="preserve"> PAGEREF _Toc23170061 \h </w:instrText>
            </w:r>
            <w:r>
              <w:rPr>
                <w:noProof/>
                <w:webHidden/>
              </w:rPr>
            </w:r>
            <w:r>
              <w:rPr>
                <w:noProof/>
                <w:webHidden/>
              </w:rPr>
              <w:fldChar w:fldCharType="separate"/>
            </w:r>
            <w:r>
              <w:rPr>
                <w:noProof/>
                <w:webHidden/>
              </w:rPr>
              <w:t>15</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2" w:history="1">
            <w:r w:rsidRPr="00266BB1">
              <w:rPr>
                <w:rStyle w:val="ae"/>
                <w:noProof/>
              </w:rPr>
              <w:t>4.1.4</w:t>
            </w:r>
            <w:r w:rsidRPr="00266BB1">
              <w:rPr>
                <w:rStyle w:val="ae"/>
                <w:noProof/>
              </w:rPr>
              <w:t>离线数据同步</w:t>
            </w:r>
            <w:r>
              <w:rPr>
                <w:noProof/>
                <w:webHidden/>
              </w:rPr>
              <w:tab/>
            </w:r>
            <w:r>
              <w:rPr>
                <w:noProof/>
                <w:webHidden/>
              </w:rPr>
              <w:fldChar w:fldCharType="begin"/>
            </w:r>
            <w:r>
              <w:rPr>
                <w:noProof/>
                <w:webHidden/>
              </w:rPr>
              <w:instrText xml:space="preserve"> PAGEREF _Toc23170062 \h </w:instrText>
            </w:r>
            <w:r>
              <w:rPr>
                <w:noProof/>
                <w:webHidden/>
              </w:rPr>
            </w:r>
            <w:r>
              <w:rPr>
                <w:noProof/>
                <w:webHidden/>
              </w:rPr>
              <w:fldChar w:fldCharType="separate"/>
            </w:r>
            <w:r>
              <w:rPr>
                <w:noProof/>
                <w:webHidden/>
              </w:rPr>
              <w:t>16</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3" w:history="1">
            <w:r w:rsidRPr="00266BB1">
              <w:rPr>
                <w:rStyle w:val="ae"/>
                <w:noProof/>
              </w:rPr>
              <w:t>4.1.5</w:t>
            </w:r>
            <w:r w:rsidRPr="00266BB1">
              <w:rPr>
                <w:rStyle w:val="ae"/>
                <w:noProof/>
              </w:rPr>
              <w:t>标记信息分享</w:t>
            </w:r>
            <w:r>
              <w:rPr>
                <w:noProof/>
                <w:webHidden/>
              </w:rPr>
              <w:tab/>
            </w:r>
            <w:r>
              <w:rPr>
                <w:noProof/>
                <w:webHidden/>
              </w:rPr>
              <w:fldChar w:fldCharType="begin"/>
            </w:r>
            <w:r>
              <w:rPr>
                <w:noProof/>
                <w:webHidden/>
              </w:rPr>
              <w:instrText xml:space="preserve"> PAGEREF _Toc23170063 \h </w:instrText>
            </w:r>
            <w:r>
              <w:rPr>
                <w:noProof/>
                <w:webHidden/>
              </w:rPr>
            </w:r>
            <w:r>
              <w:rPr>
                <w:noProof/>
                <w:webHidden/>
              </w:rPr>
              <w:fldChar w:fldCharType="separate"/>
            </w:r>
            <w:r>
              <w:rPr>
                <w:noProof/>
                <w:webHidden/>
              </w:rPr>
              <w:t>16</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4" w:history="1">
            <w:r w:rsidRPr="00266BB1">
              <w:rPr>
                <w:rStyle w:val="ae"/>
                <w:noProof/>
              </w:rPr>
              <w:t xml:space="preserve">4.1.6 </w:t>
            </w:r>
            <w:r w:rsidRPr="00266BB1">
              <w:rPr>
                <w:rStyle w:val="ae"/>
                <w:noProof/>
              </w:rPr>
              <w:t>信息标记</w:t>
            </w:r>
            <w:r>
              <w:rPr>
                <w:noProof/>
                <w:webHidden/>
              </w:rPr>
              <w:tab/>
            </w:r>
            <w:r>
              <w:rPr>
                <w:noProof/>
                <w:webHidden/>
              </w:rPr>
              <w:fldChar w:fldCharType="begin"/>
            </w:r>
            <w:r>
              <w:rPr>
                <w:noProof/>
                <w:webHidden/>
              </w:rPr>
              <w:instrText xml:space="preserve"> PAGEREF _Toc23170064 \h </w:instrText>
            </w:r>
            <w:r>
              <w:rPr>
                <w:noProof/>
                <w:webHidden/>
              </w:rPr>
            </w:r>
            <w:r>
              <w:rPr>
                <w:noProof/>
                <w:webHidden/>
              </w:rPr>
              <w:fldChar w:fldCharType="separate"/>
            </w:r>
            <w:r>
              <w:rPr>
                <w:noProof/>
                <w:webHidden/>
              </w:rPr>
              <w:t>17</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5" w:history="1">
            <w:r w:rsidRPr="00266BB1">
              <w:rPr>
                <w:rStyle w:val="ae"/>
                <w:noProof/>
              </w:rPr>
              <w:t xml:space="preserve">4.1.7 </w:t>
            </w:r>
            <w:r w:rsidRPr="00266BB1">
              <w:rPr>
                <w:rStyle w:val="ae"/>
                <w:noProof/>
              </w:rPr>
              <w:t>线路标记</w:t>
            </w:r>
            <w:r>
              <w:rPr>
                <w:noProof/>
                <w:webHidden/>
              </w:rPr>
              <w:tab/>
            </w:r>
            <w:r>
              <w:rPr>
                <w:noProof/>
                <w:webHidden/>
              </w:rPr>
              <w:fldChar w:fldCharType="begin"/>
            </w:r>
            <w:r>
              <w:rPr>
                <w:noProof/>
                <w:webHidden/>
              </w:rPr>
              <w:instrText xml:space="preserve"> PAGEREF _Toc23170065 \h </w:instrText>
            </w:r>
            <w:r>
              <w:rPr>
                <w:noProof/>
                <w:webHidden/>
              </w:rPr>
            </w:r>
            <w:r>
              <w:rPr>
                <w:noProof/>
                <w:webHidden/>
              </w:rPr>
              <w:fldChar w:fldCharType="separate"/>
            </w:r>
            <w:r>
              <w:rPr>
                <w:noProof/>
                <w:webHidden/>
              </w:rPr>
              <w:t>18</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6" w:history="1">
            <w:r w:rsidRPr="00266BB1">
              <w:rPr>
                <w:rStyle w:val="ae"/>
                <w:noProof/>
              </w:rPr>
              <w:t xml:space="preserve">4.1.8 </w:t>
            </w:r>
            <w:r w:rsidRPr="00266BB1">
              <w:rPr>
                <w:rStyle w:val="ae"/>
                <w:noProof/>
              </w:rPr>
              <w:t>图层保存与查看</w:t>
            </w:r>
            <w:r>
              <w:rPr>
                <w:noProof/>
                <w:webHidden/>
              </w:rPr>
              <w:tab/>
            </w:r>
            <w:r>
              <w:rPr>
                <w:noProof/>
                <w:webHidden/>
              </w:rPr>
              <w:fldChar w:fldCharType="begin"/>
            </w:r>
            <w:r>
              <w:rPr>
                <w:noProof/>
                <w:webHidden/>
              </w:rPr>
              <w:instrText xml:space="preserve"> PAGEREF _Toc23170066 \h </w:instrText>
            </w:r>
            <w:r>
              <w:rPr>
                <w:noProof/>
                <w:webHidden/>
              </w:rPr>
            </w:r>
            <w:r>
              <w:rPr>
                <w:noProof/>
                <w:webHidden/>
              </w:rPr>
              <w:fldChar w:fldCharType="separate"/>
            </w:r>
            <w:r>
              <w:rPr>
                <w:noProof/>
                <w:webHidden/>
              </w:rPr>
              <w:t>19</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7" w:history="1">
            <w:r w:rsidRPr="00266BB1">
              <w:rPr>
                <w:rStyle w:val="ae"/>
                <w:noProof/>
              </w:rPr>
              <w:t>4.1.9</w:t>
            </w:r>
            <w:r w:rsidRPr="00266BB1">
              <w:rPr>
                <w:rStyle w:val="ae"/>
                <w:noProof/>
              </w:rPr>
              <w:t>信息发布</w:t>
            </w:r>
            <w:r>
              <w:rPr>
                <w:noProof/>
                <w:webHidden/>
              </w:rPr>
              <w:tab/>
            </w:r>
            <w:r>
              <w:rPr>
                <w:noProof/>
                <w:webHidden/>
              </w:rPr>
              <w:fldChar w:fldCharType="begin"/>
            </w:r>
            <w:r>
              <w:rPr>
                <w:noProof/>
                <w:webHidden/>
              </w:rPr>
              <w:instrText xml:space="preserve"> PAGEREF _Toc23170067 \h </w:instrText>
            </w:r>
            <w:r>
              <w:rPr>
                <w:noProof/>
                <w:webHidden/>
              </w:rPr>
            </w:r>
            <w:r>
              <w:rPr>
                <w:noProof/>
                <w:webHidden/>
              </w:rPr>
              <w:fldChar w:fldCharType="separate"/>
            </w:r>
            <w:r>
              <w:rPr>
                <w:noProof/>
                <w:webHidden/>
              </w:rPr>
              <w:t>19</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8" w:history="1">
            <w:r w:rsidRPr="00266BB1">
              <w:rPr>
                <w:rStyle w:val="ae"/>
                <w:noProof/>
              </w:rPr>
              <w:t xml:space="preserve">4.1.10 </w:t>
            </w:r>
            <w:r w:rsidRPr="00266BB1">
              <w:rPr>
                <w:rStyle w:val="ae"/>
                <w:noProof/>
              </w:rPr>
              <w:t>好友管理</w:t>
            </w:r>
            <w:r>
              <w:rPr>
                <w:noProof/>
                <w:webHidden/>
              </w:rPr>
              <w:tab/>
            </w:r>
            <w:r>
              <w:rPr>
                <w:noProof/>
                <w:webHidden/>
              </w:rPr>
              <w:fldChar w:fldCharType="begin"/>
            </w:r>
            <w:r>
              <w:rPr>
                <w:noProof/>
                <w:webHidden/>
              </w:rPr>
              <w:instrText xml:space="preserve"> PAGEREF _Toc23170068 \h </w:instrText>
            </w:r>
            <w:r>
              <w:rPr>
                <w:noProof/>
                <w:webHidden/>
              </w:rPr>
            </w:r>
            <w:r>
              <w:rPr>
                <w:noProof/>
                <w:webHidden/>
              </w:rPr>
              <w:fldChar w:fldCharType="separate"/>
            </w:r>
            <w:r>
              <w:rPr>
                <w:noProof/>
                <w:webHidden/>
              </w:rPr>
              <w:t>20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69" w:history="1">
            <w:r w:rsidRPr="00266BB1">
              <w:rPr>
                <w:rStyle w:val="ae"/>
                <w:noProof/>
              </w:rPr>
              <w:t xml:space="preserve">4.1.11 </w:t>
            </w:r>
            <w:r w:rsidRPr="00266BB1">
              <w:rPr>
                <w:rStyle w:val="ae"/>
                <w:noProof/>
              </w:rPr>
              <w:t>数据库管理</w:t>
            </w:r>
            <w:r>
              <w:rPr>
                <w:noProof/>
                <w:webHidden/>
              </w:rPr>
              <w:tab/>
            </w:r>
            <w:r>
              <w:rPr>
                <w:noProof/>
                <w:webHidden/>
              </w:rPr>
              <w:fldChar w:fldCharType="begin"/>
            </w:r>
            <w:r>
              <w:rPr>
                <w:noProof/>
                <w:webHidden/>
              </w:rPr>
              <w:instrText xml:space="preserve"> PAGEREF _Toc23170069 \h </w:instrText>
            </w:r>
            <w:r>
              <w:rPr>
                <w:noProof/>
                <w:webHidden/>
              </w:rPr>
            </w:r>
            <w:r>
              <w:rPr>
                <w:noProof/>
                <w:webHidden/>
              </w:rPr>
              <w:fldChar w:fldCharType="separate"/>
            </w:r>
            <w:r>
              <w:rPr>
                <w:noProof/>
                <w:webHidden/>
              </w:rPr>
              <w:t>21</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70" w:history="1">
            <w:r w:rsidRPr="00266BB1">
              <w:rPr>
                <w:rStyle w:val="ae"/>
                <w:noProof/>
              </w:rPr>
              <w:t>4.2</w:t>
            </w:r>
            <w:r w:rsidRPr="00266BB1">
              <w:rPr>
                <w:rStyle w:val="ae"/>
                <w:noProof/>
              </w:rPr>
              <w:t>功能描述</w:t>
            </w:r>
            <w:r>
              <w:rPr>
                <w:noProof/>
                <w:webHidden/>
              </w:rPr>
              <w:tab/>
            </w:r>
            <w:r>
              <w:rPr>
                <w:noProof/>
                <w:webHidden/>
              </w:rPr>
              <w:fldChar w:fldCharType="begin"/>
            </w:r>
            <w:r>
              <w:rPr>
                <w:noProof/>
                <w:webHidden/>
              </w:rPr>
              <w:instrText xml:space="preserve"> PAGEREF _Toc23170070 \h </w:instrText>
            </w:r>
            <w:r>
              <w:rPr>
                <w:noProof/>
                <w:webHidden/>
              </w:rPr>
            </w:r>
            <w:r>
              <w:rPr>
                <w:noProof/>
                <w:webHidden/>
              </w:rPr>
              <w:fldChar w:fldCharType="separate"/>
            </w:r>
            <w:r>
              <w:rPr>
                <w:noProof/>
                <w:webHidden/>
              </w:rPr>
              <w:t>21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1" w:history="1">
            <w:r w:rsidRPr="00266BB1">
              <w:rPr>
                <w:rStyle w:val="ae"/>
                <w:noProof/>
              </w:rPr>
              <w:t xml:space="preserve">4.2.1 </w:t>
            </w:r>
            <w:r w:rsidRPr="00266BB1">
              <w:rPr>
                <w:rStyle w:val="ae"/>
                <w:noProof/>
              </w:rPr>
              <w:t>登录注册</w:t>
            </w:r>
            <w:r>
              <w:rPr>
                <w:noProof/>
                <w:webHidden/>
              </w:rPr>
              <w:tab/>
            </w:r>
            <w:r>
              <w:rPr>
                <w:noProof/>
                <w:webHidden/>
              </w:rPr>
              <w:fldChar w:fldCharType="begin"/>
            </w:r>
            <w:r>
              <w:rPr>
                <w:noProof/>
                <w:webHidden/>
              </w:rPr>
              <w:instrText xml:space="preserve"> PAGEREF _Toc23170071 \h </w:instrText>
            </w:r>
            <w:r>
              <w:rPr>
                <w:noProof/>
                <w:webHidden/>
              </w:rPr>
            </w:r>
            <w:r>
              <w:rPr>
                <w:noProof/>
                <w:webHidden/>
              </w:rPr>
              <w:fldChar w:fldCharType="separate"/>
            </w:r>
            <w:r>
              <w:rPr>
                <w:noProof/>
                <w:webHidden/>
              </w:rPr>
              <w:t>21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2" w:history="1">
            <w:r w:rsidRPr="00266BB1">
              <w:rPr>
                <w:rStyle w:val="ae"/>
                <w:noProof/>
              </w:rPr>
              <w:t xml:space="preserve">4.2.2 </w:t>
            </w:r>
            <w:r w:rsidRPr="00266BB1">
              <w:rPr>
                <w:rStyle w:val="ae"/>
                <w:noProof/>
              </w:rPr>
              <w:t>视图切换</w:t>
            </w:r>
            <w:r>
              <w:rPr>
                <w:noProof/>
                <w:webHidden/>
              </w:rPr>
              <w:tab/>
            </w:r>
            <w:r>
              <w:rPr>
                <w:noProof/>
                <w:webHidden/>
              </w:rPr>
              <w:fldChar w:fldCharType="begin"/>
            </w:r>
            <w:r>
              <w:rPr>
                <w:noProof/>
                <w:webHidden/>
              </w:rPr>
              <w:instrText xml:space="preserve"> PAGEREF _Toc23170072 \h </w:instrText>
            </w:r>
            <w:r>
              <w:rPr>
                <w:noProof/>
                <w:webHidden/>
              </w:rPr>
            </w:r>
            <w:r>
              <w:rPr>
                <w:noProof/>
                <w:webHidden/>
              </w:rPr>
              <w:fldChar w:fldCharType="separate"/>
            </w:r>
            <w:r>
              <w:rPr>
                <w:noProof/>
                <w:webHidden/>
              </w:rPr>
              <w:t>22</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3" w:history="1">
            <w:r w:rsidRPr="00266BB1">
              <w:rPr>
                <w:rStyle w:val="ae"/>
                <w:noProof/>
              </w:rPr>
              <w:t xml:space="preserve">4.2.3 </w:t>
            </w:r>
            <w:r w:rsidRPr="00266BB1">
              <w:rPr>
                <w:rStyle w:val="ae"/>
                <w:noProof/>
              </w:rPr>
              <w:t>即时查询</w:t>
            </w:r>
            <w:r>
              <w:rPr>
                <w:noProof/>
                <w:webHidden/>
              </w:rPr>
              <w:tab/>
            </w:r>
            <w:r>
              <w:rPr>
                <w:noProof/>
                <w:webHidden/>
              </w:rPr>
              <w:fldChar w:fldCharType="begin"/>
            </w:r>
            <w:r>
              <w:rPr>
                <w:noProof/>
                <w:webHidden/>
              </w:rPr>
              <w:instrText xml:space="preserve"> PAGEREF _Toc23170073 \h </w:instrText>
            </w:r>
            <w:r>
              <w:rPr>
                <w:noProof/>
                <w:webHidden/>
              </w:rPr>
            </w:r>
            <w:r>
              <w:rPr>
                <w:noProof/>
                <w:webHidden/>
              </w:rPr>
              <w:fldChar w:fldCharType="separate"/>
            </w:r>
            <w:r>
              <w:rPr>
                <w:noProof/>
                <w:webHidden/>
              </w:rPr>
              <w:t>23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4" w:history="1">
            <w:r w:rsidRPr="00266BB1">
              <w:rPr>
                <w:rStyle w:val="ae"/>
                <w:noProof/>
              </w:rPr>
              <w:t xml:space="preserve">4.2.4 </w:t>
            </w:r>
            <w:r w:rsidRPr="00266BB1">
              <w:rPr>
                <w:rStyle w:val="ae"/>
                <w:noProof/>
              </w:rPr>
              <w:t>离线数据同步</w:t>
            </w:r>
            <w:r>
              <w:rPr>
                <w:noProof/>
                <w:webHidden/>
              </w:rPr>
              <w:tab/>
            </w:r>
            <w:r>
              <w:rPr>
                <w:noProof/>
                <w:webHidden/>
              </w:rPr>
              <w:fldChar w:fldCharType="begin"/>
            </w:r>
            <w:r>
              <w:rPr>
                <w:noProof/>
                <w:webHidden/>
              </w:rPr>
              <w:instrText xml:space="preserve"> PAGEREF _Toc23170074 \h </w:instrText>
            </w:r>
            <w:r>
              <w:rPr>
                <w:noProof/>
                <w:webHidden/>
              </w:rPr>
            </w:r>
            <w:r>
              <w:rPr>
                <w:noProof/>
                <w:webHidden/>
              </w:rPr>
              <w:fldChar w:fldCharType="separate"/>
            </w:r>
            <w:r>
              <w:rPr>
                <w:noProof/>
                <w:webHidden/>
              </w:rPr>
              <w:t>24</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5" w:history="1">
            <w:r w:rsidRPr="00266BB1">
              <w:rPr>
                <w:rStyle w:val="ae"/>
                <w:noProof/>
              </w:rPr>
              <w:t xml:space="preserve">4.2.5 </w:t>
            </w:r>
            <w:r w:rsidRPr="00266BB1">
              <w:rPr>
                <w:rStyle w:val="ae"/>
                <w:noProof/>
              </w:rPr>
              <w:t>标记信息分享</w:t>
            </w:r>
            <w:r>
              <w:rPr>
                <w:noProof/>
                <w:webHidden/>
              </w:rPr>
              <w:tab/>
            </w:r>
            <w:r>
              <w:rPr>
                <w:noProof/>
                <w:webHidden/>
              </w:rPr>
              <w:fldChar w:fldCharType="begin"/>
            </w:r>
            <w:r>
              <w:rPr>
                <w:noProof/>
                <w:webHidden/>
              </w:rPr>
              <w:instrText xml:space="preserve"> PAGEREF _Toc23170075 \h </w:instrText>
            </w:r>
            <w:r>
              <w:rPr>
                <w:noProof/>
                <w:webHidden/>
              </w:rPr>
            </w:r>
            <w:r>
              <w:rPr>
                <w:noProof/>
                <w:webHidden/>
              </w:rPr>
              <w:fldChar w:fldCharType="separate"/>
            </w:r>
            <w:r>
              <w:rPr>
                <w:noProof/>
                <w:webHidden/>
              </w:rPr>
              <w:t>25</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6" w:history="1">
            <w:r w:rsidRPr="00266BB1">
              <w:rPr>
                <w:rStyle w:val="ae"/>
                <w:noProof/>
              </w:rPr>
              <w:t>4.2.6</w:t>
            </w:r>
            <w:r w:rsidRPr="00266BB1">
              <w:rPr>
                <w:rStyle w:val="ae"/>
                <w:noProof/>
              </w:rPr>
              <w:t>信息标记</w:t>
            </w:r>
            <w:r>
              <w:rPr>
                <w:noProof/>
                <w:webHidden/>
              </w:rPr>
              <w:tab/>
            </w:r>
            <w:r>
              <w:rPr>
                <w:noProof/>
                <w:webHidden/>
              </w:rPr>
              <w:fldChar w:fldCharType="begin"/>
            </w:r>
            <w:r>
              <w:rPr>
                <w:noProof/>
                <w:webHidden/>
              </w:rPr>
              <w:instrText xml:space="preserve"> PAGEREF _Toc23170076 \h </w:instrText>
            </w:r>
            <w:r>
              <w:rPr>
                <w:noProof/>
                <w:webHidden/>
              </w:rPr>
            </w:r>
            <w:r>
              <w:rPr>
                <w:noProof/>
                <w:webHidden/>
              </w:rPr>
              <w:fldChar w:fldCharType="separate"/>
            </w:r>
            <w:r>
              <w:rPr>
                <w:noProof/>
                <w:webHidden/>
              </w:rPr>
              <w:t>25</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7" w:history="1">
            <w:r w:rsidRPr="00266BB1">
              <w:rPr>
                <w:rStyle w:val="ae"/>
                <w:noProof/>
              </w:rPr>
              <w:t xml:space="preserve">4.2.7 </w:t>
            </w:r>
            <w:r w:rsidRPr="00266BB1">
              <w:rPr>
                <w:rStyle w:val="ae"/>
                <w:noProof/>
              </w:rPr>
              <w:t>线路标记</w:t>
            </w:r>
            <w:r>
              <w:rPr>
                <w:noProof/>
                <w:webHidden/>
              </w:rPr>
              <w:tab/>
            </w:r>
            <w:r>
              <w:rPr>
                <w:noProof/>
                <w:webHidden/>
              </w:rPr>
              <w:fldChar w:fldCharType="begin"/>
            </w:r>
            <w:r>
              <w:rPr>
                <w:noProof/>
                <w:webHidden/>
              </w:rPr>
              <w:instrText xml:space="preserve"> PAGEREF _Toc23170077 \h </w:instrText>
            </w:r>
            <w:r>
              <w:rPr>
                <w:noProof/>
                <w:webHidden/>
              </w:rPr>
            </w:r>
            <w:r>
              <w:rPr>
                <w:noProof/>
                <w:webHidden/>
              </w:rPr>
              <w:fldChar w:fldCharType="separate"/>
            </w:r>
            <w:r>
              <w:rPr>
                <w:noProof/>
                <w:webHidden/>
              </w:rPr>
              <w:t>26</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8" w:history="1">
            <w:r w:rsidRPr="00266BB1">
              <w:rPr>
                <w:rStyle w:val="ae"/>
                <w:noProof/>
              </w:rPr>
              <w:t>4.2.8</w:t>
            </w:r>
            <w:r w:rsidRPr="00266BB1">
              <w:rPr>
                <w:rStyle w:val="ae"/>
                <w:noProof/>
              </w:rPr>
              <w:t>图层保存与查看</w:t>
            </w:r>
            <w:r>
              <w:rPr>
                <w:noProof/>
                <w:webHidden/>
              </w:rPr>
              <w:tab/>
            </w:r>
            <w:r>
              <w:rPr>
                <w:noProof/>
                <w:webHidden/>
              </w:rPr>
              <w:fldChar w:fldCharType="begin"/>
            </w:r>
            <w:r>
              <w:rPr>
                <w:noProof/>
                <w:webHidden/>
              </w:rPr>
              <w:instrText xml:space="preserve"> PAGEREF _Toc23170078 \h </w:instrText>
            </w:r>
            <w:r>
              <w:rPr>
                <w:noProof/>
                <w:webHidden/>
              </w:rPr>
            </w:r>
            <w:r>
              <w:rPr>
                <w:noProof/>
                <w:webHidden/>
              </w:rPr>
              <w:fldChar w:fldCharType="separate"/>
            </w:r>
            <w:r>
              <w:rPr>
                <w:noProof/>
                <w:webHidden/>
              </w:rPr>
              <w:t>27</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79" w:history="1">
            <w:r w:rsidRPr="00266BB1">
              <w:rPr>
                <w:rStyle w:val="ae"/>
                <w:noProof/>
              </w:rPr>
              <w:t>4.2.9</w:t>
            </w:r>
            <w:r w:rsidRPr="00266BB1">
              <w:rPr>
                <w:rStyle w:val="ae"/>
                <w:noProof/>
              </w:rPr>
              <w:t>信息发布</w:t>
            </w:r>
            <w:r>
              <w:rPr>
                <w:noProof/>
                <w:webHidden/>
              </w:rPr>
              <w:tab/>
            </w:r>
            <w:r>
              <w:rPr>
                <w:noProof/>
                <w:webHidden/>
              </w:rPr>
              <w:fldChar w:fldCharType="begin"/>
            </w:r>
            <w:r>
              <w:rPr>
                <w:noProof/>
                <w:webHidden/>
              </w:rPr>
              <w:instrText xml:space="preserve"> PAGEREF _Toc23170079 \h </w:instrText>
            </w:r>
            <w:r>
              <w:rPr>
                <w:noProof/>
                <w:webHidden/>
              </w:rPr>
            </w:r>
            <w:r>
              <w:rPr>
                <w:noProof/>
                <w:webHidden/>
              </w:rPr>
              <w:fldChar w:fldCharType="separate"/>
            </w:r>
            <w:r>
              <w:rPr>
                <w:noProof/>
                <w:webHidden/>
              </w:rPr>
              <w:t>28</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0" w:history="1">
            <w:r w:rsidRPr="00266BB1">
              <w:rPr>
                <w:rStyle w:val="ae"/>
                <w:noProof/>
              </w:rPr>
              <w:t xml:space="preserve">4.2.10 </w:t>
            </w:r>
            <w:r w:rsidRPr="00266BB1">
              <w:rPr>
                <w:rStyle w:val="ae"/>
                <w:noProof/>
              </w:rPr>
              <w:t>好友管理</w:t>
            </w:r>
            <w:r>
              <w:rPr>
                <w:noProof/>
                <w:webHidden/>
              </w:rPr>
              <w:tab/>
            </w:r>
            <w:r>
              <w:rPr>
                <w:noProof/>
                <w:webHidden/>
              </w:rPr>
              <w:fldChar w:fldCharType="begin"/>
            </w:r>
            <w:r>
              <w:rPr>
                <w:noProof/>
                <w:webHidden/>
              </w:rPr>
              <w:instrText xml:space="preserve"> PAGEREF _Toc23170080 \h </w:instrText>
            </w:r>
            <w:r>
              <w:rPr>
                <w:noProof/>
                <w:webHidden/>
              </w:rPr>
            </w:r>
            <w:r>
              <w:rPr>
                <w:noProof/>
                <w:webHidden/>
              </w:rPr>
              <w:fldChar w:fldCharType="separate"/>
            </w:r>
            <w:r>
              <w:rPr>
                <w:noProof/>
                <w:webHidden/>
              </w:rPr>
              <w:t>28</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1" w:history="1">
            <w:r w:rsidRPr="00266BB1">
              <w:rPr>
                <w:rStyle w:val="ae"/>
                <w:noProof/>
              </w:rPr>
              <w:t>4.2.11</w:t>
            </w:r>
            <w:r w:rsidRPr="00266BB1">
              <w:rPr>
                <w:rStyle w:val="ae"/>
                <w:noProof/>
              </w:rPr>
              <w:t>数据库管理</w:t>
            </w:r>
            <w:r>
              <w:rPr>
                <w:noProof/>
                <w:webHidden/>
              </w:rPr>
              <w:tab/>
            </w:r>
            <w:r>
              <w:rPr>
                <w:noProof/>
                <w:webHidden/>
              </w:rPr>
              <w:fldChar w:fldCharType="begin"/>
            </w:r>
            <w:r>
              <w:rPr>
                <w:noProof/>
                <w:webHidden/>
              </w:rPr>
              <w:instrText xml:space="preserve"> PAGEREF _Toc23170081 \h </w:instrText>
            </w:r>
            <w:r>
              <w:rPr>
                <w:noProof/>
                <w:webHidden/>
              </w:rPr>
            </w:r>
            <w:r>
              <w:rPr>
                <w:noProof/>
                <w:webHidden/>
              </w:rPr>
              <w:fldChar w:fldCharType="separate"/>
            </w:r>
            <w:r>
              <w:rPr>
                <w:noProof/>
                <w:webHidden/>
              </w:rPr>
              <w:t>29</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82" w:history="1">
            <w:r w:rsidRPr="00266BB1">
              <w:rPr>
                <w:rStyle w:val="ae"/>
                <w:noProof/>
              </w:rPr>
              <w:t>5</w:t>
            </w:r>
            <w:r w:rsidRPr="00266BB1">
              <w:rPr>
                <w:rStyle w:val="ae"/>
                <w:noProof/>
              </w:rPr>
              <w:t>、性能需求</w:t>
            </w:r>
            <w:r>
              <w:rPr>
                <w:noProof/>
                <w:webHidden/>
              </w:rPr>
              <w:tab/>
            </w:r>
            <w:r>
              <w:rPr>
                <w:noProof/>
                <w:webHidden/>
              </w:rPr>
              <w:fldChar w:fldCharType="begin"/>
            </w:r>
            <w:r>
              <w:rPr>
                <w:noProof/>
                <w:webHidden/>
              </w:rPr>
              <w:instrText xml:space="preserve"> PAGEREF _Toc23170082 \h </w:instrText>
            </w:r>
            <w:r>
              <w:rPr>
                <w:noProof/>
                <w:webHidden/>
              </w:rPr>
            </w:r>
            <w:r>
              <w:rPr>
                <w:noProof/>
                <w:webHidden/>
              </w:rPr>
              <w:fldChar w:fldCharType="separate"/>
            </w:r>
            <w:r>
              <w:rPr>
                <w:noProof/>
                <w:webHidden/>
              </w:rPr>
              <w:t>30</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83" w:history="1">
            <w:r w:rsidRPr="00266BB1">
              <w:rPr>
                <w:rStyle w:val="ae"/>
                <w:noProof/>
              </w:rPr>
              <w:t>5.1</w:t>
            </w:r>
            <w:r w:rsidRPr="00266BB1">
              <w:rPr>
                <w:rStyle w:val="ae"/>
                <w:noProof/>
              </w:rPr>
              <w:t>数据精确度</w:t>
            </w:r>
            <w:r>
              <w:rPr>
                <w:noProof/>
                <w:webHidden/>
              </w:rPr>
              <w:tab/>
            </w:r>
            <w:r>
              <w:rPr>
                <w:noProof/>
                <w:webHidden/>
              </w:rPr>
              <w:fldChar w:fldCharType="begin"/>
            </w:r>
            <w:r>
              <w:rPr>
                <w:noProof/>
                <w:webHidden/>
              </w:rPr>
              <w:instrText xml:space="preserve"> PAGEREF _Toc23170083 \h </w:instrText>
            </w:r>
            <w:r>
              <w:rPr>
                <w:noProof/>
                <w:webHidden/>
              </w:rPr>
            </w:r>
            <w:r>
              <w:rPr>
                <w:noProof/>
                <w:webHidden/>
              </w:rPr>
              <w:fldChar w:fldCharType="separate"/>
            </w:r>
            <w:r>
              <w:rPr>
                <w:noProof/>
                <w:webHidden/>
              </w:rPr>
              <w:t>30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4" w:history="1">
            <w:r w:rsidRPr="00266BB1">
              <w:rPr>
                <w:rStyle w:val="ae"/>
                <w:noProof/>
              </w:rPr>
              <w:t xml:space="preserve">5.1.1 </w:t>
            </w:r>
            <w:r w:rsidRPr="00266BB1">
              <w:rPr>
                <w:rStyle w:val="ae"/>
                <w:noProof/>
              </w:rPr>
              <w:t>输入数据精确度</w:t>
            </w:r>
            <w:r>
              <w:rPr>
                <w:noProof/>
                <w:webHidden/>
              </w:rPr>
              <w:tab/>
            </w:r>
            <w:r>
              <w:rPr>
                <w:noProof/>
                <w:webHidden/>
              </w:rPr>
              <w:fldChar w:fldCharType="begin"/>
            </w:r>
            <w:r>
              <w:rPr>
                <w:noProof/>
                <w:webHidden/>
              </w:rPr>
              <w:instrText xml:space="preserve"> PAGEREF _Toc23170084 \h </w:instrText>
            </w:r>
            <w:r>
              <w:rPr>
                <w:noProof/>
                <w:webHidden/>
              </w:rPr>
            </w:r>
            <w:r>
              <w:rPr>
                <w:noProof/>
                <w:webHidden/>
              </w:rPr>
              <w:fldChar w:fldCharType="separate"/>
            </w:r>
            <w:r>
              <w:rPr>
                <w:noProof/>
                <w:webHidden/>
              </w:rPr>
              <w:t>30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5" w:history="1">
            <w:r w:rsidRPr="00266BB1">
              <w:rPr>
                <w:rStyle w:val="ae"/>
                <w:noProof/>
              </w:rPr>
              <w:t xml:space="preserve">5.1.2 </w:t>
            </w:r>
            <w:r w:rsidRPr="00266BB1">
              <w:rPr>
                <w:rStyle w:val="ae"/>
                <w:noProof/>
              </w:rPr>
              <w:t>输出数据精确度</w:t>
            </w:r>
            <w:r>
              <w:rPr>
                <w:noProof/>
                <w:webHidden/>
              </w:rPr>
              <w:tab/>
            </w:r>
            <w:r>
              <w:rPr>
                <w:noProof/>
                <w:webHidden/>
              </w:rPr>
              <w:fldChar w:fldCharType="begin"/>
            </w:r>
            <w:r>
              <w:rPr>
                <w:noProof/>
                <w:webHidden/>
              </w:rPr>
              <w:instrText xml:space="preserve"> PAGEREF _Toc23170085 \h </w:instrText>
            </w:r>
            <w:r>
              <w:rPr>
                <w:noProof/>
                <w:webHidden/>
              </w:rPr>
            </w:r>
            <w:r>
              <w:rPr>
                <w:noProof/>
                <w:webHidden/>
              </w:rPr>
              <w:fldChar w:fldCharType="separate"/>
            </w:r>
            <w:r>
              <w:rPr>
                <w:noProof/>
                <w:webHidden/>
              </w:rPr>
              <w:t>30</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6" w:history="1">
            <w:r w:rsidRPr="00266BB1">
              <w:rPr>
                <w:rStyle w:val="ae"/>
                <w:noProof/>
              </w:rPr>
              <w:t xml:space="preserve">5.1.3 </w:t>
            </w:r>
            <w:r w:rsidRPr="00266BB1">
              <w:rPr>
                <w:rStyle w:val="ae"/>
                <w:noProof/>
              </w:rPr>
              <w:t>传输过程中数据精确度</w:t>
            </w:r>
            <w:r>
              <w:rPr>
                <w:noProof/>
                <w:webHidden/>
              </w:rPr>
              <w:tab/>
            </w:r>
            <w:r>
              <w:rPr>
                <w:noProof/>
                <w:webHidden/>
              </w:rPr>
              <w:fldChar w:fldCharType="begin"/>
            </w:r>
            <w:r>
              <w:rPr>
                <w:noProof/>
                <w:webHidden/>
              </w:rPr>
              <w:instrText xml:space="preserve"> PAGEREF _Toc23170086 \h </w:instrText>
            </w:r>
            <w:r>
              <w:rPr>
                <w:noProof/>
                <w:webHidden/>
              </w:rPr>
            </w:r>
            <w:r>
              <w:rPr>
                <w:noProof/>
                <w:webHidden/>
              </w:rPr>
              <w:fldChar w:fldCharType="separate"/>
            </w:r>
            <w:r>
              <w:rPr>
                <w:noProof/>
                <w:webHidden/>
              </w:rPr>
              <w:t>30</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87" w:history="1">
            <w:r w:rsidRPr="00266BB1">
              <w:rPr>
                <w:rStyle w:val="ae"/>
                <w:noProof/>
              </w:rPr>
              <w:t>5.2</w:t>
            </w:r>
            <w:r w:rsidRPr="00266BB1">
              <w:rPr>
                <w:rStyle w:val="ae"/>
                <w:noProof/>
              </w:rPr>
              <w:t>时间特性</w:t>
            </w:r>
            <w:r>
              <w:rPr>
                <w:noProof/>
                <w:webHidden/>
              </w:rPr>
              <w:tab/>
            </w:r>
            <w:r>
              <w:rPr>
                <w:noProof/>
                <w:webHidden/>
              </w:rPr>
              <w:fldChar w:fldCharType="begin"/>
            </w:r>
            <w:r>
              <w:rPr>
                <w:noProof/>
                <w:webHidden/>
              </w:rPr>
              <w:instrText xml:space="preserve"> PAGEREF _Toc23170087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8" w:history="1">
            <w:r w:rsidRPr="00266BB1">
              <w:rPr>
                <w:rStyle w:val="ae"/>
                <w:noProof/>
              </w:rPr>
              <w:t xml:space="preserve">5.2.1 </w:t>
            </w:r>
            <w:r w:rsidRPr="00266BB1">
              <w:rPr>
                <w:rStyle w:val="ae"/>
                <w:noProof/>
              </w:rPr>
              <w:t>响应时间</w:t>
            </w:r>
            <w:r>
              <w:rPr>
                <w:noProof/>
                <w:webHidden/>
              </w:rPr>
              <w:tab/>
            </w:r>
            <w:r>
              <w:rPr>
                <w:noProof/>
                <w:webHidden/>
              </w:rPr>
              <w:fldChar w:fldCharType="begin"/>
            </w:r>
            <w:r>
              <w:rPr>
                <w:noProof/>
                <w:webHidden/>
              </w:rPr>
              <w:instrText xml:space="preserve"> PAGEREF _Toc23170088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89" w:history="1">
            <w:r w:rsidRPr="00266BB1">
              <w:rPr>
                <w:rStyle w:val="ae"/>
                <w:noProof/>
              </w:rPr>
              <w:t xml:space="preserve">5.2.2 </w:t>
            </w:r>
            <w:r w:rsidRPr="00266BB1">
              <w:rPr>
                <w:rStyle w:val="ae"/>
                <w:noProof/>
              </w:rPr>
              <w:t>更新处理时间</w:t>
            </w:r>
            <w:r>
              <w:rPr>
                <w:noProof/>
                <w:webHidden/>
              </w:rPr>
              <w:tab/>
            </w:r>
            <w:r>
              <w:rPr>
                <w:noProof/>
                <w:webHidden/>
              </w:rPr>
              <w:fldChar w:fldCharType="begin"/>
            </w:r>
            <w:r>
              <w:rPr>
                <w:noProof/>
                <w:webHidden/>
              </w:rPr>
              <w:instrText xml:space="preserve"> PAGEREF _Toc23170089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0" w:history="1">
            <w:r w:rsidRPr="00266BB1">
              <w:rPr>
                <w:rStyle w:val="ae"/>
                <w:noProof/>
              </w:rPr>
              <w:t xml:space="preserve">5.2.3 </w:t>
            </w:r>
            <w:r w:rsidRPr="00266BB1">
              <w:rPr>
                <w:rStyle w:val="ae"/>
                <w:noProof/>
              </w:rPr>
              <w:t>数据转换和传输时间</w:t>
            </w:r>
            <w:r>
              <w:rPr>
                <w:noProof/>
                <w:webHidden/>
              </w:rPr>
              <w:tab/>
            </w:r>
            <w:r>
              <w:rPr>
                <w:noProof/>
                <w:webHidden/>
              </w:rPr>
              <w:fldChar w:fldCharType="begin"/>
            </w:r>
            <w:r>
              <w:rPr>
                <w:noProof/>
                <w:webHidden/>
              </w:rPr>
              <w:instrText xml:space="preserve"> PAGEREF _Toc23170090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91" w:history="1">
            <w:r w:rsidRPr="00266BB1">
              <w:rPr>
                <w:rStyle w:val="ae"/>
                <w:noProof/>
              </w:rPr>
              <w:t xml:space="preserve">5.3 </w:t>
            </w:r>
            <w:r w:rsidRPr="00266BB1">
              <w:rPr>
                <w:rStyle w:val="ae"/>
                <w:noProof/>
              </w:rPr>
              <w:t>适应性</w:t>
            </w:r>
            <w:r>
              <w:rPr>
                <w:noProof/>
                <w:webHidden/>
              </w:rPr>
              <w:tab/>
            </w:r>
            <w:r>
              <w:rPr>
                <w:noProof/>
                <w:webHidden/>
              </w:rPr>
              <w:fldChar w:fldCharType="begin"/>
            </w:r>
            <w:r>
              <w:rPr>
                <w:noProof/>
                <w:webHidden/>
              </w:rPr>
              <w:instrText xml:space="preserve"> PAGEREF _Toc23170091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2" w:history="1">
            <w:r w:rsidRPr="00266BB1">
              <w:rPr>
                <w:rStyle w:val="ae"/>
                <w:noProof/>
              </w:rPr>
              <w:t xml:space="preserve">5.3.1 </w:t>
            </w:r>
            <w:r w:rsidRPr="00266BB1">
              <w:rPr>
                <w:rStyle w:val="ae"/>
                <w:noProof/>
              </w:rPr>
              <w:t>操作方式上发生的变化</w:t>
            </w:r>
            <w:r>
              <w:rPr>
                <w:noProof/>
                <w:webHidden/>
              </w:rPr>
              <w:tab/>
            </w:r>
            <w:r>
              <w:rPr>
                <w:noProof/>
                <w:webHidden/>
              </w:rPr>
              <w:fldChar w:fldCharType="begin"/>
            </w:r>
            <w:r>
              <w:rPr>
                <w:noProof/>
                <w:webHidden/>
              </w:rPr>
              <w:instrText xml:space="preserve"> PAGEREF _Toc23170092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3" w:history="1">
            <w:r w:rsidRPr="00266BB1">
              <w:rPr>
                <w:rStyle w:val="ae"/>
                <w:noProof/>
              </w:rPr>
              <w:t xml:space="preserve">5.3.2 </w:t>
            </w:r>
            <w:r w:rsidRPr="00266BB1">
              <w:rPr>
                <w:rStyle w:val="ae"/>
                <w:noProof/>
              </w:rPr>
              <w:t>运行环境的变化</w:t>
            </w:r>
            <w:r>
              <w:rPr>
                <w:noProof/>
                <w:webHidden/>
              </w:rPr>
              <w:tab/>
            </w:r>
            <w:r>
              <w:rPr>
                <w:noProof/>
                <w:webHidden/>
              </w:rPr>
              <w:fldChar w:fldCharType="begin"/>
            </w:r>
            <w:r>
              <w:rPr>
                <w:noProof/>
                <w:webHidden/>
              </w:rPr>
              <w:instrText xml:space="preserve"> PAGEREF _Toc23170093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4" w:history="1">
            <w:r w:rsidRPr="00266BB1">
              <w:rPr>
                <w:rStyle w:val="ae"/>
                <w:noProof/>
              </w:rPr>
              <w:t xml:space="preserve">5.3.3 </w:t>
            </w:r>
            <w:r w:rsidRPr="00266BB1">
              <w:rPr>
                <w:rStyle w:val="ae"/>
                <w:noProof/>
              </w:rPr>
              <w:t>与其他软件接口的变化</w:t>
            </w:r>
            <w:r>
              <w:rPr>
                <w:noProof/>
                <w:webHidden/>
              </w:rPr>
              <w:tab/>
            </w:r>
            <w:r>
              <w:rPr>
                <w:noProof/>
                <w:webHidden/>
              </w:rPr>
              <w:fldChar w:fldCharType="begin"/>
            </w:r>
            <w:r>
              <w:rPr>
                <w:noProof/>
                <w:webHidden/>
              </w:rPr>
              <w:instrText xml:space="preserve"> PAGEREF _Toc23170094 \h </w:instrText>
            </w:r>
            <w:r>
              <w:rPr>
                <w:noProof/>
                <w:webHidden/>
              </w:rPr>
            </w:r>
            <w:r>
              <w:rPr>
                <w:noProof/>
                <w:webHidden/>
              </w:rPr>
              <w:fldChar w:fldCharType="separate"/>
            </w:r>
            <w:r>
              <w:rPr>
                <w:noProof/>
                <w:webHidden/>
              </w:rPr>
              <w:t>31</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5" w:history="1">
            <w:r w:rsidRPr="00266BB1">
              <w:rPr>
                <w:rStyle w:val="ae"/>
                <w:noProof/>
              </w:rPr>
              <w:t xml:space="preserve">5.3.4 </w:t>
            </w:r>
            <w:r w:rsidRPr="00266BB1">
              <w:rPr>
                <w:rStyle w:val="ae"/>
                <w:noProof/>
              </w:rPr>
              <w:t>开发计划的变化或改进</w:t>
            </w:r>
            <w:r>
              <w:rPr>
                <w:noProof/>
                <w:webHidden/>
              </w:rPr>
              <w:tab/>
            </w:r>
            <w:r>
              <w:rPr>
                <w:noProof/>
                <w:webHidden/>
              </w:rPr>
              <w:fldChar w:fldCharType="begin"/>
            </w:r>
            <w:r>
              <w:rPr>
                <w:noProof/>
                <w:webHidden/>
              </w:rPr>
              <w:instrText xml:space="preserve"> PAGEREF _Toc23170095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96" w:history="1">
            <w:r w:rsidRPr="00266BB1">
              <w:rPr>
                <w:rStyle w:val="ae"/>
                <w:noProof/>
              </w:rPr>
              <w:t>支持开发计划在</w:t>
            </w:r>
            <w:r w:rsidRPr="00266BB1">
              <w:rPr>
                <w:rStyle w:val="ae"/>
                <w:noProof/>
              </w:rPr>
              <w:t>50%</w:t>
            </w:r>
            <w:r w:rsidRPr="00266BB1">
              <w:rPr>
                <w:rStyle w:val="ae"/>
                <w:noProof/>
              </w:rPr>
              <w:t>以内的改动。</w:t>
            </w:r>
            <w:r>
              <w:rPr>
                <w:noProof/>
                <w:webHidden/>
              </w:rPr>
              <w:tab/>
            </w:r>
            <w:r>
              <w:rPr>
                <w:noProof/>
                <w:webHidden/>
              </w:rPr>
              <w:fldChar w:fldCharType="begin"/>
            </w:r>
            <w:r>
              <w:rPr>
                <w:noProof/>
                <w:webHidden/>
              </w:rPr>
              <w:instrText xml:space="preserve"> PAGEREF _Toc23170096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097" w:history="1">
            <w:r w:rsidRPr="00266BB1">
              <w:rPr>
                <w:rStyle w:val="ae"/>
                <w:noProof/>
              </w:rPr>
              <w:t>6</w:t>
            </w:r>
            <w:r w:rsidRPr="00266BB1">
              <w:rPr>
                <w:rStyle w:val="ae"/>
                <w:noProof/>
              </w:rPr>
              <w:t>、</w:t>
            </w:r>
            <w:r w:rsidRPr="00266BB1">
              <w:rPr>
                <w:rStyle w:val="ae"/>
                <w:noProof/>
              </w:rPr>
              <w:t xml:space="preserve"> </w:t>
            </w:r>
            <w:r w:rsidRPr="00266BB1">
              <w:rPr>
                <w:rStyle w:val="ae"/>
                <w:noProof/>
              </w:rPr>
              <w:t>运行需求</w:t>
            </w:r>
            <w:r>
              <w:rPr>
                <w:noProof/>
                <w:webHidden/>
              </w:rPr>
              <w:tab/>
            </w:r>
            <w:r>
              <w:rPr>
                <w:noProof/>
                <w:webHidden/>
              </w:rPr>
              <w:fldChar w:fldCharType="begin"/>
            </w:r>
            <w:r>
              <w:rPr>
                <w:noProof/>
                <w:webHidden/>
              </w:rPr>
              <w:instrText xml:space="preserve"> PAGEREF _Toc23170097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098" w:history="1">
            <w:r w:rsidRPr="00266BB1">
              <w:rPr>
                <w:rStyle w:val="ae"/>
                <w:noProof/>
              </w:rPr>
              <w:t xml:space="preserve">6.1 </w:t>
            </w:r>
            <w:r w:rsidRPr="00266BB1">
              <w:rPr>
                <w:rStyle w:val="ae"/>
                <w:noProof/>
              </w:rPr>
              <w:t>用户界面</w:t>
            </w:r>
            <w:r>
              <w:rPr>
                <w:noProof/>
                <w:webHidden/>
              </w:rPr>
              <w:tab/>
            </w:r>
            <w:r>
              <w:rPr>
                <w:noProof/>
                <w:webHidden/>
              </w:rPr>
              <w:fldChar w:fldCharType="begin"/>
            </w:r>
            <w:r>
              <w:rPr>
                <w:noProof/>
                <w:webHidden/>
              </w:rPr>
              <w:instrText xml:space="preserve"> PAGEREF _Toc23170098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099" w:history="1">
            <w:r w:rsidRPr="00266BB1">
              <w:rPr>
                <w:rStyle w:val="ae"/>
                <w:noProof/>
              </w:rPr>
              <w:t xml:space="preserve">6.1.1 </w:t>
            </w:r>
            <w:r w:rsidRPr="00266BB1">
              <w:rPr>
                <w:rStyle w:val="ae"/>
                <w:noProof/>
              </w:rPr>
              <w:t>添加标记</w:t>
            </w:r>
            <w:r>
              <w:rPr>
                <w:noProof/>
                <w:webHidden/>
              </w:rPr>
              <w:tab/>
            </w:r>
            <w:r>
              <w:rPr>
                <w:noProof/>
                <w:webHidden/>
              </w:rPr>
              <w:fldChar w:fldCharType="begin"/>
            </w:r>
            <w:r>
              <w:rPr>
                <w:noProof/>
                <w:webHidden/>
              </w:rPr>
              <w:instrText xml:space="preserve"> PAGEREF _Toc23170099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100" w:history="1">
            <w:r w:rsidRPr="00266BB1">
              <w:rPr>
                <w:rStyle w:val="ae"/>
                <w:noProof/>
              </w:rPr>
              <w:t xml:space="preserve">6.1.2 </w:t>
            </w:r>
            <w:r w:rsidRPr="00266BB1">
              <w:rPr>
                <w:rStyle w:val="ae"/>
                <w:noProof/>
              </w:rPr>
              <w:t>标记路线</w:t>
            </w:r>
            <w:r>
              <w:rPr>
                <w:noProof/>
                <w:webHidden/>
              </w:rPr>
              <w:tab/>
            </w:r>
            <w:r>
              <w:rPr>
                <w:noProof/>
                <w:webHidden/>
              </w:rPr>
              <w:fldChar w:fldCharType="begin"/>
            </w:r>
            <w:r>
              <w:rPr>
                <w:noProof/>
                <w:webHidden/>
              </w:rPr>
              <w:instrText xml:space="preserve"> PAGEREF _Toc23170100 \h </w:instrText>
            </w:r>
            <w:r>
              <w:rPr>
                <w:noProof/>
                <w:webHidden/>
              </w:rPr>
            </w:r>
            <w:r>
              <w:rPr>
                <w:noProof/>
                <w:webHidden/>
              </w:rPr>
              <w:fldChar w:fldCharType="separate"/>
            </w:r>
            <w:r>
              <w:rPr>
                <w:noProof/>
                <w:webHidden/>
              </w:rPr>
              <w:t>32</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101" w:history="1">
            <w:r w:rsidRPr="00266BB1">
              <w:rPr>
                <w:rStyle w:val="ae"/>
                <w:noProof/>
              </w:rPr>
              <w:t xml:space="preserve">6.1.3 </w:t>
            </w:r>
            <w:r w:rsidRPr="00266BB1">
              <w:rPr>
                <w:rStyle w:val="ae"/>
                <w:noProof/>
              </w:rPr>
              <w:t>保存图层</w:t>
            </w:r>
            <w:r>
              <w:rPr>
                <w:noProof/>
                <w:webHidden/>
              </w:rPr>
              <w:tab/>
            </w:r>
            <w:r>
              <w:rPr>
                <w:noProof/>
                <w:webHidden/>
              </w:rPr>
              <w:fldChar w:fldCharType="begin"/>
            </w:r>
            <w:r>
              <w:rPr>
                <w:noProof/>
                <w:webHidden/>
              </w:rPr>
              <w:instrText xml:space="preserve"> PAGEREF _Toc23170101 \h </w:instrText>
            </w:r>
            <w:r>
              <w:rPr>
                <w:noProof/>
                <w:webHidden/>
              </w:rPr>
            </w:r>
            <w:r>
              <w:rPr>
                <w:noProof/>
                <w:webHidden/>
              </w:rPr>
              <w:fldChar w:fldCharType="separate"/>
            </w:r>
            <w:r>
              <w:rPr>
                <w:noProof/>
                <w:webHidden/>
              </w:rPr>
              <w:t>33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102" w:history="1">
            <w:r w:rsidRPr="00266BB1">
              <w:rPr>
                <w:rStyle w:val="ae"/>
                <w:noProof/>
              </w:rPr>
              <w:t xml:space="preserve">6.1.4 </w:t>
            </w:r>
            <w:r w:rsidRPr="00266BB1">
              <w:rPr>
                <w:rStyle w:val="ae"/>
                <w:noProof/>
              </w:rPr>
              <w:t>查看图层</w:t>
            </w:r>
            <w:r>
              <w:rPr>
                <w:noProof/>
                <w:webHidden/>
              </w:rPr>
              <w:tab/>
            </w:r>
            <w:r>
              <w:rPr>
                <w:noProof/>
                <w:webHidden/>
              </w:rPr>
              <w:fldChar w:fldCharType="begin"/>
            </w:r>
            <w:r>
              <w:rPr>
                <w:noProof/>
                <w:webHidden/>
              </w:rPr>
              <w:instrText xml:space="preserve"> PAGEREF _Toc23170102 \h </w:instrText>
            </w:r>
            <w:r>
              <w:rPr>
                <w:noProof/>
                <w:webHidden/>
              </w:rPr>
            </w:r>
            <w:r>
              <w:rPr>
                <w:noProof/>
                <w:webHidden/>
              </w:rPr>
              <w:fldChar w:fldCharType="separate"/>
            </w:r>
            <w:r>
              <w:rPr>
                <w:noProof/>
                <w:webHidden/>
              </w:rPr>
              <w:t>33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103" w:history="1">
            <w:r w:rsidRPr="00266BB1">
              <w:rPr>
                <w:rStyle w:val="ae"/>
                <w:noProof/>
              </w:rPr>
              <w:t xml:space="preserve">6.1.5 </w:t>
            </w:r>
            <w:r w:rsidRPr="00266BB1">
              <w:rPr>
                <w:rStyle w:val="ae"/>
                <w:noProof/>
              </w:rPr>
              <w:t>离线标记上传</w:t>
            </w:r>
            <w:r>
              <w:rPr>
                <w:noProof/>
                <w:webHidden/>
              </w:rPr>
              <w:tab/>
            </w:r>
            <w:r>
              <w:rPr>
                <w:noProof/>
                <w:webHidden/>
              </w:rPr>
              <w:fldChar w:fldCharType="begin"/>
            </w:r>
            <w:r>
              <w:rPr>
                <w:noProof/>
                <w:webHidden/>
              </w:rPr>
              <w:instrText xml:space="preserve"> PAGEREF _Toc23170103 \h </w:instrText>
            </w:r>
            <w:r>
              <w:rPr>
                <w:noProof/>
                <w:webHidden/>
              </w:rPr>
            </w:r>
            <w:r>
              <w:rPr>
                <w:noProof/>
                <w:webHidden/>
              </w:rPr>
              <w:fldChar w:fldCharType="separate"/>
            </w:r>
            <w:r>
              <w:rPr>
                <w:noProof/>
                <w:webHidden/>
              </w:rPr>
              <w:t>33</w:t>
            </w:r>
            <w:r>
              <w:rPr>
                <w:noProof/>
                <w:webHidden/>
              </w:rPr>
              <w:fldChar w:fldCharType="end"/>
            </w:r>
          </w:hyperlink>
        </w:p>
        <w:p w:rsidR="00416FAD" w:rsidRDefault="00416FAD">
          <w:pPr>
            <w:pStyle w:val="31"/>
            <w:tabs>
              <w:tab w:val="right" w:leader="dot" w:pos="9628"/>
            </w:tabs>
            <w:ind w:left="960" w:firstLine="480"/>
            <w:rPr>
              <w:rFonts w:asciiTheme="minorHAnsi" w:eastAsiaTheme="minorEastAsia" w:hAnsiTheme="minorHAnsi"/>
              <w:noProof/>
              <w:kern w:val="2"/>
              <w:sz w:val="21"/>
            </w:rPr>
          </w:pPr>
          <w:hyperlink w:anchor="_Toc23170104" w:history="1">
            <w:r w:rsidRPr="00266BB1">
              <w:rPr>
                <w:rStyle w:val="ae"/>
                <w:noProof/>
              </w:rPr>
              <w:t xml:space="preserve">6.1.6 </w:t>
            </w:r>
            <w:r w:rsidRPr="00266BB1">
              <w:rPr>
                <w:rStyle w:val="ae"/>
                <w:noProof/>
              </w:rPr>
              <w:t>标记信息分享</w:t>
            </w:r>
            <w:r>
              <w:rPr>
                <w:noProof/>
                <w:webHidden/>
              </w:rPr>
              <w:tab/>
            </w:r>
            <w:r>
              <w:rPr>
                <w:noProof/>
                <w:webHidden/>
              </w:rPr>
              <w:fldChar w:fldCharType="begin"/>
            </w:r>
            <w:r>
              <w:rPr>
                <w:noProof/>
                <w:webHidden/>
              </w:rPr>
              <w:instrText xml:space="preserve"> PAGEREF _Toc23170104 \h </w:instrText>
            </w:r>
            <w:r>
              <w:rPr>
                <w:noProof/>
                <w:webHidden/>
              </w:rPr>
            </w:r>
            <w:r>
              <w:rPr>
                <w:noProof/>
                <w:webHidden/>
              </w:rPr>
              <w:fldChar w:fldCharType="separate"/>
            </w:r>
            <w:r>
              <w:rPr>
                <w:noProof/>
                <w:webHidden/>
              </w:rPr>
              <w:t>33</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05" w:history="1">
            <w:r w:rsidRPr="00266BB1">
              <w:rPr>
                <w:rStyle w:val="ae"/>
                <w:noProof/>
              </w:rPr>
              <w:t>6.2</w:t>
            </w:r>
            <w:r w:rsidRPr="00266BB1">
              <w:rPr>
                <w:rStyle w:val="ae"/>
                <w:noProof/>
              </w:rPr>
              <w:t>硬件接口</w:t>
            </w:r>
            <w:r>
              <w:rPr>
                <w:noProof/>
                <w:webHidden/>
              </w:rPr>
              <w:tab/>
            </w:r>
            <w:r>
              <w:rPr>
                <w:noProof/>
                <w:webHidden/>
              </w:rPr>
              <w:fldChar w:fldCharType="begin"/>
            </w:r>
            <w:r>
              <w:rPr>
                <w:noProof/>
                <w:webHidden/>
              </w:rPr>
              <w:instrText xml:space="preserve"> PAGEREF _Toc23170105 \h </w:instrText>
            </w:r>
            <w:r>
              <w:rPr>
                <w:noProof/>
                <w:webHidden/>
              </w:rPr>
            </w:r>
            <w:r>
              <w:rPr>
                <w:noProof/>
                <w:webHidden/>
              </w:rPr>
              <w:fldChar w:fldCharType="separate"/>
            </w:r>
            <w:r>
              <w:rPr>
                <w:noProof/>
                <w:webHidden/>
              </w:rPr>
              <w:t>34</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06" w:history="1">
            <w:r w:rsidRPr="00266BB1">
              <w:rPr>
                <w:rStyle w:val="ae"/>
                <w:noProof/>
              </w:rPr>
              <w:t xml:space="preserve">6.3 </w:t>
            </w:r>
            <w:r w:rsidRPr="00266BB1">
              <w:rPr>
                <w:rStyle w:val="ae"/>
                <w:noProof/>
              </w:rPr>
              <w:t>软件接口</w:t>
            </w:r>
            <w:r>
              <w:rPr>
                <w:noProof/>
                <w:webHidden/>
              </w:rPr>
              <w:tab/>
            </w:r>
            <w:r>
              <w:rPr>
                <w:noProof/>
                <w:webHidden/>
              </w:rPr>
              <w:fldChar w:fldCharType="begin"/>
            </w:r>
            <w:r>
              <w:rPr>
                <w:noProof/>
                <w:webHidden/>
              </w:rPr>
              <w:instrText xml:space="preserve"> PAGEREF _Toc23170106 \h </w:instrText>
            </w:r>
            <w:r>
              <w:rPr>
                <w:noProof/>
                <w:webHidden/>
              </w:rPr>
            </w:r>
            <w:r>
              <w:rPr>
                <w:noProof/>
                <w:webHidden/>
              </w:rPr>
              <w:fldChar w:fldCharType="separate"/>
            </w:r>
            <w:r>
              <w:rPr>
                <w:noProof/>
                <w:webHidden/>
              </w:rPr>
              <w:t>34</w:t>
            </w:r>
            <w:r>
              <w:rPr>
                <w:noProof/>
                <w:webHidden/>
              </w:rPr>
              <w:fldChar w:fldCharType="end"/>
            </w:r>
          </w:hyperlink>
        </w:p>
        <w:p w:rsidR="00416FAD" w:rsidRDefault="00416FAD">
          <w:pPr>
            <w:pStyle w:val="11"/>
            <w:tabs>
              <w:tab w:val="right" w:leader="dot" w:pos="9628"/>
            </w:tabs>
            <w:ind w:firstLine="480"/>
            <w:rPr>
              <w:rFonts w:asciiTheme="minorHAnsi" w:eastAsiaTheme="minorEastAsia" w:hAnsiTheme="minorHAnsi"/>
              <w:noProof/>
              <w:kern w:val="2"/>
              <w:sz w:val="21"/>
            </w:rPr>
          </w:pPr>
          <w:hyperlink w:anchor="_Toc23170107" w:history="1">
            <w:r w:rsidRPr="00266BB1">
              <w:rPr>
                <w:rStyle w:val="ae"/>
                <w:noProof/>
              </w:rPr>
              <w:t>7</w:t>
            </w:r>
            <w:r w:rsidRPr="00266BB1">
              <w:rPr>
                <w:rStyle w:val="ae"/>
                <w:noProof/>
              </w:rPr>
              <w:t>、其它需求</w:t>
            </w:r>
            <w:r>
              <w:rPr>
                <w:noProof/>
                <w:webHidden/>
              </w:rPr>
              <w:tab/>
            </w:r>
            <w:r>
              <w:rPr>
                <w:noProof/>
                <w:webHidden/>
              </w:rPr>
              <w:fldChar w:fldCharType="begin"/>
            </w:r>
            <w:r>
              <w:rPr>
                <w:noProof/>
                <w:webHidden/>
              </w:rPr>
              <w:instrText xml:space="preserve"> PAGEREF _Toc23170107 \h </w:instrText>
            </w:r>
            <w:r>
              <w:rPr>
                <w:noProof/>
                <w:webHidden/>
              </w:rPr>
            </w:r>
            <w:r>
              <w:rPr>
                <w:noProof/>
                <w:webHidden/>
              </w:rPr>
              <w:fldChar w:fldCharType="separate"/>
            </w:r>
            <w:r>
              <w:rPr>
                <w:noProof/>
                <w:webHidden/>
              </w:rPr>
              <w:t>34</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08" w:history="1">
            <w:r w:rsidRPr="00266BB1">
              <w:rPr>
                <w:rStyle w:val="ae"/>
                <w:noProof/>
              </w:rPr>
              <w:t xml:space="preserve">7.1 </w:t>
            </w:r>
            <w:r w:rsidRPr="00266BB1">
              <w:rPr>
                <w:rStyle w:val="ae"/>
                <w:noProof/>
              </w:rPr>
              <w:t>可使用性</w:t>
            </w:r>
            <w:r>
              <w:rPr>
                <w:noProof/>
                <w:webHidden/>
              </w:rPr>
              <w:tab/>
            </w:r>
            <w:r>
              <w:rPr>
                <w:noProof/>
                <w:webHidden/>
              </w:rPr>
              <w:fldChar w:fldCharType="begin"/>
            </w:r>
            <w:r>
              <w:rPr>
                <w:noProof/>
                <w:webHidden/>
              </w:rPr>
              <w:instrText xml:space="preserve"> PAGEREF _Toc23170108 \h </w:instrText>
            </w:r>
            <w:r>
              <w:rPr>
                <w:noProof/>
                <w:webHidden/>
              </w:rPr>
            </w:r>
            <w:r>
              <w:rPr>
                <w:noProof/>
                <w:webHidden/>
              </w:rPr>
              <w:fldChar w:fldCharType="separate"/>
            </w:r>
            <w:r>
              <w:rPr>
                <w:noProof/>
                <w:webHidden/>
              </w:rPr>
              <w:t>34</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09" w:history="1">
            <w:r w:rsidRPr="00266BB1">
              <w:rPr>
                <w:rStyle w:val="ae"/>
                <w:noProof/>
              </w:rPr>
              <w:t xml:space="preserve">7.2 </w:t>
            </w:r>
            <w:r w:rsidRPr="00266BB1">
              <w:rPr>
                <w:rStyle w:val="ae"/>
                <w:noProof/>
              </w:rPr>
              <w:t>安全保密</w:t>
            </w:r>
            <w:r>
              <w:rPr>
                <w:noProof/>
                <w:webHidden/>
              </w:rPr>
              <w:tab/>
            </w:r>
            <w:r>
              <w:rPr>
                <w:noProof/>
                <w:webHidden/>
              </w:rPr>
              <w:fldChar w:fldCharType="begin"/>
            </w:r>
            <w:r>
              <w:rPr>
                <w:noProof/>
                <w:webHidden/>
              </w:rPr>
              <w:instrText xml:space="preserve"> PAGEREF _Toc23170109 \h </w:instrText>
            </w:r>
            <w:r>
              <w:rPr>
                <w:noProof/>
                <w:webHidden/>
              </w:rPr>
            </w:r>
            <w:r>
              <w:rPr>
                <w:noProof/>
                <w:webHidden/>
              </w:rPr>
              <w:fldChar w:fldCharType="separate"/>
            </w:r>
            <w:r>
              <w:rPr>
                <w:noProof/>
                <w:webHidden/>
              </w:rPr>
              <w:t>34</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10" w:history="1">
            <w:r w:rsidRPr="00266BB1">
              <w:rPr>
                <w:rStyle w:val="ae"/>
                <w:noProof/>
              </w:rPr>
              <w:t>7.3</w:t>
            </w:r>
            <w:r w:rsidRPr="00266BB1">
              <w:rPr>
                <w:rStyle w:val="ae"/>
                <w:noProof/>
              </w:rPr>
              <w:t>可维护性</w:t>
            </w:r>
            <w:r>
              <w:rPr>
                <w:noProof/>
                <w:webHidden/>
              </w:rPr>
              <w:tab/>
            </w:r>
            <w:r>
              <w:rPr>
                <w:noProof/>
                <w:webHidden/>
              </w:rPr>
              <w:fldChar w:fldCharType="begin"/>
            </w:r>
            <w:r>
              <w:rPr>
                <w:noProof/>
                <w:webHidden/>
              </w:rPr>
              <w:instrText xml:space="preserve"> PAGEREF _Toc23170110 \h </w:instrText>
            </w:r>
            <w:r>
              <w:rPr>
                <w:noProof/>
                <w:webHidden/>
              </w:rPr>
            </w:r>
            <w:r>
              <w:rPr>
                <w:noProof/>
                <w:webHidden/>
              </w:rPr>
              <w:fldChar w:fldCharType="separate"/>
            </w:r>
            <w:r>
              <w:rPr>
                <w:noProof/>
                <w:webHidden/>
              </w:rPr>
              <w:t>35</w:t>
            </w:r>
            <w:r>
              <w:rPr>
                <w:noProof/>
                <w:webHidden/>
              </w:rPr>
              <w:fldChar w:fldCharType="end"/>
            </w:r>
          </w:hyperlink>
        </w:p>
        <w:p w:rsidR="00416FAD" w:rsidRDefault="00416FAD">
          <w:pPr>
            <w:pStyle w:val="21"/>
            <w:tabs>
              <w:tab w:val="right" w:leader="dot" w:pos="9628"/>
            </w:tabs>
            <w:ind w:left="480" w:firstLine="480"/>
            <w:rPr>
              <w:rFonts w:asciiTheme="minorHAnsi" w:eastAsiaTheme="minorEastAsia" w:hAnsiTheme="minorHAnsi"/>
              <w:noProof/>
              <w:kern w:val="2"/>
              <w:sz w:val="21"/>
            </w:rPr>
          </w:pPr>
          <w:hyperlink w:anchor="_Toc23170111" w:history="1">
            <w:r w:rsidRPr="00266BB1">
              <w:rPr>
                <w:rStyle w:val="ae"/>
                <w:noProof/>
              </w:rPr>
              <w:t>7.4</w:t>
            </w:r>
            <w:r w:rsidRPr="00266BB1">
              <w:rPr>
                <w:rStyle w:val="ae"/>
                <w:noProof/>
              </w:rPr>
              <w:t>可移植性</w:t>
            </w:r>
            <w:r>
              <w:rPr>
                <w:noProof/>
                <w:webHidden/>
              </w:rPr>
              <w:tab/>
            </w:r>
            <w:r>
              <w:rPr>
                <w:noProof/>
                <w:webHidden/>
              </w:rPr>
              <w:fldChar w:fldCharType="begin"/>
            </w:r>
            <w:r>
              <w:rPr>
                <w:noProof/>
                <w:webHidden/>
              </w:rPr>
              <w:instrText xml:space="preserve"> PAGEREF _Toc23170111 \h </w:instrText>
            </w:r>
            <w:r>
              <w:rPr>
                <w:noProof/>
                <w:webHidden/>
              </w:rPr>
            </w:r>
            <w:r>
              <w:rPr>
                <w:noProof/>
                <w:webHidden/>
              </w:rPr>
              <w:fldChar w:fldCharType="separate"/>
            </w:r>
            <w:r>
              <w:rPr>
                <w:noProof/>
                <w:webHidden/>
              </w:rPr>
              <w:t>35</w:t>
            </w:r>
            <w:r>
              <w:rPr>
                <w:noProof/>
                <w:webHidden/>
              </w:rPr>
              <w:fldChar w:fldCharType="end"/>
            </w:r>
          </w:hyperlink>
        </w:p>
        <w:p w:rsidR="00FC58BC" w:rsidRDefault="009973AF">
          <w:pPr>
            <w:spacing w:line="240" w:lineRule="auto"/>
            <w:ind w:firstLine="420"/>
          </w:pPr>
          <w:r>
            <w:rPr>
              <w:sz w:val="21"/>
            </w:rPr>
            <w:fldChar w:fldCharType="end"/>
          </w:r>
        </w:p>
      </w:sdtContent>
    </w:sdt>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pPr>
        <w:spacing w:line="240" w:lineRule="auto"/>
        <w:ind w:firstLine="480"/>
      </w:pPr>
    </w:p>
    <w:p w:rsidR="00FC58BC" w:rsidRDefault="00FC58BC" w:rsidP="00300DD7">
      <w:pPr>
        <w:spacing w:line="240" w:lineRule="auto"/>
        <w:ind w:firstLineChars="0" w:firstLine="0"/>
      </w:pPr>
    </w:p>
    <w:p w:rsidR="00FC58BC" w:rsidRDefault="009973AF">
      <w:pPr>
        <w:pStyle w:val="1"/>
        <w:spacing w:before="120" w:after="120"/>
      </w:pPr>
      <w:bookmarkStart w:id="1" w:name="_Toc23170038"/>
      <w:r>
        <w:rPr>
          <w:rFonts w:hint="eastAsia"/>
        </w:rPr>
        <w:t>1</w:t>
      </w:r>
      <w:r>
        <w:rPr>
          <w:rFonts w:hint="eastAsia"/>
        </w:rPr>
        <w:t>、引言</w:t>
      </w:r>
      <w:bookmarkEnd w:id="1"/>
    </w:p>
    <w:p w:rsidR="00FC58BC" w:rsidRDefault="009973AF">
      <w:pPr>
        <w:pStyle w:val="2"/>
        <w:ind w:firstLine="151"/>
      </w:pPr>
      <w:bookmarkStart w:id="2" w:name="_Toc23170039"/>
      <w:r>
        <w:rPr>
          <w:rFonts w:hint="eastAsia"/>
        </w:rPr>
        <w:t>1.1</w:t>
      </w:r>
      <w:r>
        <w:rPr>
          <w:rFonts w:hint="eastAsia"/>
        </w:rPr>
        <w:t>编写目的</w:t>
      </w:r>
      <w:bookmarkEnd w:id="2"/>
    </w:p>
    <w:p w:rsidR="00FC58BC" w:rsidRDefault="009973AF">
      <w:pPr>
        <w:ind w:firstLine="480"/>
      </w:pPr>
      <w:r>
        <w:rPr>
          <w:rFonts w:hint="eastAsia"/>
        </w:rPr>
        <w:t>通过与用户交谈，了解并确定用户需求，将用户的需求转变为软件开发的需求并记录在软件需求规格说明书里。通过此文档，以保证业务需求提出者与需求分析人员、开发人员、测试人员及其它相关利益人员对需求达成共识，保证软件开发的质量、需求的完整性与可追溯性。此外，编写该文档也是为了能够从整体架构上给出系统的轮廓，描述系统的功能需求、性能需求、运行需求和其他需求。希望通过对这些需求以及所需数据的描述，能够确定系统功能结构的概貌以及数据结构，方便后续软件设计工作的进行。</w:t>
      </w:r>
    </w:p>
    <w:p w:rsidR="00FC58BC" w:rsidRDefault="009973AF">
      <w:pPr>
        <w:ind w:firstLine="480"/>
      </w:pPr>
      <w:r>
        <w:rPr>
          <w:rFonts w:hint="eastAsia"/>
        </w:rPr>
        <w:t>本文档面向多种读者对象：</w:t>
      </w:r>
    </w:p>
    <w:p w:rsidR="00FC58BC" w:rsidRDefault="009973AF">
      <w:pPr>
        <w:ind w:firstLine="480"/>
      </w:pPr>
      <w:r>
        <w:rPr>
          <w:rFonts w:hint="eastAsia"/>
        </w:rPr>
        <w:t>（</w:t>
      </w:r>
      <w:r>
        <w:rPr>
          <w:rFonts w:hint="eastAsia"/>
        </w:rPr>
        <w:t>1</w:t>
      </w:r>
      <w:r>
        <w:rPr>
          <w:rFonts w:hint="eastAsia"/>
        </w:rPr>
        <w:t>）用户：了解预期产品的功能和性能。</w:t>
      </w:r>
    </w:p>
    <w:p w:rsidR="00FC58BC" w:rsidRDefault="009973AF">
      <w:pPr>
        <w:ind w:firstLine="480"/>
      </w:pPr>
      <w:r>
        <w:rPr>
          <w:rFonts w:hint="eastAsia"/>
        </w:rPr>
        <w:t>（</w:t>
      </w:r>
      <w:r>
        <w:rPr>
          <w:rFonts w:hint="eastAsia"/>
        </w:rPr>
        <w:t>2</w:t>
      </w:r>
      <w:r>
        <w:rPr>
          <w:rFonts w:hint="eastAsia"/>
        </w:rPr>
        <w:t>）需求分析人员：实现用户需求和软件开发需求之间的转换。</w:t>
      </w:r>
    </w:p>
    <w:p w:rsidR="00FC58BC" w:rsidRDefault="009973AF">
      <w:pPr>
        <w:ind w:firstLine="480"/>
      </w:pPr>
      <w:r>
        <w:rPr>
          <w:rFonts w:hint="eastAsia"/>
        </w:rPr>
        <w:t>（</w:t>
      </w:r>
      <w:r>
        <w:rPr>
          <w:rFonts w:hint="eastAsia"/>
        </w:rPr>
        <w:t>3</w:t>
      </w:r>
      <w:r>
        <w:rPr>
          <w:rFonts w:hint="eastAsia"/>
        </w:rPr>
        <w:t>）软件编写人员：了解数据结构，数据形式以及需实现的功能，据此进行软件编写。</w:t>
      </w:r>
    </w:p>
    <w:p w:rsidR="00FC58BC" w:rsidRDefault="009973AF">
      <w:pPr>
        <w:ind w:firstLine="480"/>
      </w:pPr>
      <w:r>
        <w:rPr>
          <w:rFonts w:hint="eastAsia"/>
        </w:rPr>
        <w:t>（</w:t>
      </w:r>
      <w:r>
        <w:rPr>
          <w:rFonts w:hint="eastAsia"/>
        </w:rPr>
        <w:t>4</w:t>
      </w:r>
      <w:r>
        <w:rPr>
          <w:rFonts w:hint="eastAsia"/>
        </w:rPr>
        <w:t>）软件测试人员：根据此文档编写测试用例，对软件产品进行功能性测试。</w:t>
      </w:r>
    </w:p>
    <w:p w:rsidR="00FC58BC" w:rsidRDefault="009973AF">
      <w:pPr>
        <w:pStyle w:val="2"/>
        <w:ind w:firstLine="151"/>
      </w:pPr>
      <w:bookmarkStart w:id="3" w:name="_Toc23170040"/>
      <w:r>
        <w:rPr>
          <w:rFonts w:hint="eastAsia"/>
        </w:rPr>
        <w:t>1.2</w:t>
      </w:r>
      <w:r>
        <w:rPr>
          <w:rFonts w:hint="eastAsia"/>
        </w:rPr>
        <w:t>项目背景</w:t>
      </w:r>
      <w:bookmarkEnd w:id="3"/>
    </w:p>
    <w:p w:rsidR="00FC58BC" w:rsidRDefault="009973AF">
      <w:pPr>
        <w:ind w:firstLine="480"/>
      </w:pPr>
      <w:r>
        <w:rPr>
          <w:rFonts w:hint="eastAsia"/>
        </w:rPr>
        <w:t>项目名称：</w:t>
      </w:r>
      <w:r>
        <w:t>4D GIS</w:t>
      </w:r>
      <w:r>
        <w:rPr>
          <w:rFonts w:hint="eastAsia"/>
        </w:rPr>
        <w:t>标记系统</w:t>
      </w:r>
    </w:p>
    <w:p w:rsidR="00FC58BC" w:rsidRDefault="009973AF">
      <w:pPr>
        <w:ind w:firstLine="480"/>
      </w:pPr>
      <w:r>
        <w:rPr>
          <w:rFonts w:hint="eastAsia"/>
        </w:rPr>
        <w:t>委托单位：</w:t>
      </w:r>
      <w:r>
        <w:rPr>
          <w:rFonts w:hint="eastAsia"/>
        </w:rPr>
        <w:t>xxxxxxxxxxxxx</w:t>
      </w:r>
    </w:p>
    <w:p w:rsidR="00FC58BC" w:rsidRDefault="009973AF">
      <w:pPr>
        <w:ind w:firstLine="480"/>
      </w:pPr>
      <w:r>
        <w:rPr>
          <w:rFonts w:hint="eastAsia"/>
        </w:rPr>
        <w:t>开发单位：</w:t>
      </w:r>
      <w:r>
        <w:rPr>
          <w:rFonts w:hint="eastAsia"/>
        </w:rPr>
        <w:t>xxxxxxxxxxxxx</w:t>
      </w:r>
    </w:p>
    <w:p w:rsidR="00FC58BC" w:rsidRDefault="009973AF">
      <w:pPr>
        <w:ind w:firstLine="480"/>
      </w:pPr>
      <w:r>
        <w:rPr>
          <w:rFonts w:hint="eastAsia"/>
        </w:rPr>
        <w:t>主管部门：</w:t>
      </w:r>
      <w:r>
        <w:rPr>
          <w:rFonts w:hint="eastAsia"/>
        </w:rPr>
        <w:t>xxxxxxxxxxxxx</w:t>
      </w:r>
    </w:p>
    <w:p w:rsidR="00FC58BC" w:rsidRDefault="009973AF">
      <w:pPr>
        <w:ind w:firstLine="480"/>
      </w:pPr>
      <w:r>
        <w:rPr>
          <w:rFonts w:hint="eastAsia"/>
        </w:rPr>
        <w:t>该软件系统与其它系统的关系：</w:t>
      </w:r>
      <w:r>
        <w:rPr>
          <w:rFonts w:hint="eastAsia"/>
        </w:rPr>
        <w:t>xxxxxxxxxxxxxxxx</w:t>
      </w:r>
    </w:p>
    <w:p w:rsidR="00FC58BC" w:rsidRDefault="009973AF">
      <w:pPr>
        <w:ind w:firstLine="480"/>
      </w:pPr>
      <w:r>
        <w:rPr>
          <w:rFonts w:hint="eastAsia"/>
        </w:rPr>
        <w:t>近来，行业普遍认为</w:t>
      </w:r>
      <w:r>
        <w:rPr>
          <w:rFonts w:hint="eastAsia"/>
        </w:rPr>
        <w:t>GIS</w:t>
      </w:r>
      <w:r>
        <w:rPr>
          <w:rFonts w:hint="eastAsia"/>
        </w:rPr>
        <w:t>将朝着普适化、智能化方向发展。在未来，任何人都可以在任何地方，拿着任意终端访问</w:t>
      </w:r>
      <w:r>
        <w:rPr>
          <w:rFonts w:hint="eastAsia"/>
        </w:rPr>
        <w:t>GIS</w:t>
      </w:r>
      <w:r>
        <w:rPr>
          <w:rFonts w:hint="eastAsia"/>
        </w:rPr>
        <w:t>服务，而不局限于特定用户和专业的终端，希望使普通用户也能够通过多媒介进行访问。随着云计算技术、移动终端、物联网等技术的快速发展，这一</w:t>
      </w:r>
      <w:r>
        <w:rPr>
          <w:rFonts w:hint="eastAsia"/>
        </w:rPr>
        <w:lastRenderedPageBreak/>
        <w:t>想法是极有可能实现的。因此，我们希望创造一个</w:t>
      </w:r>
      <w:r>
        <w:rPr>
          <w:rFonts w:hint="eastAsia"/>
        </w:rPr>
        <w:t>GIS</w:t>
      </w:r>
      <w:r>
        <w:rPr>
          <w:rFonts w:hint="eastAsia"/>
        </w:rPr>
        <w:t>环境，把大家的知识和经验用地图的方式来表达，让用户非常方便的获得地图数据，满足他们对于出行、旅游、测绘、科研等方面的需求。</w:t>
      </w:r>
    </w:p>
    <w:p w:rsidR="00FC58BC" w:rsidRDefault="009973AF">
      <w:pPr>
        <w:pStyle w:val="2"/>
        <w:ind w:firstLine="151"/>
      </w:pPr>
      <w:bookmarkStart w:id="4" w:name="_Toc23170041"/>
      <w:r>
        <w:rPr>
          <w:rFonts w:hint="eastAsia"/>
        </w:rPr>
        <w:t>1.3</w:t>
      </w:r>
      <w:r>
        <w:rPr>
          <w:rFonts w:hint="eastAsia"/>
        </w:rPr>
        <w:t>定义</w:t>
      </w:r>
      <w:bookmarkEnd w:id="4"/>
    </w:p>
    <w:tbl>
      <w:tblPr>
        <w:tblStyle w:val="af"/>
        <w:tblW w:w="9854" w:type="dxa"/>
        <w:jc w:val="center"/>
        <w:tblLayout w:type="fixed"/>
        <w:tblLook w:val="04A0" w:firstRow="1" w:lastRow="0" w:firstColumn="1" w:lastColumn="0" w:noHBand="0" w:noVBand="1"/>
      </w:tblPr>
      <w:tblGrid>
        <w:gridCol w:w="817"/>
        <w:gridCol w:w="709"/>
        <w:gridCol w:w="3544"/>
        <w:gridCol w:w="4784"/>
      </w:tblGrid>
      <w:tr w:rsidR="00FC58BC">
        <w:trPr>
          <w:jc w:val="center"/>
        </w:trPr>
        <w:tc>
          <w:tcPr>
            <w:tcW w:w="817" w:type="dxa"/>
            <w:vAlign w:val="center"/>
          </w:tcPr>
          <w:p w:rsidR="00FC58BC" w:rsidRDefault="009973AF">
            <w:pPr>
              <w:ind w:firstLineChars="0" w:firstLine="0"/>
              <w:jc w:val="center"/>
            </w:pPr>
            <w:r>
              <w:rPr>
                <w:rFonts w:hint="eastAsia"/>
              </w:rPr>
              <w:t>序号</w:t>
            </w:r>
          </w:p>
        </w:tc>
        <w:tc>
          <w:tcPr>
            <w:tcW w:w="709" w:type="dxa"/>
            <w:vAlign w:val="center"/>
          </w:tcPr>
          <w:p w:rsidR="00FC58BC" w:rsidRDefault="009973AF">
            <w:pPr>
              <w:ind w:firstLineChars="0" w:firstLine="0"/>
              <w:jc w:val="center"/>
            </w:pPr>
            <w:r>
              <w:rPr>
                <w:rFonts w:hint="eastAsia"/>
              </w:rPr>
              <w:t>缩写</w:t>
            </w:r>
          </w:p>
        </w:tc>
        <w:tc>
          <w:tcPr>
            <w:tcW w:w="3544" w:type="dxa"/>
            <w:vAlign w:val="center"/>
          </w:tcPr>
          <w:p w:rsidR="00FC58BC" w:rsidRDefault="009973AF">
            <w:pPr>
              <w:ind w:firstLineChars="0" w:firstLine="0"/>
              <w:jc w:val="center"/>
            </w:pPr>
            <w:r>
              <w:rPr>
                <w:rFonts w:hint="eastAsia"/>
              </w:rPr>
              <w:t>全称</w:t>
            </w:r>
          </w:p>
        </w:tc>
        <w:tc>
          <w:tcPr>
            <w:tcW w:w="4784" w:type="dxa"/>
            <w:vAlign w:val="center"/>
          </w:tcPr>
          <w:p w:rsidR="00FC58BC" w:rsidRDefault="009973AF">
            <w:pPr>
              <w:ind w:firstLineChars="0" w:firstLine="0"/>
              <w:jc w:val="center"/>
            </w:pPr>
            <w:r>
              <w:rPr>
                <w:rFonts w:hint="eastAsia"/>
              </w:rPr>
              <w:t>定义</w:t>
            </w:r>
          </w:p>
        </w:tc>
      </w:tr>
      <w:tr w:rsidR="00FC58BC">
        <w:trPr>
          <w:jc w:val="center"/>
        </w:trPr>
        <w:tc>
          <w:tcPr>
            <w:tcW w:w="817" w:type="dxa"/>
            <w:vAlign w:val="center"/>
          </w:tcPr>
          <w:p w:rsidR="00FC58BC" w:rsidRDefault="009973AF">
            <w:pPr>
              <w:ind w:firstLineChars="0" w:firstLine="0"/>
              <w:jc w:val="center"/>
            </w:pPr>
            <w:r>
              <w:rPr>
                <w:rFonts w:hint="eastAsia"/>
              </w:rPr>
              <w:t>1</w:t>
            </w:r>
          </w:p>
        </w:tc>
        <w:tc>
          <w:tcPr>
            <w:tcW w:w="709" w:type="dxa"/>
            <w:vAlign w:val="center"/>
          </w:tcPr>
          <w:p w:rsidR="00FC58BC" w:rsidRDefault="009973AF">
            <w:pPr>
              <w:ind w:firstLineChars="0" w:firstLine="0"/>
              <w:jc w:val="center"/>
            </w:pPr>
            <w:r>
              <w:rPr>
                <w:rFonts w:hint="eastAsia"/>
              </w:rPr>
              <w:t>GIS</w:t>
            </w:r>
          </w:p>
        </w:tc>
        <w:tc>
          <w:tcPr>
            <w:tcW w:w="3544" w:type="dxa"/>
            <w:vAlign w:val="center"/>
          </w:tcPr>
          <w:p w:rsidR="00FC58BC" w:rsidRDefault="009973AF">
            <w:pPr>
              <w:ind w:firstLineChars="0" w:firstLine="0"/>
              <w:jc w:val="center"/>
            </w:pPr>
            <w:r>
              <w:rPr>
                <w:rFonts w:hint="eastAsia"/>
              </w:rPr>
              <w:t>地理信息系统</w:t>
            </w:r>
          </w:p>
          <w:p w:rsidR="00FC58BC" w:rsidRDefault="009973AF">
            <w:pPr>
              <w:ind w:firstLineChars="0" w:firstLine="0"/>
              <w:jc w:val="center"/>
            </w:pPr>
            <w:r>
              <w:rPr>
                <w:rFonts w:hint="eastAsia"/>
              </w:rPr>
              <w:t>(Geographic Information System)</w:t>
            </w:r>
          </w:p>
        </w:tc>
        <w:tc>
          <w:tcPr>
            <w:tcW w:w="4784" w:type="dxa"/>
            <w:vAlign w:val="center"/>
          </w:tcPr>
          <w:p w:rsidR="00FC58BC" w:rsidRDefault="009973AF">
            <w:pPr>
              <w:ind w:firstLineChars="0" w:firstLine="0"/>
            </w:pPr>
            <w:r>
              <w:rPr>
                <w:rFonts w:hint="eastAsia"/>
              </w:rPr>
              <w:t>GIS</w:t>
            </w:r>
            <w:r>
              <w:rPr>
                <w:rFonts w:hint="eastAsia"/>
              </w:rPr>
              <w:t>是一种特定的十分重要的空间信息系统。它是一种基于计算机的工具，它可以对空间信息进行分析和处理，简而言之，就是对地球上存在的现象和发生的事件进行成图和分析。</w:t>
            </w:r>
            <w:r>
              <w:rPr>
                <w:rFonts w:hint="eastAsia"/>
              </w:rPr>
              <w:t xml:space="preserve">GIS </w:t>
            </w:r>
            <w:r>
              <w:rPr>
                <w:rFonts w:hint="eastAsia"/>
              </w:rPr>
              <w:t>技术把地图这种独特的视觉化效果和地理分析功能与一般的数据库操作（例如查询和统计分析等）集成在一起。</w:t>
            </w: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r w:rsidR="00FC58BC">
        <w:trPr>
          <w:jc w:val="center"/>
        </w:trPr>
        <w:tc>
          <w:tcPr>
            <w:tcW w:w="817" w:type="dxa"/>
            <w:vAlign w:val="center"/>
          </w:tcPr>
          <w:p w:rsidR="00FC58BC" w:rsidRDefault="00FC58BC">
            <w:pPr>
              <w:ind w:firstLineChars="0" w:firstLine="0"/>
              <w:jc w:val="center"/>
            </w:pPr>
          </w:p>
        </w:tc>
        <w:tc>
          <w:tcPr>
            <w:tcW w:w="709" w:type="dxa"/>
            <w:vAlign w:val="center"/>
          </w:tcPr>
          <w:p w:rsidR="00FC58BC" w:rsidRDefault="00FC58BC">
            <w:pPr>
              <w:ind w:firstLineChars="0" w:firstLine="0"/>
              <w:jc w:val="center"/>
            </w:pPr>
          </w:p>
        </w:tc>
        <w:tc>
          <w:tcPr>
            <w:tcW w:w="3544" w:type="dxa"/>
            <w:vAlign w:val="center"/>
          </w:tcPr>
          <w:p w:rsidR="00FC58BC" w:rsidRDefault="00FC58BC">
            <w:pPr>
              <w:ind w:firstLineChars="0" w:firstLine="0"/>
            </w:pPr>
          </w:p>
        </w:tc>
        <w:tc>
          <w:tcPr>
            <w:tcW w:w="4784" w:type="dxa"/>
            <w:vAlign w:val="center"/>
          </w:tcPr>
          <w:p w:rsidR="00FC58BC" w:rsidRDefault="00FC58BC">
            <w:pPr>
              <w:ind w:firstLineChars="0" w:firstLine="0"/>
            </w:pPr>
          </w:p>
        </w:tc>
      </w:tr>
    </w:tbl>
    <w:p w:rsidR="00FC58BC" w:rsidRDefault="00FC58BC">
      <w:pPr>
        <w:ind w:firstLine="480"/>
      </w:pPr>
    </w:p>
    <w:p w:rsidR="00FC58BC" w:rsidRDefault="009973AF">
      <w:pPr>
        <w:pStyle w:val="2"/>
        <w:ind w:firstLine="151"/>
      </w:pPr>
      <w:bookmarkStart w:id="5" w:name="_Toc23170042"/>
      <w:r>
        <w:rPr>
          <w:rFonts w:hint="eastAsia"/>
        </w:rPr>
        <w:t>1.4</w:t>
      </w:r>
      <w:r>
        <w:rPr>
          <w:rFonts w:hint="eastAsia"/>
        </w:rPr>
        <w:t>参考资料</w:t>
      </w:r>
      <w:bookmarkEnd w:id="5"/>
    </w:p>
    <w:p w:rsidR="00FC58BC" w:rsidRDefault="009973AF">
      <w:pPr>
        <w:ind w:firstLine="480"/>
      </w:pPr>
      <w:r>
        <w:rPr>
          <w:rFonts w:hint="eastAsia"/>
        </w:rPr>
        <w:t>项目开发计划：</w:t>
      </w:r>
      <w:r>
        <w:rPr>
          <w:rFonts w:hint="eastAsia"/>
        </w:rPr>
        <w:t>xxxxxxxxxxxxxxxxxxxxxxxxxx</w:t>
      </w:r>
    </w:p>
    <w:p w:rsidR="00FC58BC" w:rsidRDefault="009973AF">
      <w:pPr>
        <w:pStyle w:val="12"/>
        <w:numPr>
          <w:ilvl w:val="0"/>
          <w:numId w:val="1"/>
        </w:numPr>
        <w:ind w:firstLineChars="0"/>
      </w:pPr>
      <w:r>
        <w:rPr>
          <w:rFonts w:hint="eastAsia"/>
        </w:rPr>
        <w:t>引用资料、标准和规范：</w:t>
      </w:r>
    </w:p>
    <w:p w:rsidR="00FC58BC" w:rsidRDefault="009973AF">
      <w:pPr>
        <w:ind w:firstLine="480"/>
      </w:pPr>
      <w:r>
        <w:rPr>
          <w:rFonts w:hint="eastAsia"/>
        </w:rPr>
        <w:t xml:space="preserve">[1] </w:t>
      </w:r>
      <w:r>
        <w:rPr>
          <w:rFonts w:hint="eastAsia"/>
        </w:rPr>
        <w:t>软件工程实践课程参考资料</w:t>
      </w:r>
      <w:r>
        <w:rPr>
          <w:rFonts w:hint="eastAsia"/>
        </w:rPr>
        <w:t>_</w:t>
      </w:r>
      <w:r>
        <w:rPr>
          <w:rFonts w:hint="eastAsia"/>
        </w:rPr>
        <w:t>附录</w:t>
      </w:r>
      <w:r>
        <w:rPr>
          <w:rFonts w:hint="eastAsia"/>
        </w:rPr>
        <w:t>7(</w:t>
      </w:r>
      <w:r>
        <w:rPr>
          <w:rFonts w:hint="eastAsia"/>
        </w:rPr>
        <w:t>需求规格说明编写纲要</w:t>
      </w:r>
      <w:r>
        <w:rPr>
          <w:rFonts w:hint="eastAsia"/>
        </w:rPr>
        <w:t>)</w:t>
      </w:r>
    </w:p>
    <w:p w:rsidR="00FC58BC" w:rsidRDefault="009973AF">
      <w:pPr>
        <w:ind w:firstLine="480"/>
      </w:pPr>
      <w:r>
        <w:rPr>
          <w:rFonts w:hint="eastAsia"/>
        </w:rPr>
        <w:t xml:space="preserve">[2] </w:t>
      </w:r>
      <w:r>
        <w:rPr>
          <w:rFonts w:hint="eastAsia"/>
        </w:rPr>
        <w:t>软件工程实践课程参考资料</w:t>
      </w:r>
      <w:r>
        <w:rPr>
          <w:rFonts w:hint="eastAsia"/>
        </w:rPr>
        <w:t>_</w:t>
      </w:r>
      <w:r>
        <w:rPr>
          <w:rFonts w:hint="eastAsia"/>
        </w:rPr>
        <w:t>附录</w:t>
      </w:r>
      <w:r>
        <w:rPr>
          <w:rFonts w:hint="eastAsia"/>
        </w:rPr>
        <w:t>3(</w:t>
      </w:r>
      <w:r>
        <w:rPr>
          <w:rFonts w:hint="eastAsia"/>
        </w:rPr>
        <w:t>需求规格说明样式</w:t>
      </w:r>
      <w:r>
        <w:rPr>
          <w:rFonts w:hint="eastAsia"/>
        </w:rPr>
        <w:t>)</w:t>
      </w:r>
    </w:p>
    <w:p w:rsidR="00FC58BC" w:rsidRDefault="009973AF">
      <w:pPr>
        <w:ind w:firstLine="480"/>
      </w:pPr>
      <w:r>
        <w:rPr>
          <w:rFonts w:hint="eastAsia"/>
        </w:rPr>
        <w:t>[</w:t>
      </w:r>
      <w:r>
        <w:t xml:space="preserve">3] </w:t>
      </w:r>
      <w:r>
        <w:rPr>
          <w:rFonts w:hint="eastAsia"/>
        </w:rPr>
        <w:t>胡思康</w:t>
      </w:r>
      <w:r>
        <w:rPr>
          <w:rFonts w:hint="eastAsia"/>
        </w:rPr>
        <w:t xml:space="preserve">.  </w:t>
      </w:r>
      <w:r>
        <w:rPr>
          <w:rFonts w:hint="eastAsia"/>
        </w:rPr>
        <w:t>软件工程基础</w:t>
      </w:r>
      <w:r>
        <w:rPr>
          <w:rFonts w:hint="eastAsia"/>
        </w:rPr>
        <w:t xml:space="preserve">[M].  </w:t>
      </w:r>
      <w:r>
        <w:rPr>
          <w:rFonts w:hint="eastAsia"/>
        </w:rPr>
        <w:t>北京</w:t>
      </w:r>
      <w:r>
        <w:rPr>
          <w:rFonts w:hint="eastAsia"/>
        </w:rPr>
        <w:t>:</w:t>
      </w:r>
      <w:r>
        <w:rPr>
          <w:rFonts w:hint="eastAsia"/>
        </w:rPr>
        <w:t>清华大学出版社</w:t>
      </w:r>
      <w:r>
        <w:rPr>
          <w:rFonts w:hint="eastAsia"/>
        </w:rPr>
        <w:t>, 2015.6. </w:t>
      </w:r>
    </w:p>
    <w:p w:rsidR="00FC58BC" w:rsidRDefault="009973AF">
      <w:pPr>
        <w:ind w:firstLine="480"/>
      </w:pPr>
      <w:r>
        <w:rPr>
          <w:rFonts w:hint="eastAsia"/>
        </w:rPr>
        <w:t>[</w:t>
      </w:r>
      <w:r>
        <w:t>4]</w:t>
      </w:r>
      <w:r>
        <w:rPr>
          <w:rFonts w:hint="eastAsia"/>
        </w:rPr>
        <w:t>百度地图</w:t>
      </w:r>
      <w:r>
        <w:rPr>
          <w:rFonts w:hint="eastAsia"/>
        </w:rPr>
        <w:t>APP</w:t>
      </w:r>
    </w:p>
    <w:p w:rsidR="00FC58BC" w:rsidRDefault="009973AF">
      <w:pPr>
        <w:ind w:firstLine="480"/>
      </w:pPr>
      <w:r>
        <w:t>[5]</w:t>
      </w:r>
      <w:r>
        <w:rPr>
          <w:rFonts w:hint="eastAsia"/>
        </w:rPr>
        <w:t>地图窝</w:t>
      </w:r>
      <w:r>
        <w:rPr>
          <w:rFonts w:hint="eastAsia"/>
        </w:rPr>
        <w:t>APP</w:t>
      </w:r>
    </w:p>
    <w:p w:rsidR="00FC58BC" w:rsidRDefault="009973AF">
      <w:pPr>
        <w:pStyle w:val="1"/>
        <w:spacing w:before="120" w:after="120"/>
      </w:pPr>
      <w:bookmarkStart w:id="6" w:name="_Toc23170043"/>
      <w:r>
        <w:rPr>
          <w:rFonts w:hint="eastAsia"/>
        </w:rPr>
        <w:lastRenderedPageBreak/>
        <w:t>2</w:t>
      </w:r>
      <w:r>
        <w:rPr>
          <w:rFonts w:hint="eastAsia"/>
        </w:rPr>
        <w:t>、任务概述</w:t>
      </w:r>
      <w:bookmarkEnd w:id="6"/>
    </w:p>
    <w:p w:rsidR="00FC58BC" w:rsidRDefault="009973AF">
      <w:pPr>
        <w:pStyle w:val="2"/>
        <w:ind w:firstLine="151"/>
      </w:pPr>
      <w:bookmarkStart w:id="7" w:name="_Toc23170044"/>
      <w:r>
        <w:rPr>
          <w:rFonts w:hint="eastAsia"/>
        </w:rPr>
        <w:t>2.1</w:t>
      </w:r>
      <w:r>
        <w:rPr>
          <w:rFonts w:hint="eastAsia"/>
        </w:rPr>
        <w:t>目标</w:t>
      </w:r>
      <w:bookmarkEnd w:id="7"/>
    </w:p>
    <w:p w:rsidR="00FC58BC" w:rsidRDefault="009973AF">
      <w:pPr>
        <w:ind w:firstLine="480"/>
      </w:pPr>
      <w:r>
        <w:rPr>
          <w:rFonts w:hint="eastAsia"/>
        </w:rPr>
        <w:t>设计开发一款</w:t>
      </w:r>
      <w:r>
        <w:t>4D GIS</w:t>
      </w:r>
      <w:r>
        <w:rPr>
          <w:rFonts w:hint="eastAsia"/>
        </w:rPr>
        <w:t>标记系统，能够在</w:t>
      </w:r>
      <w:r>
        <w:rPr>
          <w:rFonts w:hint="eastAsia"/>
        </w:rPr>
        <w:t>Android</w:t>
      </w:r>
      <w:r>
        <w:rPr>
          <w:rFonts w:hint="eastAsia"/>
        </w:rPr>
        <w:t>、</w:t>
      </w:r>
      <w:r>
        <w:rPr>
          <w:rFonts w:hint="eastAsia"/>
        </w:rPr>
        <w:t>IOS</w:t>
      </w:r>
      <w:r>
        <w:rPr>
          <w:rFonts w:hint="eastAsia"/>
        </w:rPr>
        <w:t>、</w:t>
      </w:r>
      <w:r>
        <w:rPr>
          <w:rFonts w:hint="eastAsia"/>
        </w:rPr>
        <w:t>PC Client</w:t>
      </w:r>
      <w:r>
        <w:rPr>
          <w:rFonts w:hint="eastAsia"/>
        </w:rPr>
        <w:t>、</w:t>
      </w:r>
      <w:r>
        <w:rPr>
          <w:rFonts w:hint="eastAsia"/>
        </w:rPr>
        <w:t>Web</w:t>
      </w:r>
      <w:r>
        <w:rPr>
          <w:rFonts w:hint="eastAsia"/>
        </w:rPr>
        <w:t>终端进行</w:t>
      </w:r>
      <w:r>
        <w:rPr>
          <w:rFonts w:hint="eastAsia"/>
        </w:rPr>
        <w:t>2D</w:t>
      </w:r>
      <w:r>
        <w:rPr>
          <w:rFonts w:hint="eastAsia"/>
        </w:rPr>
        <w:t>、</w:t>
      </w:r>
      <w:r>
        <w:rPr>
          <w:rFonts w:hint="eastAsia"/>
        </w:rPr>
        <w:t>3D</w:t>
      </w:r>
      <w:r>
        <w:rPr>
          <w:rFonts w:hint="eastAsia"/>
        </w:rPr>
        <w:t>、</w:t>
      </w:r>
      <w:r>
        <w:rPr>
          <w:rFonts w:hint="eastAsia"/>
        </w:rPr>
        <w:t>4D</w:t>
      </w:r>
      <w:r>
        <w:rPr>
          <w:rFonts w:hint="eastAsia"/>
        </w:rPr>
        <w:t>标记。支持用户及时查询、离线标记和在线集中上传。有专门的数据库用于管理数据。多终端采集的信息可以同步，多数据源的数据能够整合。系统能够以“地图</w:t>
      </w:r>
      <w:r>
        <w:rPr>
          <w:rFonts w:hint="eastAsia"/>
        </w:rPr>
        <w:t>+</w:t>
      </w:r>
      <w:r>
        <w:rPr>
          <w:rFonts w:hint="eastAsia"/>
        </w:rPr>
        <w:t>时间轴”的样式显示标记和图层。用户可以自定义标记类型，并且根据标记类型指定图层。</w:t>
      </w:r>
    </w:p>
    <w:p w:rsidR="00FC58BC" w:rsidRDefault="009973AF">
      <w:pPr>
        <w:pStyle w:val="2"/>
        <w:ind w:firstLine="151"/>
      </w:pPr>
      <w:bookmarkStart w:id="8" w:name="_Toc23170045"/>
      <w:r>
        <w:rPr>
          <w:rFonts w:hint="eastAsia"/>
        </w:rPr>
        <w:t>2.2</w:t>
      </w:r>
      <w:r>
        <w:rPr>
          <w:rFonts w:hint="eastAsia"/>
        </w:rPr>
        <w:t>运行环境</w:t>
      </w:r>
      <w:bookmarkEnd w:id="8"/>
    </w:p>
    <w:p w:rsidR="00FC58BC" w:rsidRDefault="009973AF">
      <w:pPr>
        <w:pStyle w:val="22"/>
        <w:numPr>
          <w:ilvl w:val="0"/>
          <w:numId w:val="2"/>
        </w:numPr>
        <w:ind w:firstLineChars="0"/>
        <w:rPr>
          <w:b/>
        </w:rPr>
      </w:pPr>
      <w:r>
        <w:rPr>
          <w:rFonts w:hint="eastAsia"/>
          <w:b/>
        </w:rPr>
        <w:t>客户端程序：</w:t>
      </w:r>
    </w:p>
    <w:p w:rsidR="00FC58BC" w:rsidRDefault="009973AF">
      <w:pPr>
        <w:ind w:firstLine="480"/>
      </w:pPr>
      <w:r>
        <w:rPr>
          <w:rFonts w:hint="eastAsia"/>
        </w:rPr>
        <w:t>客户端程序可以运行在装有</w:t>
      </w:r>
      <w:r>
        <w:rPr>
          <w:rFonts w:hint="eastAsia"/>
        </w:rPr>
        <w:t xml:space="preserve"> Android </w:t>
      </w:r>
      <w:r>
        <w:rPr>
          <w:rFonts w:hint="eastAsia"/>
        </w:rPr>
        <w:t>操作系统或</w:t>
      </w:r>
      <w:r>
        <w:rPr>
          <w:rFonts w:hint="eastAsia"/>
        </w:rPr>
        <w:t>IOS</w:t>
      </w:r>
      <w:r>
        <w:rPr>
          <w:rFonts w:hint="eastAsia"/>
        </w:rPr>
        <w:t>的智能手机、平板电脑上，</w:t>
      </w:r>
      <w:r>
        <w:rPr>
          <w:rFonts w:hint="eastAsia"/>
        </w:rPr>
        <w:t>web</w:t>
      </w:r>
      <w:r>
        <w:rPr>
          <w:rFonts w:hint="eastAsia"/>
        </w:rPr>
        <w:t>网页以及个人笔记本电脑上，需要满足的具体要求如下：</w:t>
      </w:r>
    </w:p>
    <w:p w:rsidR="00FC58BC" w:rsidRDefault="009973AF">
      <w:pPr>
        <w:ind w:firstLine="480"/>
      </w:pPr>
      <w:r>
        <w:rPr>
          <w:rFonts w:hint="eastAsia"/>
        </w:rPr>
        <w:t>Android</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 xml:space="preserve">Android 4.1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高通骁龙</w:t>
            </w:r>
            <w:r>
              <w:rPr>
                <w:rFonts w:hint="eastAsia"/>
              </w:rPr>
              <w:t>  200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rPr>
              <w:t xml:space="preserve">50MB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rPr>
          <w:rFonts w:hint="eastAsia"/>
        </w:rPr>
        <w:t>IOS</w:t>
      </w:r>
      <w:r>
        <w:rPr>
          <w:rFonts w:hint="eastAsia"/>
        </w:rPr>
        <w:t>系统：</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IOS </w:t>
            </w:r>
            <w:r>
              <w:t>7</w:t>
            </w:r>
            <w:r>
              <w:rPr>
                <w:rFonts w:hint="eastAsia"/>
              </w:rPr>
              <w:t>.</w:t>
            </w:r>
            <w:r>
              <w:t>0</w:t>
            </w:r>
            <w:r>
              <w:rPr>
                <w:rFonts w:hint="eastAsia"/>
              </w:rPr>
              <w:t xml:space="preserve">  </w:t>
            </w:r>
            <w:r>
              <w:rPr>
                <w:rFonts w:hint="eastAsia"/>
              </w:rPr>
              <w:t>以上</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t>Apple A7</w:t>
            </w:r>
            <w:r>
              <w:rPr>
                <w:rFonts w:hint="eastAsia"/>
              </w:rPr>
              <w:t>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1</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t>存储空间</w:t>
            </w:r>
          </w:p>
        </w:tc>
        <w:tc>
          <w:tcPr>
            <w:tcW w:w="4677" w:type="dxa"/>
          </w:tcPr>
          <w:p w:rsidR="00FC58BC" w:rsidRDefault="009973AF">
            <w:pPr>
              <w:ind w:firstLineChars="0" w:firstLine="0"/>
              <w:jc w:val="center"/>
            </w:pPr>
            <w:r>
              <w:rPr>
                <w:rFonts w:hint="eastAsia"/>
                <w:b/>
              </w:rPr>
              <w:t>50MB</w:t>
            </w:r>
            <w:r>
              <w:rPr>
                <w:rFonts w:hint="eastAsia"/>
              </w:rPr>
              <w:t xml:space="preserve"> </w:t>
            </w:r>
            <w:r>
              <w:rPr>
                <w:rFonts w:hint="eastAsia"/>
              </w:rPr>
              <w:t>以上</w:t>
            </w:r>
            <w:r>
              <w:rPr>
                <w:rFonts w:hint="eastAsia"/>
              </w:rPr>
              <w:t> </w:t>
            </w:r>
          </w:p>
        </w:tc>
      </w:tr>
      <w:tr w:rsidR="00FC58BC">
        <w:tc>
          <w:tcPr>
            <w:tcW w:w="2694" w:type="dxa"/>
          </w:tcPr>
          <w:p w:rsidR="00FC58BC" w:rsidRDefault="009973AF">
            <w:pPr>
              <w:ind w:firstLineChars="0" w:firstLine="0"/>
              <w:jc w:val="center"/>
            </w:pPr>
            <w:r>
              <w:rPr>
                <w:rFonts w:hint="eastAsia"/>
              </w:rPr>
              <w:t>其他要求</w:t>
            </w:r>
          </w:p>
        </w:tc>
        <w:tc>
          <w:tcPr>
            <w:tcW w:w="4677" w:type="dxa"/>
          </w:tcPr>
          <w:p w:rsidR="00FC58BC" w:rsidRDefault="009973AF">
            <w:pPr>
              <w:ind w:firstLineChars="0" w:firstLine="0"/>
              <w:jc w:val="center"/>
            </w:pPr>
            <w:r>
              <w:rPr>
                <w:rFonts w:hint="eastAsia"/>
              </w:rPr>
              <w:t>支持</w:t>
            </w:r>
            <w:r>
              <w:rPr>
                <w:rFonts w:hint="eastAsia"/>
              </w:rPr>
              <w:t xml:space="preserve"> GPS </w:t>
            </w:r>
            <w:r>
              <w:rPr>
                <w:rFonts w:hint="eastAsia"/>
              </w:rPr>
              <w:t>导航</w:t>
            </w:r>
          </w:p>
        </w:tc>
      </w:tr>
    </w:tbl>
    <w:p w:rsidR="00FC58BC" w:rsidRDefault="009973AF">
      <w:pPr>
        <w:ind w:firstLine="480"/>
      </w:pPr>
      <w:r>
        <w:t>W</w:t>
      </w:r>
      <w:r>
        <w:rPr>
          <w:rFonts w:hint="eastAsia"/>
        </w:rPr>
        <w:t>eb</w:t>
      </w:r>
      <w:r>
        <w:rPr>
          <w:rFonts w:hint="eastAsia"/>
        </w:rPr>
        <w:t>及</w:t>
      </w:r>
      <w:r>
        <w:rPr>
          <w:rFonts w:hint="eastAsia"/>
        </w:rPr>
        <w:t>PC</w:t>
      </w:r>
      <w:r>
        <w:rPr>
          <w:rFonts w:hint="eastAsia"/>
        </w:rPr>
        <w:t>端：</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w:t>
            </w:r>
            <w:r>
              <w:t>i</w:t>
            </w:r>
            <w:r>
              <w:rPr>
                <w:rFonts w:hint="eastAsia"/>
              </w:rPr>
              <w:t>ndows</w:t>
            </w:r>
          </w:p>
        </w:tc>
      </w:tr>
      <w:tr w:rsidR="00FC58BC">
        <w:tc>
          <w:tcPr>
            <w:tcW w:w="2694" w:type="dxa"/>
          </w:tcPr>
          <w:p w:rsidR="00FC58BC" w:rsidRDefault="009973AF">
            <w:pPr>
              <w:ind w:firstLineChars="0" w:firstLine="0"/>
              <w:jc w:val="center"/>
            </w:pPr>
            <w:r>
              <w:rPr>
                <w:rFonts w:hint="eastAsia"/>
              </w:rPr>
              <w:t>运行</w:t>
            </w:r>
            <w:r>
              <w:rPr>
                <w:rFonts w:hint="eastAsia"/>
              </w:rPr>
              <w:t>RAM</w:t>
            </w:r>
          </w:p>
        </w:tc>
        <w:tc>
          <w:tcPr>
            <w:tcW w:w="4677" w:type="dxa"/>
          </w:tcPr>
          <w:p w:rsidR="00FC58BC" w:rsidRDefault="009973AF">
            <w:pPr>
              <w:ind w:firstLineChars="0" w:firstLine="0"/>
              <w:jc w:val="center"/>
            </w:pPr>
            <w:r>
              <w:t>4</w:t>
            </w:r>
            <w:r>
              <w:rPr>
                <w:rFonts w:hint="eastAsia"/>
              </w:rPr>
              <w:t xml:space="preserve">G </w:t>
            </w:r>
            <w:r>
              <w:rPr>
                <w:rFonts w:hint="eastAsia"/>
              </w:rPr>
              <w:t>以上</w:t>
            </w:r>
          </w:p>
        </w:tc>
      </w:tr>
      <w:tr w:rsidR="00FC58BC">
        <w:tc>
          <w:tcPr>
            <w:tcW w:w="2694" w:type="dxa"/>
          </w:tcPr>
          <w:p w:rsidR="00FC58BC" w:rsidRDefault="009973AF">
            <w:pPr>
              <w:ind w:firstLineChars="0" w:firstLine="0"/>
              <w:jc w:val="center"/>
            </w:pPr>
            <w:r>
              <w:rPr>
                <w:rFonts w:hint="eastAsia"/>
              </w:rPr>
              <w:lastRenderedPageBreak/>
              <w:t>存储空间</w:t>
            </w:r>
          </w:p>
        </w:tc>
        <w:tc>
          <w:tcPr>
            <w:tcW w:w="4677" w:type="dxa"/>
          </w:tcPr>
          <w:p w:rsidR="00FC58BC" w:rsidRDefault="009973AF">
            <w:pPr>
              <w:ind w:firstLineChars="0" w:firstLine="0"/>
              <w:jc w:val="center"/>
            </w:pPr>
            <w:r>
              <w:t>100</w:t>
            </w:r>
            <w:r>
              <w:rPr>
                <w:rFonts w:hint="eastAsia"/>
              </w:rPr>
              <w:t xml:space="preserve">MB </w:t>
            </w:r>
            <w:r>
              <w:rPr>
                <w:rFonts w:hint="eastAsia"/>
              </w:rPr>
              <w:t>以上</w:t>
            </w:r>
            <w:r>
              <w:rPr>
                <w:rFonts w:hint="eastAsia"/>
              </w:rPr>
              <w:t> </w:t>
            </w:r>
          </w:p>
        </w:tc>
      </w:tr>
    </w:tbl>
    <w:p w:rsidR="00FC58BC" w:rsidRDefault="00FC58BC">
      <w:pPr>
        <w:ind w:firstLineChars="0" w:firstLine="0"/>
      </w:pPr>
    </w:p>
    <w:p w:rsidR="00FC58BC" w:rsidRDefault="009973AF">
      <w:pPr>
        <w:pStyle w:val="22"/>
        <w:numPr>
          <w:ilvl w:val="0"/>
          <w:numId w:val="2"/>
        </w:numPr>
        <w:ind w:firstLineChars="0"/>
        <w:rPr>
          <w:b/>
        </w:rPr>
      </w:pPr>
      <w:r>
        <w:rPr>
          <w:rFonts w:hint="eastAsia"/>
          <w:b/>
        </w:rPr>
        <w:t>服务器程序：</w:t>
      </w:r>
    </w:p>
    <w:p w:rsidR="00FC58BC" w:rsidRDefault="009973AF">
      <w:pPr>
        <w:ind w:firstLineChars="0" w:firstLine="482"/>
      </w:pPr>
      <w:r>
        <w:rPr>
          <w:rFonts w:hint="eastAsia"/>
        </w:rPr>
        <w:t>服务器程序运行在安装有</w:t>
      </w:r>
      <w:r>
        <w:rPr>
          <w:rFonts w:hint="eastAsia"/>
        </w:rPr>
        <w:t xml:space="preserve">Windows </w:t>
      </w:r>
      <w:r>
        <w:rPr>
          <w:rFonts w:hint="eastAsia"/>
        </w:rPr>
        <w:t>操作系统的服务器上，需要满足的具体要求如下：</w:t>
      </w:r>
    </w:p>
    <w:tbl>
      <w:tblPr>
        <w:tblStyle w:val="af"/>
        <w:tblW w:w="7371" w:type="dxa"/>
        <w:tblInd w:w="1242" w:type="dxa"/>
        <w:tblLayout w:type="fixed"/>
        <w:tblLook w:val="04A0" w:firstRow="1" w:lastRow="0" w:firstColumn="1" w:lastColumn="0" w:noHBand="0" w:noVBand="1"/>
      </w:tblPr>
      <w:tblGrid>
        <w:gridCol w:w="2694"/>
        <w:gridCol w:w="4677"/>
      </w:tblGrid>
      <w:tr w:rsidR="00FC58BC">
        <w:tc>
          <w:tcPr>
            <w:tcW w:w="2694" w:type="dxa"/>
          </w:tcPr>
          <w:p w:rsidR="00FC58BC" w:rsidRDefault="009973AF">
            <w:pPr>
              <w:ind w:firstLineChars="0" w:firstLine="0"/>
              <w:jc w:val="center"/>
            </w:pPr>
            <w:r>
              <w:rPr>
                <w:rFonts w:hint="eastAsia"/>
              </w:rPr>
              <w:t>操作系统</w:t>
            </w:r>
          </w:p>
        </w:tc>
        <w:tc>
          <w:tcPr>
            <w:tcW w:w="4677" w:type="dxa"/>
          </w:tcPr>
          <w:p w:rsidR="00FC58BC" w:rsidRDefault="009973AF">
            <w:pPr>
              <w:ind w:firstLineChars="0" w:firstLine="0"/>
              <w:jc w:val="center"/>
            </w:pPr>
            <w:r>
              <w:rPr>
                <w:rFonts w:hint="eastAsia"/>
              </w:rPr>
              <w:t>Windows</w:t>
            </w:r>
            <w:r>
              <w:t xml:space="preserve"> 7</w:t>
            </w:r>
            <w:r>
              <w:rPr>
                <w:rFonts w:hint="eastAsia"/>
              </w:rPr>
              <w:t>以上</w:t>
            </w:r>
          </w:p>
        </w:tc>
      </w:tr>
      <w:tr w:rsidR="00FC58BC">
        <w:tc>
          <w:tcPr>
            <w:tcW w:w="2694" w:type="dxa"/>
          </w:tcPr>
          <w:p w:rsidR="00FC58BC" w:rsidRDefault="009973AF">
            <w:pPr>
              <w:ind w:firstLineChars="0" w:firstLine="0"/>
              <w:jc w:val="center"/>
            </w:pPr>
            <w:r>
              <w:rPr>
                <w:rFonts w:hint="eastAsia"/>
              </w:rPr>
              <w:t>数据库</w:t>
            </w:r>
          </w:p>
        </w:tc>
        <w:tc>
          <w:tcPr>
            <w:tcW w:w="4677" w:type="dxa"/>
          </w:tcPr>
          <w:p w:rsidR="00FC58BC" w:rsidRDefault="009973AF">
            <w:pPr>
              <w:ind w:firstLineChars="0" w:firstLine="0"/>
              <w:jc w:val="center"/>
            </w:pPr>
            <w:r>
              <w:rPr>
                <w:rFonts w:hint="eastAsia"/>
              </w:rPr>
              <w:t>MySQL</w:t>
            </w:r>
          </w:p>
        </w:tc>
      </w:tr>
      <w:tr w:rsidR="00FC58BC">
        <w:tc>
          <w:tcPr>
            <w:tcW w:w="2694" w:type="dxa"/>
          </w:tcPr>
          <w:p w:rsidR="00FC58BC" w:rsidRDefault="009973AF">
            <w:pPr>
              <w:ind w:firstLineChars="0" w:firstLine="0"/>
              <w:jc w:val="center"/>
            </w:pPr>
            <w:r>
              <w:rPr>
                <w:rFonts w:hint="eastAsia"/>
              </w:rPr>
              <w:t>处理器</w:t>
            </w:r>
          </w:p>
        </w:tc>
        <w:tc>
          <w:tcPr>
            <w:tcW w:w="4677" w:type="dxa"/>
          </w:tcPr>
          <w:p w:rsidR="00FC58BC" w:rsidRDefault="009973AF">
            <w:pPr>
              <w:ind w:firstLineChars="0" w:firstLine="0"/>
              <w:jc w:val="center"/>
            </w:pPr>
            <w:r>
              <w:rPr>
                <w:rFonts w:hint="eastAsia"/>
              </w:rPr>
              <w:t>Intel</w:t>
            </w:r>
          </w:p>
        </w:tc>
      </w:tr>
      <w:tr w:rsidR="00FC58BC">
        <w:tc>
          <w:tcPr>
            <w:tcW w:w="2694" w:type="dxa"/>
          </w:tcPr>
          <w:p w:rsidR="00FC58BC" w:rsidRDefault="009973AF">
            <w:pPr>
              <w:ind w:firstLineChars="0" w:firstLine="0"/>
              <w:jc w:val="center"/>
            </w:pPr>
            <w:r>
              <w:rPr>
                <w:rFonts w:hint="eastAsia"/>
              </w:rPr>
              <w:t>RAM</w:t>
            </w:r>
          </w:p>
        </w:tc>
        <w:tc>
          <w:tcPr>
            <w:tcW w:w="4677" w:type="dxa"/>
          </w:tcPr>
          <w:p w:rsidR="00FC58BC" w:rsidRDefault="009973AF">
            <w:pPr>
              <w:ind w:firstLineChars="0" w:firstLine="0"/>
              <w:jc w:val="center"/>
            </w:pPr>
            <w:r>
              <w:t>8</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数据存储空间</w:t>
            </w:r>
          </w:p>
        </w:tc>
        <w:tc>
          <w:tcPr>
            <w:tcW w:w="4677" w:type="dxa"/>
          </w:tcPr>
          <w:p w:rsidR="00FC58BC" w:rsidRDefault="009973AF">
            <w:pPr>
              <w:ind w:firstLineChars="0" w:firstLine="0"/>
              <w:jc w:val="center"/>
            </w:pPr>
            <w:r>
              <w:t>512</w:t>
            </w:r>
            <w:r>
              <w:rPr>
                <w:rFonts w:hint="eastAsia"/>
              </w:rPr>
              <w:t>GB</w:t>
            </w:r>
            <w:r>
              <w:rPr>
                <w:rFonts w:hint="eastAsia"/>
              </w:rPr>
              <w:t>以上</w:t>
            </w:r>
          </w:p>
        </w:tc>
      </w:tr>
      <w:tr w:rsidR="00FC58BC">
        <w:tc>
          <w:tcPr>
            <w:tcW w:w="2694" w:type="dxa"/>
          </w:tcPr>
          <w:p w:rsidR="00FC58BC" w:rsidRDefault="009973AF">
            <w:pPr>
              <w:ind w:firstLineChars="0" w:firstLine="0"/>
              <w:jc w:val="center"/>
            </w:pPr>
            <w:r>
              <w:rPr>
                <w:rFonts w:hint="eastAsia"/>
              </w:rPr>
              <w:t>网络</w:t>
            </w:r>
          </w:p>
        </w:tc>
        <w:tc>
          <w:tcPr>
            <w:tcW w:w="4677" w:type="dxa"/>
          </w:tcPr>
          <w:p w:rsidR="00FC58BC" w:rsidRDefault="009973AF">
            <w:pPr>
              <w:ind w:firstLineChars="0" w:firstLine="0"/>
              <w:jc w:val="center"/>
            </w:pPr>
            <w:r>
              <w:rPr>
                <w:rFonts w:hint="eastAsia"/>
              </w:rPr>
              <w:t>支持</w:t>
            </w:r>
            <w:r>
              <w:rPr>
                <w:rFonts w:hint="eastAsia"/>
              </w:rPr>
              <w:t>TCP/</w:t>
            </w:r>
            <w:r>
              <w:t>IP</w:t>
            </w:r>
          </w:p>
        </w:tc>
      </w:tr>
    </w:tbl>
    <w:p w:rsidR="00FC58BC" w:rsidRDefault="00FC58BC">
      <w:pPr>
        <w:ind w:firstLineChars="0" w:firstLine="482"/>
      </w:pPr>
    </w:p>
    <w:p w:rsidR="00FC58BC" w:rsidRDefault="009973AF">
      <w:pPr>
        <w:pStyle w:val="2"/>
        <w:ind w:firstLine="151"/>
      </w:pPr>
      <w:bookmarkStart w:id="9" w:name="_Toc23170046"/>
      <w:r>
        <w:rPr>
          <w:rFonts w:hint="eastAsia"/>
        </w:rPr>
        <w:t>2.3</w:t>
      </w:r>
      <w:r>
        <w:rPr>
          <w:rFonts w:hint="eastAsia"/>
        </w:rPr>
        <w:t>条件与限制</w:t>
      </w:r>
      <w:bookmarkEnd w:id="9"/>
    </w:p>
    <w:p w:rsidR="00FC58BC" w:rsidRDefault="009973AF">
      <w:pPr>
        <w:ind w:firstLine="482"/>
        <w:rPr>
          <w:b/>
        </w:rPr>
      </w:pPr>
      <w:r>
        <w:rPr>
          <w:b/>
        </w:rPr>
        <w:t xml:space="preserve">1) </w:t>
      </w:r>
      <w:r>
        <w:rPr>
          <w:rFonts w:hint="eastAsia"/>
          <w:b/>
        </w:rPr>
        <w:t>软件开发工作的假定和约束</w:t>
      </w:r>
    </w:p>
    <w:p w:rsidR="00FC58BC" w:rsidRDefault="009973AF">
      <w:pPr>
        <w:ind w:firstLine="480"/>
      </w:pPr>
      <w:r>
        <w:rPr>
          <w:rFonts w:hint="eastAsia"/>
        </w:rPr>
        <w:t>本项目可使用</w:t>
      </w:r>
      <w:r>
        <w:rPr>
          <w:rFonts w:hint="eastAsia"/>
        </w:rPr>
        <w:t>C</w:t>
      </w:r>
      <w:r>
        <w:rPr>
          <w:rFonts w:hint="eastAsia"/>
        </w:rPr>
        <w:t>语言和</w:t>
      </w:r>
      <w:r>
        <w:rPr>
          <w:rFonts w:hint="eastAsia"/>
        </w:rPr>
        <w:t>Java</w:t>
      </w:r>
      <w:r>
        <w:rPr>
          <w:rFonts w:hint="eastAsia"/>
        </w:rPr>
        <w:t>语言进行开发，对应平台分别为</w:t>
      </w:r>
      <w:r>
        <w:rPr>
          <w:rFonts w:hint="eastAsia"/>
        </w:rPr>
        <w:t>Visual</w:t>
      </w:r>
      <w:r>
        <w:t xml:space="preserve"> </w:t>
      </w:r>
      <w:r>
        <w:rPr>
          <w:rFonts w:hint="eastAsia"/>
        </w:rPr>
        <w:t>Studio</w:t>
      </w:r>
      <w:r>
        <w:rPr>
          <w:rFonts w:hint="eastAsia"/>
        </w:rPr>
        <w:t>和</w:t>
      </w:r>
      <w:r>
        <w:rPr>
          <w:rFonts w:hint="eastAsia"/>
        </w:rPr>
        <w:t>Android</w:t>
      </w:r>
      <w:r>
        <w:t xml:space="preserve"> </w:t>
      </w:r>
      <w:r>
        <w:rPr>
          <w:rFonts w:hint="eastAsia"/>
        </w:rPr>
        <w:t>Studio</w:t>
      </w:r>
      <w:r>
        <w:rPr>
          <w:rFonts w:hint="eastAsia"/>
        </w:rPr>
        <w:t>。</w:t>
      </w:r>
    </w:p>
    <w:p w:rsidR="00FC58BC" w:rsidRDefault="009973AF">
      <w:pPr>
        <w:ind w:firstLine="482"/>
        <w:rPr>
          <w:b/>
        </w:rPr>
      </w:pPr>
      <w:r>
        <w:rPr>
          <w:b/>
        </w:rPr>
        <w:t xml:space="preserve">2) </w:t>
      </w:r>
      <w:r>
        <w:rPr>
          <w:rFonts w:hint="eastAsia"/>
          <w:b/>
        </w:rPr>
        <w:t>面向用户</w:t>
      </w:r>
    </w:p>
    <w:p w:rsidR="00FC58BC" w:rsidRDefault="009973AF">
      <w:pPr>
        <w:ind w:firstLine="480"/>
      </w:pPr>
      <w:r>
        <w:rPr>
          <w:rFonts w:hint="eastAsia"/>
        </w:rPr>
        <w:t>本软件面向所有。</w:t>
      </w:r>
    </w:p>
    <w:p w:rsidR="00FC58BC" w:rsidRDefault="009973AF">
      <w:pPr>
        <w:ind w:firstLine="482"/>
        <w:rPr>
          <w:b/>
        </w:rPr>
      </w:pPr>
      <w:r>
        <w:rPr>
          <w:b/>
        </w:rPr>
        <w:t xml:space="preserve">3) </w:t>
      </w:r>
      <w:r>
        <w:rPr>
          <w:rFonts w:hint="eastAsia"/>
          <w:b/>
        </w:rPr>
        <w:t>预期使用额度</w:t>
      </w:r>
    </w:p>
    <w:p w:rsidR="00FC58BC" w:rsidRDefault="009973AF">
      <w:pPr>
        <w:ind w:firstLine="480"/>
      </w:pPr>
      <w:r>
        <w:rPr>
          <w:rFonts w:hint="eastAsia"/>
        </w:rPr>
        <w:t>本软件可随时间增长获得更大的用户量和使用量，吸引一定的固定用户后达到稳定。</w:t>
      </w:r>
    </w:p>
    <w:p w:rsidR="00FC58BC" w:rsidRDefault="00FC58BC">
      <w:pPr>
        <w:ind w:firstLine="480"/>
      </w:pPr>
    </w:p>
    <w:p w:rsidR="00FC58BC" w:rsidRDefault="009973AF">
      <w:pPr>
        <w:pStyle w:val="1"/>
        <w:spacing w:before="120" w:after="120"/>
      </w:pPr>
      <w:bookmarkStart w:id="10" w:name="_Toc23170047"/>
      <w:r>
        <w:rPr>
          <w:rFonts w:hint="eastAsia"/>
        </w:rPr>
        <w:t>3</w:t>
      </w:r>
      <w:r>
        <w:rPr>
          <w:rFonts w:hint="eastAsia"/>
        </w:rPr>
        <w:t>、数据描述</w:t>
      </w:r>
      <w:bookmarkEnd w:id="10"/>
    </w:p>
    <w:p w:rsidR="00FC58BC" w:rsidRDefault="009973AF">
      <w:pPr>
        <w:pStyle w:val="2"/>
        <w:ind w:firstLine="151"/>
      </w:pPr>
      <w:bookmarkStart w:id="11" w:name="_Toc23170048"/>
      <w:r>
        <w:rPr>
          <w:rFonts w:hint="eastAsia"/>
        </w:rPr>
        <w:t>3.1</w:t>
      </w:r>
      <w:r>
        <w:rPr>
          <w:rFonts w:hint="eastAsia"/>
        </w:rPr>
        <w:t>静态数据</w:t>
      </w:r>
      <w:bookmarkEnd w:id="11"/>
    </w:p>
    <w:p w:rsidR="00FC58BC" w:rsidRDefault="009973AF">
      <w:pPr>
        <w:ind w:firstLine="480"/>
      </w:pPr>
      <w:r>
        <w:rPr>
          <w:rFonts w:hint="eastAsia"/>
        </w:rPr>
        <w:t>用户表：</w:t>
      </w:r>
    </w:p>
    <w:tbl>
      <w:tblPr>
        <w:tblStyle w:val="af"/>
        <w:tblW w:w="9854" w:type="dxa"/>
        <w:jc w:val="center"/>
        <w:tblLayout w:type="fixed"/>
        <w:tblLook w:val="04A0" w:firstRow="1" w:lastRow="0" w:firstColumn="1" w:lastColumn="0" w:noHBand="0" w:noVBand="1"/>
      </w:tblPr>
      <w:tblGrid>
        <w:gridCol w:w="2222"/>
        <w:gridCol w:w="2056"/>
        <w:gridCol w:w="2056"/>
        <w:gridCol w:w="1760"/>
        <w:gridCol w:w="1760"/>
      </w:tblGrid>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用户</w:t>
            </w:r>
            <w:r>
              <w:rPr>
                <w:rFonts w:hint="eastAsia"/>
                <w:sz w:val="21"/>
                <w:szCs w:val="21"/>
              </w:rPr>
              <w:t>ID</w:t>
            </w:r>
          </w:p>
        </w:tc>
        <w:tc>
          <w:tcPr>
            <w:tcW w:w="2056" w:type="dxa"/>
          </w:tcPr>
          <w:p w:rsidR="00FC58BC" w:rsidRDefault="009973AF">
            <w:pPr>
              <w:ind w:firstLineChars="0" w:firstLine="0"/>
              <w:jc w:val="center"/>
              <w:rPr>
                <w:sz w:val="21"/>
                <w:szCs w:val="21"/>
              </w:rPr>
            </w:pPr>
            <w:r>
              <w:rPr>
                <w:rFonts w:hint="eastAsia"/>
                <w:sz w:val="21"/>
                <w:szCs w:val="21"/>
              </w:rPr>
              <w:t>手机号</w:t>
            </w:r>
          </w:p>
        </w:tc>
        <w:tc>
          <w:tcPr>
            <w:tcW w:w="2056" w:type="dxa"/>
            <w:vAlign w:val="center"/>
          </w:tcPr>
          <w:p w:rsidR="00FC58BC" w:rsidRDefault="009973AF">
            <w:pPr>
              <w:ind w:firstLineChars="0" w:firstLine="0"/>
              <w:jc w:val="center"/>
              <w:rPr>
                <w:sz w:val="21"/>
                <w:szCs w:val="21"/>
              </w:rPr>
            </w:pPr>
            <w:r>
              <w:rPr>
                <w:rFonts w:hint="eastAsia"/>
                <w:sz w:val="21"/>
                <w:szCs w:val="21"/>
              </w:rPr>
              <w:t>用户昵称</w:t>
            </w:r>
          </w:p>
        </w:tc>
        <w:tc>
          <w:tcPr>
            <w:tcW w:w="1760" w:type="dxa"/>
          </w:tcPr>
          <w:p w:rsidR="00FC58BC" w:rsidRDefault="009973AF">
            <w:pPr>
              <w:ind w:firstLineChars="0" w:firstLine="0"/>
              <w:jc w:val="center"/>
              <w:rPr>
                <w:sz w:val="21"/>
                <w:szCs w:val="21"/>
              </w:rPr>
            </w:pPr>
            <w:r>
              <w:rPr>
                <w:rFonts w:hint="eastAsia"/>
                <w:sz w:val="21"/>
                <w:szCs w:val="21"/>
              </w:rPr>
              <w:t>密码</w:t>
            </w:r>
          </w:p>
        </w:tc>
        <w:tc>
          <w:tcPr>
            <w:tcW w:w="1760" w:type="dxa"/>
            <w:vAlign w:val="center"/>
          </w:tcPr>
          <w:p w:rsidR="00FC58BC" w:rsidRDefault="009973AF">
            <w:pPr>
              <w:ind w:firstLineChars="0" w:firstLine="0"/>
              <w:jc w:val="center"/>
              <w:rPr>
                <w:sz w:val="21"/>
                <w:szCs w:val="21"/>
              </w:rPr>
            </w:pPr>
            <w:r>
              <w:rPr>
                <w:rFonts w:hint="eastAsia"/>
                <w:sz w:val="21"/>
                <w:szCs w:val="21"/>
              </w:rPr>
              <w:t>其他信息</w:t>
            </w:r>
          </w:p>
        </w:tc>
      </w:tr>
      <w:tr w:rsidR="00FC58BC">
        <w:trPr>
          <w:jc w:val="center"/>
        </w:trPr>
        <w:tc>
          <w:tcPr>
            <w:tcW w:w="2222" w:type="dxa"/>
            <w:vAlign w:val="center"/>
          </w:tcPr>
          <w:p w:rsidR="00FC58BC" w:rsidRDefault="009973AF">
            <w:pPr>
              <w:ind w:firstLineChars="0" w:firstLine="0"/>
              <w:jc w:val="center"/>
              <w:rPr>
                <w:sz w:val="21"/>
                <w:szCs w:val="21"/>
              </w:rPr>
            </w:pPr>
            <w:r>
              <w:rPr>
                <w:rFonts w:hint="eastAsia"/>
                <w:sz w:val="21"/>
                <w:szCs w:val="21"/>
              </w:rPr>
              <w:t>整型</w:t>
            </w:r>
          </w:p>
        </w:tc>
        <w:tc>
          <w:tcPr>
            <w:tcW w:w="2056" w:type="dxa"/>
          </w:tcPr>
          <w:p w:rsidR="00FC58BC" w:rsidRDefault="009973AF">
            <w:pPr>
              <w:ind w:firstLineChars="0" w:firstLine="0"/>
              <w:jc w:val="center"/>
              <w:rPr>
                <w:sz w:val="21"/>
                <w:szCs w:val="21"/>
              </w:rPr>
            </w:pPr>
            <w:r>
              <w:rPr>
                <w:rFonts w:hint="eastAsia"/>
                <w:sz w:val="21"/>
                <w:szCs w:val="21"/>
              </w:rPr>
              <w:t>字符型</w:t>
            </w:r>
          </w:p>
        </w:tc>
        <w:tc>
          <w:tcPr>
            <w:tcW w:w="2056" w:type="dxa"/>
            <w:vAlign w:val="center"/>
          </w:tcPr>
          <w:p w:rsidR="00FC58BC" w:rsidRDefault="009973AF">
            <w:pPr>
              <w:ind w:firstLineChars="0" w:firstLine="0"/>
              <w:jc w:val="center"/>
              <w:rPr>
                <w:sz w:val="21"/>
                <w:szCs w:val="21"/>
              </w:rPr>
            </w:pPr>
            <w:r>
              <w:rPr>
                <w:rFonts w:hint="eastAsia"/>
                <w:sz w:val="21"/>
                <w:szCs w:val="21"/>
              </w:rPr>
              <w:t>字符型</w:t>
            </w:r>
          </w:p>
        </w:tc>
        <w:tc>
          <w:tcPr>
            <w:tcW w:w="1760" w:type="dxa"/>
          </w:tcPr>
          <w:p w:rsidR="00FC58BC" w:rsidRDefault="009973AF">
            <w:pPr>
              <w:ind w:firstLineChars="0" w:firstLine="0"/>
              <w:jc w:val="center"/>
              <w:rPr>
                <w:sz w:val="21"/>
                <w:szCs w:val="21"/>
              </w:rPr>
            </w:pPr>
            <w:r>
              <w:rPr>
                <w:rFonts w:hint="eastAsia"/>
                <w:sz w:val="21"/>
                <w:szCs w:val="21"/>
              </w:rPr>
              <w:t>字符型</w:t>
            </w:r>
          </w:p>
        </w:tc>
        <w:tc>
          <w:tcPr>
            <w:tcW w:w="1760" w:type="dxa"/>
            <w:vAlign w:val="center"/>
          </w:tcPr>
          <w:p w:rsidR="00FC58BC" w:rsidRDefault="009973AF">
            <w:pPr>
              <w:ind w:firstLineChars="0" w:firstLine="0"/>
              <w:jc w:val="center"/>
              <w:rPr>
                <w:sz w:val="21"/>
                <w:szCs w:val="21"/>
              </w:rPr>
            </w:pPr>
            <w:r>
              <w:rPr>
                <w:rFonts w:hint="eastAsia"/>
                <w:sz w:val="21"/>
                <w:szCs w:val="21"/>
              </w:rPr>
              <w:t>字符型</w:t>
            </w:r>
          </w:p>
        </w:tc>
      </w:tr>
    </w:tbl>
    <w:p w:rsidR="00FC58BC" w:rsidRDefault="00FC58BC">
      <w:pPr>
        <w:ind w:firstLine="480"/>
      </w:pPr>
    </w:p>
    <w:p w:rsidR="00FC58BC" w:rsidRDefault="009973AF">
      <w:pPr>
        <w:ind w:firstLine="480"/>
      </w:pPr>
      <w:r>
        <w:rPr>
          <w:rFonts w:hint="eastAsia"/>
        </w:rPr>
        <w:lastRenderedPageBreak/>
        <w:t>标记表：</w:t>
      </w:r>
    </w:p>
    <w:tbl>
      <w:tblPr>
        <w:tblStyle w:val="af"/>
        <w:tblW w:w="10516" w:type="dxa"/>
        <w:jc w:val="center"/>
        <w:tblLayout w:type="fixed"/>
        <w:tblLook w:val="04A0" w:firstRow="1" w:lastRow="0" w:firstColumn="1" w:lastColumn="0" w:noHBand="0" w:noVBand="1"/>
      </w:tblPr>
      <w:tblGrid>
        <w:gridCol w:w="1290"/>
        <w:gridCol w:w="1469"/>
        <w:gridCol w:w="1165"/>
        <w:gridCol w:w="930"/>
        <w:gridCol w:w="930"/>
        <w:gridCol w:w="930"/>
        <w:gridCol w:w="1169"/>
        <w:gridCol w:w="1239"/>
        <w:gridCol w:w="1394"/>
      </w:tblGrid>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标记序号</w:t>
            </w:r>
          </w:p>
        </w:tc>
        <w:tc>
          <w:tcPr>
            <w:tcW w:w="1469" w:type="dxa"/>
            <w:vAlign w:val="center"/>
          </w:tcPr>
          <w:p w:rsidR="00FC58BC" w:rsidRDefault="009973AF">
            <w:pPr>
              <w:ind w:firstLineChars="0" w:firstLine="0"/>
              <w:jc w:val="center"/>
              <w:rPr>
                <w:sz w:val="21"/>
                <w:szCs w:val="21"/>
              </w:rPr>
            </w:pPr>
            <w:r>
              <w:rPr>
                <w:rFonts w:hint="eastAsia"/>
                <w:sz w:val="21"/>
                <w:szCs w:val="21"/>
              </w:rPr>
              <w:t>所属图层</w:t>
            </w:r>
          </w:p>
        </w:tc>
        <w:tc>
          <w:tcPr>
            <w:tcW w:w="1165" w:type="dxa"/>
            <w:vAlign w:val="center"/>
          </w:tcPr>
          <w:p w:rsidR="00FC58BC" w:rsidRDefault="009973AF">
            <w:pPr>
              <w:ind w:firstLineChars="0" w:firstLine="0"/>
              <w:jc w:val="center"/>
              <w:rPr>
                <w:sz w:val="21"/>
                <w:szCs w:val="21"/>
              </w:rPr>
            </w:pPr>
            <w:r>
              <w:rPr>
                <w:rFonts w:hint="eastAsia"/>
                <w:sz w:val="21"/>
                <w:szCs w:val="21"/>
              </w:rPr>
              <w:t>标记名称</w:t>
            </w:r>
          </w:p>
        </w:tc>
        <w:tc>
          <w:tcPr>
            <w:tcW w:w="930" w:type="dxa"/>
            <w:vAlign w:val="center"/>
          </w:tcPr>
          <w:p w:rsidR="00FC58BC" w:rsidRDefault="009973AF">
            <w:pPr>
              <w:ind w:firstLineChars="0" w:firstLine="0"/>
              <w:jc w:val="center"/>
              <w:rPr>
                <w:sz w:val="21"/>
                <w:szCs w:val="21"/>
              </w:rPr>
            </w:pPr>
            <w:r>
              <w:rPr>
                <w:rFonts w:hint="eastAsia"/>
                <w:sz w:val="21"/>
                <w:szCs w:val="21"/>
              </w:rPr>
              <w:t>经度</w:t>
            </w:r>
          </w:p>
        </w:tc>
        <w:tc>
          <w:tcPr>
            <w:tcW w:w="930" w:type="dxa"/>
            <w:vAlign w:val="center"/>
          </w:tcPr>
          <w:p w:rsidR="00FC58BC" w:rsidRDefault="009973AF">
            <w:pPr>
              <w:ind w:firstLineChars="0" w:firstLine="0"/>
              <w:jc w:val="center"/>
              <w:rPr>
                <w:sz w:val="21"/>
                <w:szCs w:val="21"/>
              </w:rPr>
            </w:pPr>
            <w:r>
              <w:rPr>
                <w:rFonts w:hint="eastAsia"/>
                <w:sz w:val="21"/>
                <w:szCs w:val="21"/>
              </w:rPr>
              <w:t>纬度</w:t>
            </w:r>
          </w:p>
        </w:tc>
        <w:tc>
          <w:tcPr>
            <w:tcW w:w="930" w:type="dxa"/>
            <w:vAlign w:val="center"/>
          </w:tcPr>
          <w:p w:rsidR="00FC58BC" w:rsidRDefault="009973AF">
            <w:pPr>
              <w:ind w:firstLineChars="0" w:firstLine="0"/>
              <w:jc w:val="center"/>
              <w:rPr>
                <w:sz w:val="21"/>
                <w:szCs w:val="21"/>
              </w:rPr>
            </w:pPr>
            <w:r>
              <w:rPr>
                <w:rFonts w:hint="eastAsia"/>
                <w:sz w:val="21"/>
                <w:szCs w:val="21"/>
              </w:rPr>
              <w:t>高度</w:t>
            </w:r>
          </w:p>
        </w:tc>
        <w:tc>
          <w:tcPr>
            <w:tcW w:w="1169" w:type="dxa"/>
            <w:vAlign w:val="center"/>
          </w:tcPr>
          <w:p w:rsidR="00FC58BC" w:rsidRDefault="009973AF">
            <w:pPr>
              <w:ind w:firstLineChars="0" w:firstLine="0"/>
              <w:jc w:val="center"/>
              <w:rPr>
                <w:sz w:val="21"/>
                <w:szCs w:val="21"/>
              </w:rPr>
            </w:pPr>
            <w:r>
              <w:rPr>
                <w:rFonts w:hint="eastAsia"/>
                <w:sz w:val="21"/>
                <w:szCs w:val="21"/>
              </w:rPr>
              <w:t>标记时间</w:t>
            </w:r>
          </w:p>
        </w:tc>
        <w:tc>
          <w:tcPr>
            <w:tcW w:w="1239"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394"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290" w:type="dxa"/>
            <w:vAlign w:val="center"/>
          </w:tcPr>
          <w:p w:rsidR="00FC58BC" w:rsidRDefault="009973AF">
            <w:pPr>
              <w:ind w:firstLineChars="0" w:firstLine="0"/>
              <w:jc w:val="center"/>
              <w:rPr>
                <w:sz w:val="21"/>
                <w:szCs w:val="21"/>
              </w:rPr>
            </w:pPr>
            <w:r>
              <w:rPr>
                <w:rFonts w:hint="eastAsia"/>
                <w:sz w:val="21"/>
                <w:szCs w:val="21"/>
              </w:rPr>
              <w:t>整型</w:t>
            </w:r>
          </w:p>
        </w:tc>
        <w:tc>
          <w:tcPr>
            <w:tcW w:w="1469" w:type="dxa"/>
            <w:vAlign w:val="center"/>
          </w:tcPr>
          <w:p w:rsidR="00FC58BC" w:rsidRDefault="009973AF">
            <w:pPr>
              <w:ind w:firstLineChars="0" w:firstLine="0"/>
              <w:jc w:val="center"/>
              <w:rPr>
                <w:sz w:val="21"/>
                <w:szCs w:val="21"/>
              </w:rPr>
            </w:pPr>
            <w:r>
              <w:rPr>
                <w:rFonts w:hint="eastAsia"/>
                <w:sz w:val="21"/>
                <w:szCs w:val="21"/>
              </w:rPr>
              <w:t>字符型</w:t>
            </w:r>
          </w:p>
        </w:tc>
        <w:tc>
          <w:tcPr>
            <w:tcW w:w="1165" w:type="dxa"/>
            <w:vAlign w:val="center"/>
          </w:tcPr>
          <w:p w:rsidR="00FC58BC" w:rsidRDefault="009973AF">
            <w:pPr>
              <w:ind w:firstLineChars="0" w:firstLine="0"/>
              <w:jc w:val="center"/>
              <w:rPr>
                <w:sz w:val="21"/>
                <w:szCs w:val="21"/>
              </w:rPr>
            </w:pPr>
            <w:r>
              <w:rPr>
                <w:rFonts w:hint="eastAsia"/>
                <w:sz w:val="21"/>
                <w:szCs w:val="21"/>
              </w:rPr>
              <w:t>字符型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930" w:type="dxa"/>
            <w:vAlign w:val="center"/>
          </w:tcPr>
          <w:p w:rsidR="00FC58BC" w:rsidRDefault="009973AF">
            <w:pPr>
              <w:ind w:firstLineChars="0" w:firstLine="0"/>
              <w:jc w:val="center"/>
              <w:rPr>
                <w:sz w:val="21"/>
                <w:szCs w:val="21"/>
              </w:rPr>
            </w:pPr>
            <w:r>
              <w:rPr>
                <w:rFonts w:hint="eastAsia"/>
                <w:sz w:val="21"/>
                <w:szCs w:val="21"/>
              </w:rPr>
              <w:t>浮点型</w:t>
            </w:r>
          </w:p>
        </w:tc>
        <w:tc>
          <w:tcPr>
            <w:tcW w:w="1169" w:type="dxa"/>
            <w:vAlign w:val="center"/>
          </w:tcPr>
          <w:p w:rsidR="00FC58BC" w:rsidRDefault="009973AF">
            <w:pPr>
              <w:ind w:firstLineChars="0" w:firstLine="0"/>
              <w:jc w:val="center"/>
              <w:rPr>
                <w:sz w:val="21"/>
                <w:szCs w:val="21"/>
              </w:rPr>
            </w:pPr>
            <w:r>
              <w:rPr>
                <w:rFonts w:hint="eastAsia"/>
                <w:sz w:val="21"/>
                <w:szCs w:val="21"/>
              </w:rPr>
              <w:t>Date</w:t>
            </w:r>
          </w:p>
        </w:tc>
        <w:tc>
          <w:tcPr>
            <w:tcW w:w="1239" w:type="dxa"/>
            <w:vAlign w:val="center"/>
          </w:tcPr>
          <w:p w:rsidR="00FC58BC" w:rsidRDefault="009973AF">
            <w:pPr>
              <w:ind w:firstLineChars="0" w:firstLine="0"/>
              <w:jc w:val="center"/>
              <w:rPr>
                <w:sz w:val="21"/>
                <w:szCs w:val="21"/>
              </w:rPr>
            </w:pPr>
            <w:r>
              <w:rPr>
                <w:rFonts w:hint="eastAsia"/>
                <w:sz w:val="21"/>
                <w:szCs w:val="21"/>
              </w:rPr>
              <w:t>整型</w:t>
            </w:r>
          </w:p>
        </w:tc>
        <w:tc>
          <w:tcPr>
            <w:tcW w:w="1394"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ind w:firstLine="480"/>
      </w:pPr>
      <w:r>
        <w:rPr>
          <w:rFonts w:hint="eastAsia"/>
        </w:rPr>
        <w:t>线路表：</w:t>
      </w:r>
    </w:p>
    <w:tbl>
      <w:tblPr>
        <w:tblStyle w:val="af"/>
        <w:tblW w:w="9563" w:type="dxa"/>
        <w:jc w:val="center"/>
        <w:tblLayout w:type="fixed"/>
        <w:tblLook w:val="04A0" w:firstRow="1" w:lastRow="0" w:firstColumn="1" w:lastColumn="0" w:noHBand="0" w:noVBand="1"/>
      </w:tblPr>
      <w:tblGrid>
        <w:gridCol w:w="1056"/>
        <w:gridCol w:w="1056"/>
        <w:gridCol w:w="1476"/>
        <w:gridCol w:w="1476"/>
        <w:gridCol w:w="1476"/>
        <w:gridCol w:w="846"/>
        <w:gridCol w:w="1121"/>
        <w:gridCol w:w="1056"/>
      </w:tblGrid>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线路序号</w:t>
            </w:r>
          </w:p>
        </w:tc>
        <w:tc>
          <w:tcPr>
            <w:tcW w:w="1056" w:type="dxa"/>
            <w:vAlign w:val="center"/>
          </w:tcPr>
          <w:p w:rsidR="00FC58BC" w:rsidRDefault="009973AF">
            <w:pPr>
              <w:ind w:firstLineChars="0" w:firstLine="0"/>
              <w:jc w:val="center"/>
              <w:rPr>
                <w:sz w:val="21"/>
                <w:szCs w:val="21"/>
              </w:rPr>
            </w:pPr>
            <w:r>
              <w:rPr>
                <w:rFonts w:hint="eastAsia"/>
                <w:sz w:val="21"/>
                <w:szCs w:val="21"/>
              </w:rPr>
              <w:t>所属图层</w:t>
            </w:r>
          </w:p>
        </w:tc>
        <w:tc>
          <w:tcPr>
            <w:tcW w:w="1476" w:type="dxa"/>
            <w:vAlign w:val="center"/>
          </w:tcPr>
          <w:p w:rsidR="00FC58BC" w:rsidRDefault="009973AF">
            <w:pPr>
              <w:ind w:firstLineChars="0" w:firstLine="0"/>
              <w:jc w:val="center"/>
              <w:rPr>
                <w:sz w:val="21"/>
                <w:szCs w:val="21"/>
              </w:rPr>
            </w:pPr>
            <w:r>
              <w:rPr>
                <w:rFonts w:hint="eastAsia"/>
                <w:sz w:val="21"/>
                <w:szCs w:val="21"/>
              </w:rPr>
              <w:t>起点标记序号</w:t>
            </w:r>
          </w:p>
        </w:tc>
        <w:tc>
          <w:tcPr>
            <w:tcW w:w="1476" w:type="dxa"/>
            <w:vAlign w:val="center"/>
          </w:tcPr>
          <w:p w:rsidR="00FC58BC" w:rsidRDefault="009973AF">
            <w:pPr>
              <w:ind w:firstLineChars="0" w:firstLine="0"/>
              <w:jc w:val="center"/>
              <w:rPr>
                <w:sz w:val="21"/>
                <w:szCs w:val="21"/>
              </w:rPr>
            </w:pPr>
            <w:r>
              <w:rPr>
                <w:rFonts w:hint="eastAsia"/>
                <w:sz w:val="21"/>
                <w:szCs w:val="21"/>
              </w:rPr>
              <w:t>终点标记序号</w:t>
            </w:r>
          </w:p>
        </w:tc>
        <w:tc>
          <w:tcPr>
            <w:tcW w:w="1476" w:type="dxa"/>
            <w:vAlign w:val="center"/>
          </w:tcPr>
          <w:p w:rsidR="00FC58BC" w:rsidRDefault="009973AF">
            <w:pPr>
              <w:ind w:firstLineChars="0" w:firstLine="0"/>
              <w:jc w:val="center"/>
              <w:rPr>
                <w:sz w:val="21"/>
                <w:szCs w:val="21"/>
              </w:rPr>
            </w:pPr>
            <w:r>
              <w:rPr>
                <w:rFonts w:hint="eastAsia"/>
                <w:sz w:val="21"/>
                <w:szCs w:val="21"/>
              </w:rPr>
              <w:t>中间标记链表</w:t>
            </w:r>
          </w:p>
        </w:tc>
        <w:tc>
          <w:tcPr>
            <w:tcW w:w="846" w:type="dxa"/>
            <w:vAlign w:val="center"/>
          </w:tcPr>
          <w:p w:rsidR="00FC58BC" w:rsidRDefault="009973AF">
            <w:pPr>
              <w:ind w:firstLineChars="0" w:firstLine="0"/>
              <w:jc w:val="center"/>
              <w:rPr>
                <w:sz w:val="21"/>
                <w:szCs w:val="21"/>
              </w:rPr>
            </w:pPr>
            <w:r>
              <w:rPr>
                <w:rFonts w:hint="eastAsia"/>
                <w:sz w:val="21"/>
                <w:szCs w:val="21"/>
              </w:rPr>
              <w:t>路程</w:t>
            </w:r>
          </w:p>
        </w:tc>
        <w:tc>
          <w:tcPr>
            <w:tcW w:w="1121" w:type="dxa"/>
            <w:vAlign w:val="center"/>
          </w:tcPr>
          <w:p w:rsidR="00FC58BC" w:rsidRDefault="009973AF">
            <w:pPr>
              <w:ind w:firstLineChars="0" w:firstLine="0"/>
              <w:jc w:val="center"/>
              <w:rPr>
                <w:sz w:val="21"/>
                <w:szCs w:val="21"/>
              </w:rPr>
            </w:pPr>
            <w:r>
              <w:rPr>
                <w:rFonts w:hint="eastAsia"/>
                <w:sz w:val="21"/>
                <w:szCs w:val="21"/>
              </w:rPr>
              <w:t>上传者</w:t>
            </w:r>
            <w:r>
              <w:rPr>
                <w:rFonts w:hint="eastAsia"/>
                <w:sz w:val="21"/>
                <w:szCs w:val="21"/>
              </w:rPr>
              <w:t>ID</w:t>
            </w:r>
          </w:p>
        </w:tc>
        <w:tc>
          <w:tcPr>
            <w:tcW w:w="1056" w:type="dxa"/>
            <w:vAlign w:val="center"/>
          </w:tcPr>
          <w:p w:rsidR="00FC58BC" w:rsidRDefault="009973AF">
            <w:pPr>
              <w:ind w:firstLineChars="0" w:firstLine="0"/>
              <w:jc w:val="center"/>
              <w:rPr>
                <w:sz w:val="21"/>
                <w:szCs w:val="21"/>
              </w:rPr>
            </w:pPr>
            <w:r>
              <w:rPr>
                <w:rFonts w:hint="eastAsia"/>
                <w:sz w:val="21"/>
                <w:szCs w:val="21"/>
              </w:rPr>
              <w:t>上传时间</w:t>
            </w:r>
          </w:p>
        </w:tc>
      </w:tr>
      <w:tr w:rsidR="00FC58BC">
        <w:trPr>
          <w:jc w:val="center"/>
        </w:trPr>
        <w:tc>
          <w:tcPr>
            <w:tcW w:w="1056"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字符型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整型</w:t>
            </w:r>
          </w:p>
        </w:tc>
        <w:tc>
          <w:tcPr>
            <w:tcW w:w="1476" w:type="dxa"/>
            <w:vAlign w:val="center"/>
          </w:tcPr>
          <w:p w:rsidR="00FC58BC" w:rsidRDefault="009973AF">
            <w:pPr>
              <w:ind w:firstLineChars="0" w:firstLine="0"/>
              <w:jc w:val="center"/>
              <w:rPr>
                <w:sz w:val="21"/>
                <w:szCs w:val="21"/>
              </w:rPr>
            </w:pPr>
            <w:r>
              <w:rPr>
                <w:rFonts w:hint="eastAsia"/>
                <w:sz w:val="21"/>
                <w:szCs w:val="21"/>
              </w:rPr>
              <w:t>链表型</w:t>
            </w:r>
          </w:p>
        </w:tc>
        <w:tc>
          <w:tcPr>
            <w:tcW w:w="846" w:type="dxa"/>
            <w:vAlign w:val="center"/>
          </w:tcPr>
          <w:p w:rsidR="00FC58BC" w:rsidRDefault="009973AF">
            <w:pPr>
              <w:ind w:firstLineChars="0" w:firstLine="0"/>
              <w:jc w:val="center"/>
              <w:rPr>
                <w:sz w:val="21"/>
                <w:szCs w:val="21"/>
              </w:rPr>
            </w:pPr>
            <w:r>
              <w:rPr>
                <w:rFonts w:hint="eastAsia"/>
                <w:sz w:val="21"/>
                <w:szCs w:val="21"/>
              </w:rPr>
              <w:t>浮点型</w:t>
            </w:r>
          </w:p>
        </w:tc>
        <w:tc>
          <w:tcPr>
            <w:tcW w:w="1121" w:type="dxa"/>
            <w:vAlign w:val="center"/>
          </w:tcPr>
          <w:p w:rsidR="00FC58BC" w:rsidRDefault="009973AF">
            <w:pPr>
              <w:ind w:firstLineChars="0" w:firstLine="0"/>
              <w:jc w:val="center"/>
              <w:rPr>
                <w:sz w:val="21"/>
                <w:szCs w:val="21"/>
              </w:rPr>
            </w:pPr>
            <w:r>
              <w:rPr>
                <w:rFonts w:hint="eastAsia"/>
                <w:sz w:val="21"/>
                <w:szCs w:val="21"/>
              </w:rPr>
              <w:t>整型</w:t>
            </w:r>
          </w:p>
        </w:tc>
        <w:tc>
          <w:tcPr>
            <w:tcW w:w="1056" w:type="dxa"/>
            <w:vAlign w:val="center"/>
          </w:tcPr>
          <w:p w:rsidR="00FC58BC" w:rsidRDefault="009973AF">
            <w:pPr>
              <w:ind w:firstLineChars="0" w:firstLine="0"/>
              <w:jc w:val="center"/>
              <w:rPr>
                <w:sz w:val="21"/>
                <w:szCs w:val="21"/>
              </w:rPr>
            </w:pPr>
            <w:r>
              <w:rPr>
                <w:rFonts w:hint="eastAsia"/>
                <w:sz w:val="21"/>
                <w:szCs w:val="21"/>
              </w:rPr>
              <w:t>Date</w:t>
            </w:r>
          </w:p>
        </w:tc>
      </w:tr>
    </w:tbl>
    <w:p w:rsidR="00FC58BC" w:rsidRDefault="00FC58BC">
      <w:pPr>
        <w:ind w:firstLine="480"/>
      </w:pPr>
    </w:p>
    <w:p w:rsidR="00FC58BC" w:rsidRDefault="009973AF">
      <w:pPr>
        <w:pStyle w:val="2"/>
        <w:ind w:firstLine="151"/>
      </w:pPr>
      <w:bookmarkStart w:id="12" w:name="_Toc23170049"/>
      <w:r>
        <w:rPr>
          <w:rFonts w:hint="eastAsia"/>
        </w:rPr>
        <w:t>3.2</w:t>
      </w:r>
      <w:r>
        <w:rPr>
          <w:rFonts w:hint="eastAsia"/>
        </w:rPr>
        <w:t>动态数据</w:t>
      </w:r>
      <w:bookmarkEnd w:id="12"/>
    </w:p>
    <w:p w:rsidR="00FC58BC" w:rsidRDefault="009973AF">
      <w:pPr>
        <w:pStyle w:val="3"/>
        <w:ind w:firstLine="281"/>
      </w:pPr>
      <w:bookmarkStart w:id="13" w:name="_Toc23170050"/>
      <w:r>
        <w:t>3</w:t>
      </w:r>
      <w:r>
        <w:rPr>
          <w:rFonts w:hint="eastAsia"/>
        </w:rPr>
        <w:t>.</w:t>
      </w:r>
      <w:r>
        <w:t>2</w:t>
      </w:r>
      <w:r>
        <w:rPr>
          <w:rFonts w:hint="eastAsia"/>
        </w:rPr>
        <w:t>.</w:t>
      </w:r>
      <w:r>
        <w:t xml:space="preserve">1 </w:t>
      </w:r>
      <w:r>
        <w:rPr>
          <w:rFonts w:hint="eastAsia"/>
        </w:rPr>
        <w:t>图层筛选与扩展模块</w:t>
      </w:r>
      <w:bookmarkEnd w:id="13"/>
    </w:p>
    <w:p w:rsidR="00FC58BC" w:rsidRDefault="009973AF" w:rsidP="00701A68">
      <w:pPr>
        <w:ind w:firstLineChars="0" w:firstLine="0"/>
      </w:pPr>
      <w:r>
        <w:rPr>
          <w:rFonts w:hint="eastAsia"/>
        </w:rPr>
        <w:t xml:space="preserve"> </w:t>
      </w:r>
      <w:r>
        <w:t xml:space="preserve">       </w:t>
      </w:r>
      <w:r>
        <w:rPr>
          <w:rFonts w:hint="eastAsia"/>
        </w:rPr>
        <w:t>输入数据：图层选项、新增图层名</w:t>
      </w:r>
    </w:p>
    <w:p w:rsidR="00FC58BC" w:rsidRDefault="009973AF">
      <w:pPr>
        <w:ind w:firstLine="480"/>
      </w:pPr>
      <w:r>
        <w:rPr>
          <w:rFonts w:hint="eastAsia"/>
        </w:rPr>
        <w:t>输出数据：对应图层的标记及线路、新增图层信息</w:t>
      </w:r>
    </w:p>
    <w:p w:rsidR="00FC58BC" w:rsidRDefault="00FC58BC">
      <w:pPr>
        <w:ind w:firstLine="480"/>
      </w:pPr>
    </w:p>
    <w:p w:rsidR="00FC58BC" w:rsidRDefault="009973AF">
      <w:pPr>
        <w:ind w:firstLine="480"/>
      </w:pPr>
      <w:r>
        <w:rPr>
          <w:rFonts w:hint="eastAsia"/>
        </w:rPr>
        <w:t>输入数据：经度</w:t>
      </w:r>
      <w:r>
        <w:rPr>
          <w:rFonts w:hint="eastAsia"/>
        </w:rPr>
        <w:t>(longitude)</w:t>
      </w:r>
      <w:r>
        <w:rPr>
          <w:rFonts w:hint="eastAsia"/>
        </w:rPr>
        <w:t>、纬度</w:t>
      </w:r>
      <w:r>
        <w:rPr>
          <w:rFonts w:hint="eastAsia"/>
        </w:rPr>
        <w:t>(latitude)</w:t>
      </w:r>
      <w:r>
        <w:rPr>
          <w:rFonts w:hint="eastAsia"/>
        </w:rPr>
        <w:t>、高度</w:t>
      </w:r>
      <w:r>
        <w:rPr>
          <w:rFonts w:hint="eastAsia"/>
        </w:rPr>
        <w:t>(height)</w:t>
      </w:r>
      <w:r>
        <w:rPr>
          <w:rFonts w:hint="eastAsia"/>
        </w:rPr>
        <w:t>、时间</w:t>
      </w:r>
      <w:r>
        <w:rPr>
          <w:rFonts w:hint="eastAsia"/>
        </w:rPr>
        <w:t>(time)</w:t>
      </w:r>
      <w:r>
        <w:rPr>
          <w:rFonts w:hint="eastAsia"/>
        </w:rPr>
        <w:t>、用户名、密码、地点、标记内容、标记状态、菜单选项。</w:t>
      </w:r>
    </w:p>
    <w:p w:rsidR="00FC58BC" w:rsidRDefault="009973AF">
      <w:pPr>
        <w:ind w:firstLine="480"/>
      </w:pPr>
      <w:r>
        <w:rPr>
          <w:rFonts w:hint="eastAsia"/>
        </w:rPr>
        <w:t>输出数据：对应菜单项执行结果，图或表或文字。</w:t>
      </w:r>
    </w:p>
    <w:p w:rsidR="00FC58BC" w:rsidRDefault="009973AF">
      <w:pPr>
        <w:pStyle w:val="2"/>
        <w:ind w:firstLine="151"/>
      </w:pPr>
      <w:bookmarkStart w:id="14" w:name="_Toc23170051"/>
      <w:r>
        <w:rPr>
          <w:rFonts w:hint="eastAsia"/>
        </w:rPr>
        <w:t>3.3</w:t>
      </w:r>
      <w:r>
        <w:rPr>
          <w:rFonts w:hint="eastAsia"/>
        </w:rPr>
        <w:t>数据库描述</w:t>
      </w:r>
      <w:bookmarkEnd w:id="14"/>
    </w:p>
    <w:p w:rsidR="00FC58BC" w:rsidRDefault="009973AF">
      <w:pPr>
        <w:ind w:firstLine="480"/>
      </w:pPr>
      <w:r>
        <w:rPr>
          <w:rFonts w:hint="eastAsia"/>
        </w:rPr>
        <w:t>所用数据库：</w:t>
      </w:r>
      <w:r>
        <w:t>SQL server 20</w:t>
      </w:r>
      <w:r>
        <w:rPr>
          <w:rFonts w:hint="eastAsia"/>
        </w:rPr>
        <w:t>12</w:t>
      </w:r>
      <w:r>
        <w:rPr>
          <w:rFonts w:hint="eastAsia"/>
        </w:rPr>
        <w:t>。</w:t>
      </w:r>
    </w:p>
    <w:p w:rsidR="00FC58BC" w:rsidRDefault="009973AF">
      <w:pPr>
        <w:ind w:firstLine="480"/>
      </w:pPr>
      <w:r>
        <w:rPr>
          <w:rFonts w:hint="eastAsia"/>
        </w:rPr>
        <w:t xml:space="preserve">SQL Server </w:t>
      </w:r>
      <w:r>
        <w:rPr>
          <w:rFonts w:hint="eastAsia"/>
        </w:rPr>
        <w:t>是</w:t>
      </w:r>
      <w:r>
        <w:rPr>
          <w:rFonts w:hint="eastAsia"/>
        </w:rPr>
        <w:t xml:space="preserve">Microsoft </w:t>
      </w:r>
      <w:r>
        <w:rPr>
          <w:rFonts w:hint="eastAsia"/>
        </w:rPr>
        <w:t>公司推出的关系型数据库管理系统，具有使用方便、可伸缩性好与相关软件集成程度高等优点。</w:t>
      </w:r>
      <w:r>
        <w:rPr>
          <w:rFonts w:hint="eastAsia"/>
        </w:rPr>
        <w:t xml:space="preserve">Microsoft SQL Server </w:t>
      </w:r>
      <w:r>
        <w:rPr>
          <w:rFonts w:hint="eastAsia"/>
        </w:rPr>
        <w:t>数据库引擎为关系型数据和结构化数据提供了更安全可靠的存储功能，可以构建和管理用于业务的高可用和高性能的数据应用程序。</w:t>
      </w:r>
    </w:p>
    <w:p w:rsidR="00FC58BC" w:rsidRDefault="009973AF">
      <w:pPr>
        <w:ind w:firstLine="480"/>
      </w:pPr>
      <w:r>
        <w:rPr>
          <w:rFonts w:hint="eastAsia"/>
        </w:rPr>
        <w:t>微软对</w:t>
      </w:r>
      <w:r>
        <w:rPr>
          <w:rFonts w:hint="eastAsia"/>
        </w:rPr>
        <w:t>SQL Server 2012</w:t>
      </w:r>
      <w:r>
        <w:rPr>
          <w:rFonts w:hint="eastAsia"/>
        </w:rPr>
        <w:t>的定位是帮助企业处理每年大量的数据</w:t>
      </w:r>
      <w:r>
        <w:rPr>
          <w:rFonts w:hint="eastAsia"/>
        </w:rPr>
        <w:t>(Z</w:t>
      </w:r>
      <w:r>
        <w:rPr>
          <w:rFonts w:hint="eastAsia"/>
        </w:rPr>
        <w:t>级别</w:t>
      </w:r>
      <w:r>
        <w:rPr>
          <w:rFonts w:hint="eastAsia"/>
        </w:rPr>
        <w:t>)</w:t>
      </w:r>
      <w:r>
        <w:rPr>
          <w:rFonts w:hint="eastAsia"/>
        </w:rPr>
        <w:t>增长。因为考虑到</w:t>
      </w:r>
      <w:r>
        <w:rPr>
          <w:rFonts w:hint="eastAsia"/>
        </w:rPr>
        <w:t>4D GIS</w:t>
      </w:r>
      <w:r>
        <w:rPr>
          <w:rFonts w:hint="eastAsia"/>
        </w:rPr>
        <w:t>标记系统的用户量可能会较大，用户上传的标记也会很多，所以选用能够处理大量数据的</w:t>
      </w:r>
      <w:r>
        <w:rPr>
          <w:rFonts w:hint="eastAsia"/>
        </w:rPr>
        <w:t>SQL Server 2012</w:t>
      </w:r>
      <w:r>
        <w:rPr>
          <w:rFonts w:hint="eastAsia"/>
        </w:rPr>
        <w:t>。</w:t>
      </w:r>
    </w:p>
    <w:p w:rsidR="00FC58BC" w:rsidRDefault="009973AF">
      <w:pPr>
        <w:pStyle w:val="2"/>
        <w:ind w:firstLine="151"/>
      </w:pPr>
      <w:bookmarkStart w:id="15" w:name="_Toc23170052"/>
      <w:r>
        <w:rPr>
          <w:rFonts w:hint="eastAsia"/>
        </w:rPr>
        <w:lastRenderedPageBreak/>
        <w:t>3.4</w:t>
      </w:r>
      <w:r>
        <w:rPr>
          <w:rFonts w:hint="eastAsia"/>
        </w:rPr>
        <w:t>数据词典</w:t>
      </w:r>
      <w:bookmarkEnd w:id="15"/>
    </w:p>
    <w:p w:rsidR="00FC58BC" w:rsidRDefault="009973AF" w:rsidP="00701A68">
      <w:pPr>
        <w:pStyle w:val="3"/>
        <w:ind w:firstLine="281"/>
      </w:pPr>
      <w:bookmarkStart w:id="16" w:name="_Toc23170053"/>
      <w:r>
        <w:rPr>
          <w:rFonts w:hint="eastAsia"/>
        </w:rPr>
        <w:t>3</w:t>
      </w:r>
      <w:r>
        <w:t xml:space="preserve">.4.1 </w:t>
      </w:r>
      <w:r>
        <w:rPr>
          <w:rFonts w:hint="eastAsia"/>
        </w:rPr>
        <w:t>基础信息表</w:t>
      </w:r>
      <w:bookmarkEnd w:id="16"/>
    </w:p>
    <w:tbl>
      <w:tblPr>
        <w:tblStyle w:val="af"/>
        <w:tblW w:w="10490" w:type="dxa"/>
        <w:tblLook w:val="04A0" w:firstRow="1" w:lastRow="0" w:firstColumn="1" w:lastColumn="0" w:noHBand="0" w:noVBand="1"/>
      </w:tblPr>
      <w:tblGrid>
        <w:gridCol w:w="10490"/>
      </w:tblGrid>
      <w:tr w:rsidR="009973AF" w:rsidTr="009973AF">
        <w:tc>
          <w:tcPr>
            <w:tcW w:w="10490" w:type="dxa"/>
          </w:tcPr>
          <w:p w:rsidR="009973AF" w:rsidRDefault="009973AF" w:rsidP="009973AF">
            <w:pPr>
              <w:ind w:firstLineChars="0" w:firstLine="0"/>
            </w:pPr>
            <w:r>
              <w:rPr>
                <w:rFonts w:hint="eastAsia"/>
              </w:rPr>
              <w:t>名称：用户表</w:t>
            </w:r>
          </w:p>
          <w:p w:rsidR="009973AF" w:rsidRDefault="009973AF" w:rsidP="009973AF">
            <w:pPr>
              <w:ind w:firstLineChars="0" w:firstLine="0"/>
            </w:pPr>
            <w:r>
              <w:rPr>
                <w:rFonts w:hint="eastAsia"/>
              </w:rPr>
              <w:t>别名：用户信息表</w:t>
            </w:r>
          </w:p>
          <w:p w:rsidR="009973AF" w:rsidRDefault="009973AF" w:rsidP="009973AF">
            <w:pPr>
              <w:ind w:firstLineChars="0" w:firstLine="0"/>
            </w:pPr>
            <w:r>
              <w:rPr>
                <w:rFonts w:hint="eastAsia"/>
              </w:rPr>
              <w:t>描述：注册使用</w:t>
            </w:r>
            <w:r>
              <w:rPr>
                <w:rFonts w:hint="eastAsia"/>
              </w:rPr>
              <w:t>4D GIS</w:t>
            </w:r>
            <w:r>
              <w:rPr>
                <w:rFonts w:hint="eastAsia"/>
              </w:rPr>
              <w:t>标记系统的用户信息</w:t>
            </w:r>
          </w:p>
          <w:p w:rsidR="009973AF" w:rsidRDefault="009973AF" w:rsidP="009973AF">
            <w:pPr>
              <w:ind w:firstLineChars="0" w:firstLine="0"/>
            </w:pPr>
            <w:r>
              <w:rPr>
                <w:rFonts w:hint="eastAsia"/>
              </w:rPr>
              <w:t>定义：用户表</w:t>
            </w:r>
            <w:r>
              <w:rPr>
                <w:rFonts w:hint="eastAsia"/>
              </w:rPr>
              <w:t>=</w:t>
            </w:r>
            <w:r>
              <w:rPr>
                <w:rFonts w:hint="eastAsia"/>
              </w:rPr>
              <w:t>用户</w:t>
            </w:r>
            <w:r>
              <w:rPr>
                <w:rFonts w:hint="eastAsia"/>
              </w:rPr>
              <w:t>ID+</w:t>
            </w:r>
            <w:r>
              <w:rPr>
                <w:rFonts w:hint="eastAsia"/>
              </w:rPr>
              <w:t>手机号</w:t>
            </w:r>
            <w:r>
              <w:rPr>
                <w:rFonts w:hint="eastAsia"/>
              </w:rPr>
              <w:t>+</w:t>
            </w:r>
            <w:r>
              <w:rPr>
                <w:rFonts w:hint="eastAsia"/>
              </w:rPr>
              <w:t>用户昵称</w:t>
            </w:r>
            <w:r>
              <w:rPr>
                <w:rFonts w:hint="eastAsia"/>
              </w:rPr>
              <w:t>+</w:t>
            </w:r>
            <w:r>
              <w:rPr>
                <w:rFonts w:hint="eastAsia"/>
              </w:rPr>
              <w:t>密码</w:t>
            </w:r>
            <w:r w:rsidR="00B64956">
              <w:rPr>
                <w:rFonts w:hint="eastAsia"/>
              </w:rPr>
              <w:t>+</w:t>
            </w:r>
            <w:r w:rsidR="00B64956">
              <w:rPr>
                <w:rFonts w:hint="eastAsia"/>
              </w:rPr>
              <w:t>好友</w:t>
            </w:r>
            <w:r w:rsidR="00B64956">
              <w:rPr>
                <w:rFonts w:hint="eastAsia"/>
              </w:rPr>
              <w:t>ID</w:t>
            </w:r>
            <w:r w:rsidR="00B64956">
              <w:rPr>
                <w:rFonts w:hint="eastAsia"/>
              </w:rPr>
              <w:t xml:space="preserve"> </w:t>
            </w:r>
            <w:r>
              <w:rPr>
                <w:rFonts w:hint="eastAsia"/>
              </w:rPr>
              <w:t>+</w:t>
            </w:r>
            <w:r>
              <w:rPr>
                <w:rFonts w:hint="eastAsia"/>
              </w:rPr>
              <w:t>其他信息</w:t>
            </w:r>
          </w:p>
          <w:p w:rsidR="009973AF" w:rsidRDefault="009973AF" w:rsidP="009973AF">
            <w:pPr>
              <w:ind w:leftChars="300" w:left="720" w:firstLineChars="0" w:firstLine="0"/>
            </w:pPr>
            <w:r>
              <w:rPr>
                <w:rFonts w:hint="eastAsia"/>
              </w:rPr>
              <w:t>用户</w:t>
            </w:r>
            <w:r>
              <w:rPr>
                <w:rFonts w:hint="eastAsia"/>
              </w:rPr>
              <w:t xml:space="preserve">ID </w:t>
            </w:r>
            <w:r>
              <w:rPr>
                <w:rFonts w:hint="eastAsia"/>
              </w:rPr>
              <w:t>：</w:t>
            </w:r>
            <w:r>
              <w:rPr>
                <w:rFonts w:hint="eastAsia"/>
              </w:rPr>
              <w:t>int</w:t>
            </w:r>
          </w:p>
          <w:p w:rsidR="009973AF" w:rsidRDefault="009973AF" w:rsidP="009973AF">
            <w:pPr>
              <w:ind w:leftChars="300" w:left="720" w:firstLineChars="0" w:firstLine="0"/>
            </w:pPr>
            <w:r>
              <w:rPr>
                <w:rFonts w:hint="eastAsia"/>
              </w:rPr>
              <w:t>手机号：</w:t>
            </w:r>
            <w:r>
              <w:rPr>
                <w:rFonts w:hint="eastAsia"/>
              </w:rPr>
              <w:t>char[11]</w:t>
            </w:r>
          </w:p>
          <w:p w:rsidR="009973AF" w:rsidRDefault="009973AF" w:rsidP="009973AF">
            <w:pPr>
              <w:ind w:leftChars="300" w:left="720" w:firstLineChars="0" w:firstLine="0"/>
            </w:pPr>
            <w:r>
              <w:rPr>
                <w:rFonts w:hint="eastAsia"/>
              </w:rPr>
              <w:t>用户昵称：</w:t>
            </w:r>
            <w:r>
              <w:rPr>
                <w:rFonts w:hint="eastAsia"/>
              </w:rPr>
              <w:t>char[20]</w:t>
            </w:r>
          </w:p>
          <w:p w:rsidR="009973AF" w:rsidRDefault="009973AF" w:rsidP="009973AF">
            <w:pPr>
              <w:ind w:leftChars="300" w:left="720" w:firstLineChars="0" w:firstLine="0"/>
            </w:pPr>
            <w:r>
              <w:rPr>
                <w:rFonts w:hint="eastAsia"/>
              </w:rPr>
              <w:t>密码：</w:t>
            </w:r>
            <w:r>
              <w:rPr>
                <w:rFonts w:hint="eastAsia"/>
              </w:rPr>
              <w:t>char[16]</w:t>
            </w:r>
          </w:p>
          <w:p w:rsidR="00B64956" w:rsidRDefault="00B64956" w:rsidP="009973AF">
            <w:pPr>
              <w:ind w:leftChars="300" w:left="720" w:firstLineChars="0" w:firstLine="0"/>
              <w:rPr>
                <w:rFonts w:hint="eastAsia"/>
              </w:rPr>
            </w:pPr>
            <w:r>
              <w:rPr>
                <w:rFonts w:hint="eastAsia"/>
              </w:rPr>
              <w:t>好友</w:t>
            </w:r>
            <w:r>
              <w:rPr>
                <w:rFonts w:hint="eastAsia"/>
              </w:rPr>
              <w:t>ID</w:t>
            </w:r>
            <w:r>
              <w:rPr>
                <w:rFonts w:hint="eastAsia"/>
              </w:rPr>
              <w:t>：</w:t>
            </w:r>
            <w:r>
              <w:rPr>
                <w:rFonts w:hint="eastAsia"/>
              </w:rPr>
              <w:t>char[</w:t>
            </w:r>
            <w:r>
              <w:t>500][11]</w:t>
            </w:r>
          </w:p>
          <w:p w:rsidR="009973AF" w:rsidRDefault="009973AF" w:rsidP="009973AF">
            <w:pPr>
              <w:ind w:leftChars="300" w:left="720" w:firstLineChars="0" w:firstLine="0"/>
            </w:pPr>
            <w:r>
              <w:rPr>
                <w:rFonts w:hint="eastAsia"/>
              </w:rPr>
              <w:t>其他信息：</w:t>
            </w:r>
            <w:r>
              <w:rPr>
                <w:rFonts w:hint="eastAsia"/>
              </w:rPr>
              <w:t>String</w:t>
            </w:r>
          </w:p>
        </w:tc>
      </w:tr>
    </w:tbl>
    <w:p w:rsidR="009973AF" w:rsidRDefault="009973AF" w:rsidP="00701A68">
      <w:pPr>
        <w:ind w:firstLineChars="0" w:firstLine="0"/>
      </w:pPr>
    </w:p>
    <w:tbl>
      <w:tblPr>
        <w:tblStyle w:val="af"/>
        <w:tblW w:w="10740" w:type="dxa"/>
        <w:tblLook w:val="04A0" w:firstRow="1" w:lastRow="0" w:firstColumn="1" w:lastColumn="0" w:noHBand="0" w:noVBand="1"/>
      </w:tblPr>
      <w:tblGrid>
        <w:gridCol w:w="10740"/>
      </w:tblGrid>
      <w:tr w:rsidR="009973AF" w:rsidTr="00701A68">
        <w:trPr>
          <w:trHeight w:val="5247"/>
        </w:trPr>
        <w:tc>
          <w:tcPr>
            <w:tcW w:w="10740" w:type="dxa"/>
          </w:tcPr>
          <w:p w:rsidR="009973AF" w:rsidRPr="00A12E7F" w:rsidRDefault="009973AF" w:rsidP="009973AF">
            <w:pPr>
              <w:ind w:firstLineChars="0" w:firstLine="0"/>
            </w:pPr>
            <w:r w:rsidRPr="00A12E7F">
              <w:rPr>
                <w:rFonts w:hint="eastAsia"/>
              </w:rPr>
              <w:t>名称：标记表</w:t>
            </w:r>
          </w:p>
          <w:p w:rsidR="009973AF" w:rsidRPr="00A12E7F" w:rsidRDefault="009973AF" w:rsidP="009973AF">
            <w:pPr>
              <w:ind w:firstLineChars="0" w:firstLine="0"/>
            </w:pPr>
            <w:r w:rsidRPr="00A12E7F">
              <w:rPr>
                <w:rFonts w:hint="eastAsia"/>
              </w:rPr>
              <w:t>描述：</w:t>
            </w:r>
            <w:r w:rsidRPr="00A12E7F">
              <w:rPr>
                <w:rFonts w:hint="eastAsia"/>
              </w:rPr>
              <w:t xml:space="preserve"> 4D GIS</w:t>
            </w:r>
            <w:r w:rsidRPr="00A12E7F">
              <w:rPr>
                <w:rFonts w:hint="eastAsia"/>
              </w:rPr>
              <w:t>标记</w:t>
            </w:r>
            <w:r>
              <w:rPr>
                <w:rFonts w:hint="eastAsia"/>
              </w:rPr>
              <w:t>系统</w:t>
            </w:r>
            <w:r w:rsidRPr="00A12E7F">
              <w:rPr>
                <w:rFonts w:hint="eastAsia"/>
              </w:rPr>
              <w:t>中使用的标记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leftChars="300" w:left="720" w:firstLineChars="0" w:firstLine="0"/>
            </w:pPr>
            <w:r>
              <w:rPr>
                <w:rFonts w:hint="eastAsia"/>
              </w:rPr>
              <w:t>上传时间：</w:t>
            </w:r>
            <w:r>
              <w:rPr>
                <w:rFonts w:hint="eastAsia"/>
              </w:rPr>
              <w:t>time</w:t>
            </w:r>
          </w:p>
        </w:tc>
      </w:tr>
    </w:tbl>
    <w:p w:rsidR="00FC58BC" w:rsidRDefault="00FC58BC" w:rsidP="00701A68">
      <w:pPr>
        <w:ind w:firstLineChars="0" w:firstLine="0"/>
      </w:pPr>
    </w:p>
    <w:tbl>
      <w:tblPr>
        <w:tblStyle w:val="af"/>
        <w:tblW w:w="9694" w:type="dxa"/>
        <w:jc w:val="center"/>
        <w:tblLook w:val="04A0" w:firstRow="1" w:lastRow="0" w:firstColumn="1" w:lastColumn="0" w:noHBand="0" w:noVBand="1"/>
      </w:tblPr>
      <w:tblGrid>
        <w:gridCol w:w="9694"/>
      </w:tblGrid>
      <w:tr w:rsidR="009973AF" w:rsidTr="009973AF">
        <w:trPr>
          <w:trHeight w:val="578"/>
          <w:jc w:val="center"/>
        </w:trPr>
        <w:tc>
          <w:tcPr>
            <w:tcW w:w="9694" w:type="dxa"/>
          </w:tcPr>
          <w:p w:rsidR="009973AF" w:rsidRDefault="009973AF" w:rsidP="009973AF">
            <w:pPr>
              <w:ind w:firstLineChars="0" w:firstLine="0"/>
            </w:pPr>
            <w:r>
              <w:rPr>
                <w:rFonts w:hint="eastAsia"/>
              </w:rPr>
              <w:t>名称：线路表</w:t>
            </w:r>
          </w:p>
          <w:p w:rsidR="009973AF" w:rsidRDefault="009973AF" w:rsidP="009973AF">
            <w:pPr>
              <w:ind w:firstLineChars="0" w:firstLine="0"/>
            </w:pPr>
            <w:r>
              <w:rPr>
                <w:rFonts w:hint="eastAsia"/>
              </w:rPr>
              <w:t>描述：</w:t>
            </w:r>
            <w:r>
              <w:rPr>
                <w:rFonts w:hint="eastAsia"/>
              </w:rPr>
              <w:t xml:space="preserve"> 4D GIS</w:t>
            </w:r>
            <w:r>
              <w:rPr>
                <w:rFonts w:hint="eastAsia"/>
              </w:rPr>
              <w:t>标记系统中的标记连成的路线</w:t>
            </w:r>
          </w:p>
          <w:p w:rsidR="009973AF" w:rsidRDefault="009973AF" w:rsidP="009973AF">
            <w:pPr>
              <w:ind w:firstLineChars="0" w:firstLine="0"/>
            </w:pPr>
            <w:r>
              <w:rPr>
                <w:rFonts w:hint="eastAsia"/>
              </w:rPr>
              <w:t>定义：线路表</w:t>
            </w:r>
            <w:r>
              <w:rPr>
                <w:rFonts w:hint="eastAsia"/>
              </w:rPr>
              <w:t>=</w:t>
            </w:r>
            <w:r>
              <w:rPr>
                <w:rFonts w:hint="eastAsia"/>
              </w:rPr>
              <w:t>线路序号</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p>
          <w:p w:rsidR="009973AF" w:rsidRDefault="009973AF" w:rsidP="009973AF">
            <w:pPr>
              <w:ind w:firstLineChars="300" w:firstLine="720"/>
            </w:pPr>
            <w:r>
              <w:rPr>
                <w:rFonts w:hint="eastAsia"/>
              </w:rPr>
              <w:t>路程</w:t>
            </w:r>
            <w:r>
              <w:rPr>
                <w:rFonts w:hint="eastAsia"/>
              </w:rPr>
              <w:t>+</w:t>
            </w:r>
            <w:r>
              <w:rPr>
                <w:rFonts w:hint="eastAsia"/>
              </w:rPr>
              <w:t>上传者</w:t>
            </w:r>
            <w:r>
              <w:rPr>
                <w:rFonts w:hint="eastAsia"/>
              </w:rPr>
              <w:t>ID+</w:t>
            </w:r>
            <w:r>
              <w:rPr>
                <w:rFonts w:hint="eastAsia"/>
              </w:rPr>
              <w:t>上传时间</w:t>
            </w:r>
          </w:p>
          <w:p w:rsidR="009973AF" w:rsidRDefault="009973AF" w:rsidP="009973AF">
            <w:pPr>
              <w:ind w:leftChars="300" w:left="720" w:firstLineChars="0" w:firstLine="0"/>
            </w:pPr>
            <w:r>
              <w:rPr>
                <w:rFonts w:hint="eastAsia"/>
              </w:rPr>
              <w:t>线路序号：</w:t>
            </w:r>
            <w:r>
              <w:rPr>
                <w:rFonts w:hint="eastAsia"/>
              </w:rPr>
              <w:t>int</w:t>
            </w:r>
          </w:p>
          <w:p w:rsidR="009973AF" w:rsidRDefault="009973AF" w:rsidP="009973AF">
            <w:pPr>
              <w:ind w:leftChars="300" w:left="720" w:firstLineChars="0" w:firstLine="0"/>
            </w:pPr>
            <w:r>
              <w:rPr>
                <w:rFonts w:hint="eastAsia"/>
              </w:rPr>
              <w:t>起点标记序号：</w:t>
            </w:r>
            <w:r>
              <w:rPr>
                <w:rFonts w:hint="eastAsia"/>
              </w:rPr>
              <w:t>int</w:t>
            </w:r>
          </w:p>
          <w:p w:rsidR="009973AF" w:rsidRDefault="009973AF" w:rsidP="009973AF">
            <w:pPr>
              <w:ind w:leftChars="300" w:left="720" w:firstLineChars="0" w:firstLine="0"/>
            </w:pPr>
            <w:r>
              <w:rPr>
                <w:rFonts w:hint="eastAsia"/>
              </w:rPr>
              <w:t>终点标记序号：</w:t>
            </w:r>
            <w:r>
              <w:rPr>
                <w:rFonts w:hint="eastAsia"/>
              </w:rPr>
              <w:t>int</w:t>
            </w:r>
          </w:p>
          <w:p w:rsidR="009973AF" w:rsidRDefault="009973AF" w:rsidP="009973AF">
            <w:pPr>
              <w:ind w:leftChars="300" w:left="720" w:firstLineChars="0" w:firstLine="0"/>
            </w:pPr>
            <w:r>
              <w:rPr>
                <w:rFonts w:hint="eastAsia"/>
              </w:rPr>
              <w:t>中间标记链表：</w:t>
            </w:r>
            <w:r>
              <w:rPr>
                <w:rFonts w:hint="eastAsia"/>
              </w:rPr>
              <w:t>list</w:t>
            </w:r>
          </w:p>
          <w:p w:rsidR="009973AF" w:rsidRDefault="009973AF" w:rsidP="009973AF">
            <w:pPr>
              <w:ind w:leftChars="300" w:left="720" w:firstLineChars="0" w:firstLine="0"/>
            </w:pPr>
            <w:r>
              <w:rPr>
                <w:rFonts w:hint="eastAsia"/>
              </w:rPr>
              <w:t>路程：</w:t>
            </w:r>
            <w:r>
              <w:rPr>
                <w:rFonts w:hint="eastAsia"/>
              </w:rPr>
              <w:t>float</w:t>
            </w:r>
            <w:r>
              <w:rPr>
                <w:rFonts w:hint="eastAsia"/>
              </w:rPr>
              <w:t>，单位</w:t>
            </w:r>
            <w:r>
              <w:rPr>
                <w:rFonts w:hint="eastAsia"/>
              </w:rPr>
              <w:t>km</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Pr="00E21D07" w:rsidRDefault="009973AF" w:rsidP="009973AF">
            <w:pPr>
              <w:ind w:leftChars="300" w:left="720" w:firstLineChars="0" w:firstLine="0"/>
            </w:pPr>
            <w:r>
              <w:rPr>
                <w:rFonts w:hint="eastAsia"/>
              </w:rPr>
              <w:t>上传时间：</w:t>
            </w:r>
            <w:r>
              <w:rPr>
                <w:rFonts w:hint="eastAsia"/>
              </w:rPr>
              <w:t>time</w:t>
            </w:r>
          </w:p>
        </w:tc>
      </w:tr>
    </w:tbl>
    <w:p w:rsidR="009973AF" w:rsidRDefault="009973AF" w:rsidP="00701A68">
      <w:pPr>
        <w:ind w:firstLineChars="0" w:firstLine="0"/>
      </w:pPr>
    </w:p>
    <w:p w:rsidR="00FC58BC" w:rsidRDefault="009973AF">
      <w:pPr>
        <w:pStyle w:val="3"/>
        <w:ind w:firstLine="281"/>
      </w:pPr>
      <w:bookmarkStart w:id="17" w:name="_Toc23170054"/>
      <w:r>
        <w:t>3</w:t>
      </w:r>
      <w:r>
        <w:rPr>
          <w:rFonts w:hint="eastAsia"/>
        </w:rPr>
        <w:t>.</w:t>
      </w:r>
      <w:r>
        <w:t>4</w:t>
      </w:r>
      <w:r>
        <w:rPr>
          <w:rFonts w:hint="eastAsia"/>
        </w:rPr>
        <w:t>.</w:t>
      </w:r>
      <w:r>
        <w:t xml:space="preserve">2 </w:t>
      </w:r>
      <w:r>
        <w:rPr>
          <w:rFonts w:hint="eastAsia"/>
        </w:rPr>
        <w:t>图层筛选与扩展模块</w:t>
      </w:r>
      <w:bookmarkEnd w:id="17"/>
    </w:p>
    <w:p w:rsidR="00FC58BC" w:rsidRDefault="009973AF">
      <w:pPr>
        <w:ind w:firstLineChars="0" w:firstLine="0"/>
      </w:pPr>
      <w:r>
        <w:rPr>
          <w:rFonts w:hint="eastAsia"/>
        </w:rPr>
        <w:t xml:space="preserve"> </w:t>
      </w:r>
      <w:r>
        <w:t xml:space="preserve">       </w:t>
      </w:r>
    </w:p>
    <w:tbl>
      <w:tblPr>
        <w:tblStyle w:val="af"/>
        <w:tblW w:w="9665" w:type="dxa"/>
        <w:jc w:val="center"/>
        <w:tblLayout w:type="fixed"/>
        <w:tblLook w:val="04A0" w:firstRow="1" w:lastRow="0" w:firstColumn="1" w:lastColumn="0" w:noHBand="0" w:noVBand="1"/>
      </w:tblPr>
      <w:tblGrid>
        <w:gridCol w:w="9665"/>
      </w:tblGrid>
      <w:tr w:rsidR="00FC58BC" w:rsidTr="00701A68">
        <w:trPr>
          <w:jc w:val="center"/>
        </w:trPr>
        <w:tc>
          <w:tcPr>
            <w:tcW w:w="9665" w:type="dxa"/>
          </w:tcPr>
          <w:p w:rsidR="00FC58BC" w:rsidRDefault="009973AF">
            <w:pPr>
              <w:ind w:firstLineChars="0" w:firstLine="0"/>
            </w:pPr>
            <w:r>
              <w:rPr>
                <w:rFonts w:hint="eastAsia"/>
              </w:rPr>
              <w:t>名称：图层选项</w:t>
            </w:r>
          </w:p>
          <w:p w:rsidR="00FC58BC" w:rsidRDefault="009973AF">
            <w:pPr>
              <w:ind w:firstLineChars="0" w:firstLine="0"/>
            </w:pPr>
            <w:r>
              <w:rPr>
                <w:rFonts w:hint="eastAsia"/>
              </w:rPr>
              <w:t>描述：</w:t>
            </w:r>
            <w:r>
              <w:rPr>
                <w:rFonts w:hint="eastAsia"/>
              </w:rPr>
              <w:t xml:space="preserve"> </w:t>
            </w:r>
            <w:r>
              <w:rPr>
                <w:rFonts w:hint="eastAsia"/>
              </w:rPr>
              <w:t>用户在地图上选择的图层</w:t>
            </w:r>
          </w:p>
          <w:p w:rsidR="00FC58BC" w:rsidRDefault="009973AF" w:rsidP="00701A68">
            <w:pPr>
              <w:ind w:firstLineChars="0" w:firstLine="0"/>
            </w:pPr>
            <w:r>
              <w:rPr>
                <w:rFonts w:hint="eastAsia"/>
              </w:rPr>
              <w:t>定义：图层选项</w:t>
            </w:r>
            <w:r>
              <w:rPr>
                <w:rFonts w:hint="eastAsia"/>
              </w:rPr>
              <w:t>=</w:t>
            </w:r>
            <w:r>
              <w:rPr>
                <w:rFonts w:hint="eastAsia"/>
              </w:rPr>
              <w:t>图层名称</w:t>
            </w:r>
            <w:r>
              <w:rPr>
                <w:rFonts w:hint="eastAsia"/>
              </w:rPr>
              <w:t>+</w:t>
            </w:r>
            <w:r>
              <w:rPr>
                <w:rFonts w:hint="eastAsia"/>
              </w:rPr>
              <w:t>勾选框</w:t>
            </w:r>
          </w:p>
        </w:tc>
      </w:tr>
    </w:tbl>
    <w:p w:rsidR="00FC58BC" w:rsidRDefault="00FC58BC">
      <w:pPr>
        <w:ind w:firstLineChars="0" w:firstLine="0"/>
      </w:pPr>
    </w:p>
    <w:tbl>
      <w:tblPr>
        <w:tblStyle w:val="af"/>
        <w:tblW w:w="9621" w:type="dxa"/>
        <w:jc w:val="center"/>
        <w:tblLayout w:type="fixed"/>
        <w:tblLook w:val="04A0" w:firstRow="1" w:lastRow="0" w:firstColumn="1" w:lastColumn="0" w:noHBand="0" w:noVBand="1"/>
      </w:tblPr>
      <w:tblGrid>
        <w:gridCol w:w="9621"/>
      </w:tblGrid>
      <w:tr w:rsidR="00FC58BC" w:rsidTr="00701A68">
        <w:trPr>
          <w:jc w:val="center"/>
        </w:trPr>
        <w:tc>
          <w:tcPr>
            <w:tcW w:w="9621" w:type="dxa"/>
          </w:tcPr>
          <w:p w:rsidR="00FC58BC" w:rsidRDefault="009973AF">
            <w:pPr>
              <w:ind w:firstLineChars="0" w:firstLine="0"/>
            </w:pPr>
            <w:r>
              <w:rPr>
                <w:rFonts w:hint="eastAsia"/>
              </w:rPr>
              <w:t>名称：新增图层名</w:t>
            </w:r>
          </w:p>
          <w:p w:rsidR="00FC58BC" w:rsidRDefault="009973AF">
            <w:pPr>
              <w:ind w:firstLineChars="0" w:firstLine="0"/>
            </w:pPr>
            <w:r>
              <w:rPr>
                <w:rFonts w:hint="eastAsia"/>
              </w:rPr>
              <w:t>描述：管理员新增加的图层名</w:t>
            </w:r>
          </w:p>
          <w:p w:rsidR="00FC58BC" w:rsidRDefault="009973AF">
            <w:pPr>
              <w:ind w:firstLineChars="0" w:firstLine="0"/>
            </w:pPr>
            <w:r>
              <w:rPr>
                <w:rFonts w:hint="eastAsia"/>
              </w:rPr>
              <w:t>定义：新增图层名</w:t>
            </w:r>
          </w:p>
        </w:tc>
      </w:tr>
    </w:tbl>
    <w:p w:rsidR="00FC58BC" w:rsidRDefault="00FC58BC">
      <w:pPr>
        <w:ind w:firstLine="480"/>
      </w:pPr>
    </w:p>
    <w:tbl>
      <w:tblPr>
        <w:tblStyle w:val="af"/>
        <w:tblW w:w="9711" w:type="dxa"/>
        <w:jc w:val="center"/>
        <w:tblLayout w:type="fixed"/>
        <w:tblLook w:val="04A0" w:firstRow="1" w:lastRow="0" w:firstColumn="1" w:lastColumn="0" w:noHBand="0" w:noVBand="1"/>
      </w:tblPr>
      <w:tblGrid>
        <w:gridCol w:w="9711"/>
      </w:tblGrid>
      <w:tr w:rsidR="00FC58BC" w:rsidTr="00701A68">
        <w:trPr>
          <w:jc w:val="center"/>
        </w:trPr>
        <w:tc>
          <w:tcPr>
            <w:tcW w:w="9711" w:type="dxa"/>
          </w:tcPr>
          <w:p w:rsidR="00FC58BC" w:rsidRDefault="009973AF">
            <w:pPr>
              <w:ind w:firstLineChars="0" w:firstLine="0"/>
            </w:pPr>
            <w:r>
              <w:rPr>
                <w:rFonts w:hint="eastAsia"/>
              </w:rPr>
              <w:t>名称：图层表</w:t>
            </w:r>
          </w:p>
          <w:p w:rsidR="00FC58BC" w:rsidRDefault="009973AF">
            <w:pPr>
              <w:ind w:firstLineChars="0" w:firstLine="0"/>
            </w:pPr>
            <w:r>
              <w:rPr>
                <w:rFonts w:hint="eastAsia"/>
              </w:rPr>
              <w:t>描述：</w:t>
            </w:r>
            <w:r>
              <w:rPr>
                <w:rFonts w:hint="eastAsia"/>
              </w:rPr>
              <w:t xml:space="preserve"> 4D GIS</w:t>
            </w:r>
            <w:r>
              <w:rPr>
                <w:rFonts w:hint="eastAsia"/>
              </w:rPr>
              <w:t>标记系统中使用的图层</w:t>
            </w:r>
          </w:p>
          <w:p w:rsidR="00FC58BC" w:rsidRDefault="009973AF">
            <w:pPr>
              <w:ind w:firstLineChars="0" w:firstLine="0"/>
            </w:pPr>
            <w:r>
              <w:rPr>
                <w:rFonts w:hint="eastAsia"/>
              </w:rPr>
              <w:t>定义：图层表</w:t>
            </w:r>
            <w:r>
              <w:rPr>
                <w:rFonts w:hint="eastAsia"/>
              </w:rPr>
              <w:t>=</w:t>
            </w:r>
            <w:r>
              <w:rPr>
                <w:rFonts w:hint="eastAsia"/>
              </w:rPr>
              <w:t>图层名称</w:t>
            </w:r>
          </w:p>
          <w:p w:rsidR="00FC58BC" w:rsidRDefault="009973AF">
            <w:pPr>
              <w:ind w:leftChars="300" w:left="720" w:firstLineChars="0" w:firstLine="0"/>
            </w:pPr>
            <w:r>
              <w:rPr>
                <w:rFonts w:hint="eastAsia"/>
              </w:rPr>
              <w:lastRenderedPageBreak/>
              <w:t>图层名称：</w:t>
            </w:r>
            <w:r>
              <w:rPr>
                <w:rFonts w:hint="eastAsia"/>
              </w:rPr>
              <w:t>char[20]</w:t>
            </w:r>
          </w:p>
        </w:tc>
      </w:tr>
    </w:tbl>
    <w:p w:rsidR="00FC58BC" w:rsidRDefault="00FC58BC" w:rsidP="00701A68">
      <w:pPr>
        <w:ind w:firstLineChars="83" w:firstLine="199"/>
      </w:pPr>
    </w:p>
    <w:p w:rsidR="009973AF" w:rsidRDefault="009973AF" w:rsidP="00701A68">
      <w:pPr>
        <w:pStyle w:val="3"/>
        <w:ind w:firstLine="281"/>
      </w:pPr>
      <w:bookmarkStart w:id="18" w:name="_Toc23170055"/>
      <w:r>
        <w:rPr>
          <w:rFonts w:hint="eastAsia"/>
        </w:rPr>
        <w:t>3</w:t>
      </w:r>
      <w:r>
        <w:t xml:space="preserve">.4.3 </w:t>
      </w:r>
      <w:r>
        <w:rPr>
          <w:rFonts w:hint="eastAsia"/>
        </w:rPr>
        <w:t>离线数据同步</w:t>
      </w:r>
      <w:bookmarkEnd w:id="18"/>
    </w:p>
    <w:tbl>
      <w:tblPr>
        <w:tblStyle w:val="af"/>
        <w:tblW w:w="0" w:type="auto"/>
        <w:tblLook w:val="04A0" w:firstRow="1" w:lastRow="0" w:firstColumn="1" w:lastColumn="0" w:noHBand="0" w:noVBand="1"/>
      </w:tblPr>
      <w:tblGrid>
        <w:gridCol w:w="9854"/>
      </w:tblGrid>
      <w:tr w:rsidR="009973AF" w:rsidTr="009973AF">
        <w:tc>
          <w:tcPr>
            <w:tcW w:w="9854" w:type="dxa"/>
          </w:tcPr>
          <w:p w:rsidR="009973AF" w:rsidRPr="00A12E7F" w:rsidRDefault="009973AF" w:rsidP="009973AF">
            <w:pPr>
              <w:ind w:firstLineChars="0" w:firstLine="0"/>
            </w:pPr>
            <w:r w:rsidRPr="00A12E7F">
              <w:rPr>
                <w:rFonts w:hint="eastAsia"/>
              </w:rPr>
              <w:t>名称：</w:t>
            </w:r>
            <w:r>
              <w:rPr>
                <w:rFonts w:hint="eastAsia"/>
              </w:rPr>
              <w:t>离线</w:t>
            </w:r>
            <w:r w:rsidRPr="00A12E7F">
              <w:rPr>
                <w:rFonts w:hint="eastAsia"/>
              </w:rPr>
              <w:t>标记表</w:t>
            </w:r>
          </w:p>
          <w:p w:rsidR="009973AF" w:rsidRPr="00A12E7F" w:rsidRDefault="009973AF" w:rsidP="009973AF">
            <w:pPr>
              <w:ind w:firstLineChars="0" w:firstLine="0"/>
            </w:pPr>
            <w:r w:rsidRPr="00A12E7F">
              <w:rPr>
                <w:rFonts w:hint="eastAsia"/>
              </w:rPr>
              <w:t>描述：</w:t>
            </w:r>
            <w:r>
              <w:rPr>
                <w:rFonts w:hint="eastAsia"/>
              </w:rPr>
              <w:t>离线状态下添加或修改的标记</w:t>
            </w:r>
          </w:p>
          <w:p w:rsidR="009973AF" w:rsidRDefault="009973AF" w:rsidP="009973AF">
            <w:pPr>
              <w:ind w:firstLineChars="0" w:firstLine="0"/>
            </w:pPr>
            <w:r w:rsidRPr="00A12E7F">
              <w:rPr>
                <w:rFonts w:hint="eastAsia"/>
              </w:rPr>
              <w:t>定义：标记表</w:t>
            </w:r>
            <w:r w:rsidRPr="00A12E7F">
              <w:rPr>
                <w:rFonts w:hint="eastAsia"/>
              </w:rPr>
              <w:t>=</w:t>
            </w:r>
            <w:r w:rsidRPr="00A12E7F">
              <w:rPr>
                <w:rFonts w:hint="eastAsia"/>
              </w:rPr>
              <w:t>标记序号</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p>
          <w:p w:rsidR="009973AF" w:rsidRPr="00A12E7F" w:rsidRDefault="009973AF" w:rsidP="009973AF">
            <w:pPr>
              <w:ind w:firstLineChars="700" w:firstLine="1680"/>
            </w:pPr>
            <w:r w:rsidRPr="00A12E7F">
              <w:rPr>
                <w:rFonts w:hint="eastAsia"/>
              </w:rPr>
              <w:t>标记时间</w:t>
            </w:r>
            <w:r w:rsidRPr="00A12E7F">
              <w:rPr>
                <w:rFonts w:hint="eastAsia"/>
              </w:rPr>
              <w:t>+</w:t>
            </w:r>
            <w:r w:rsidRPr="00A12E7F">
              <w:rPr>
                <w:rFonts w:hint="eastAsia"/>
              </w:rPr>
              <w:t>上传者</w:t>
            </w:r>
            <w:r w:rsidRPr="00A12E7F">
              <w:rPr>
                <w:rFonts w:hint="eastAsia"/>
              </w:rPr>
              <w:t>ID+</w:t>
            </w:r>
            <w:r w:rsidRPr="00A12E7F">
              <w:rPr>
                <w:rFonts w:hint="eastAsia"/>
              </w:rPr>
              <w:t>上传时间</w:t>
            </w:r>
            <w:r>
              <w:rPr>
                <w:rFonts w:hint="eastAsia"/>
              </w:rPr>
              <w:t>+</w:t>
            </w:r>
            <w:r>
              <w:rPr>
                <w:rFonts w:hint="eastAsia"/>
              </w:rPr>
              <w:t>标记状态</w:t>
            </w:r>
          </w:p>
          <w:p w:rsidR="009973AF" w:rsidRPr="00A12E7F" w:rsidRDefault="009973AF" w:rsidP="009973AF">
            <w:pPr>
              <w:ind w:leftChars="300" w:left="720" w:firstLineChars="0" w:firstLine="0"/>
            </w:pPr>
            <w:r w:rsidRPr="00A12E7F">
              <w:rPr>
                <w:rFonts w:hint="eastAsia"/>
              </w:rPr>
              <w:t>标记序号</w:t>
            </w:r>
            <w:r>
              <w:rPr>
                <w:rFonts w:hint="eastAsia"/>
              </w:rPr>
              <w:t>：</w:t>
            </w:r>
            <w:r>
              <w:rPr>
                <w:rFonts w:hint="eastAsia"/>
              </w:rPr>
              <w:t>int</w:t>
            </w:r>
          </w:p>
          <w:p w:rsidR="009973AF" w:rsidRDefault="009973AF" w:rsidP="009973AF">
            <w:pPr>
              <w:ind w:leftChars="300" w:left="720" w:firstLineChars="0" w:firstLine="0"/>
            </w:pPr>
            <w:r w:rsidRPr="00A12E7F">
              <w:rPr>
                <w:rFonts w:hint="eastAsia"/>
              </w:rPr>
              <w:t>所属图层</w:t>
            </w:r>
            <w:r>
              <w:rPr>
                <w:rFonts w:hint="eastAsia"/>
              </w:rPr>
              <w:t>：</w:t>
            </w:r>
            <w:r>
              <w:rPr>
                <w:rFonts w:hint="eastAsia"/>
              </w:rPr>
              <w:t>enum</w:t>
            </w:r>
          </w:p>
          <w:p w:rsidR="009973AF" w:rsidRDefault="009973AF" w:rsidP="009973AF">
            <w:pPr>
              <w:ind w:leftChars="300" w:left="720" w:firstLineChars="0" w:firstLine="0"/>
            </w:pPr>
            <w:r w:rsidRPr="00A12E7F">
              <w:rPr>
                <w:rFonts w:hint="eastAsia"/>
              </w:rPr>
              <w:t>标记名称</w:t>
            </w:r>
            <w:r>
              <w:rPr>
                <w:rFonts w:hint="eastAsia"/>
              </w:rPr>
              <w:t>：</w:t>
            </w:r>
            <w:r>
              <w:rPr>
                <w:rFonts w:hint="eastAsia"/>
              </w:rPr>
              <w:t>char[20]</w:t>
            </w:r>
          </w:p>
          <w:p w:rsidR="009973AF" w:rsidRDefault="009973AF" w:rsidP="009973AF">
            <w:pPr>
              <w:ind w:leftChars="300" w:left="720" w:firstLineChars="0" w:firstLine="0"/>
            </w:pPr>
            <w:r w:rsidRPr="00A12E7F">
              <w:rPr>
                <w:rFonts w:hint="eastAsia"/>
              </w:rPr>
              <w:t>经度</w:t>
            </w:r>
            <w:r>
              <w:rPr>
                <w:rFonts w:hint="eastAsia"/>
              </w:rPr>
              <w:t>：</w:t>
            </w:r>
            <w:r>
              <w:rPr>
                <w:rFonts w:hint="eastAsia"/>
              </w:rPr>
              <w:t>float</w:t>
            </w:r>
          </w:p>
          <w:p w:rsidR="009973AF" w:rsidRDefault="009973AF" w:rsidP="009973AF">
            <w:pPr>
              <w:ind w:leftChars="300" w:left="720" w:firstLineChars="0" w:firstLine="0"/>
            </w:pPr>
            <w:r>
              <w:rPr>
                <w:rFonts w:hint="eastAsia"/>
              </w:rPr>
              <w:t>纬度：</w:t>
            </w:r>
            <w:r>
              <w:rPr>
                <w:rFonts w:hint="eastAsia"/>
              </w:rPr>
              <w:t>float</w:t>
            </w:r>
          </w:p>
          <w:p w:rsidR="009973AF" w:rsidRDefault="009973AF" w:rsidP="009973AF">
            <w:pPr>
              <w:ind w:leftChars="300" w:left="720" w:firstLineChars="0" w:firstLine="0"/>
            </w:pPr>
            <w:r>
              <w:rPr>
                <w:rFonts w:hint="eastAsia"/>
              </w:rPr>
              <w:t>高度：</w:t>
            </w:r>
            <w:r>
              <w:rPr>
                <w:rFonts w:hint="eastAsia"/>
              </w:rPr>
              <w:t>float</w:t>
            </w:r>
          </w:p>
          <w:p w:rsidR="009973AF" w:rsidRDefault="009973AF" w:rsidP="009973AF">
            <w:pPr>
              <w:ind w:leftChars="300" w:left="720" w:firstLineChars="0" w:firstLine="0"/>
            </w:pPr>
            <w:r>
              <w:rPr>
                <w:rFonts w:hint="eastAsia"/>
              </w:rPr>
              <w:t>标记时间：</w:t>
            </w:r>
            <w:r>
              <w:rPr>
                <w:rFonts w:hint="eastAsia"/>
              </w:rPr>
              <w:t>time</w:t>
            </w:r>
          </w:p>
          <w:p w:rsidR="009973AF" w:rsidRDefault="009973AF" w:rsidP="009973AF">
            <w:pPr>
              <w:ind w:leftChars="300" w:left="720" w:firstLineChars="0" w:firstLine="0"/>
            </w:pPr>
            <w:r>
              <w:rPr>
                <w:rFonts w:hint="eastAsia"/>
              </w:rPr>
              <w:t>上传者</w:t>
            </w:r>
            <w:r>
              <w:rPr>
                <w:rFonts w:hint="eastAsia"/>
              </w:rPr>
              <w:t>ID</w:t>
            </w:r>
            <w:r>
              <w:rPr>
                <w:rFonts w:hint="eastAsia"/>
              </w:rPr>
              <w:t>：</w:t>
            </w:r>
            <w:r>
              <w:rPr>
                <w:rFonts w:hint="eastAsia"/>
              </w:rPr>
              <w:t>int</w:t>
            </w:r>
          </w:p>
          <w:p w:rsidR="009973AF" w:rsidRDefault="009973AF" w:rsidP="009973AF">
            <w:pPr>
              <w:ind w:firstLineChars="300" w:firstLine="720"/>
            </w:pPr>
            <w:r>
              <w:rPr>
                <w:rFonts w:hint="eastAsia"/>
              </w:rPr>
              <w:t>上传时间：</w:t>
            </w:r>
            <w:r>
              <w:rPr>
                <w:rFonts w:hint="eastAsia"/>
              </w:rPr>
              <w:t>time</w:t>
            </w:r>
          </w:p>
          <w:p w:rsidR="009973AF" w:rsidRDefault="009973AF" w:rsidP="009973AF">
            <w:pPr>
              <w:ind w:firstLineChars="300" w:firstLine="720"/>
            </w:pPr>
            <w:r>
              <w:rPr>
                <w:rFonts w:hint="eastAsia"/>
              </w:rPr>
              <w:t>标记状态：</w:t>
            </w:r>
            <w:r>
              <w:rPr>
                <w:rFonts w:hint="eastAsia"/>
              </w:rPr>
              <w:t>bool</w:t>
            </w:r>
          </w:p>
          <w:p w:rsidR="009973AF" w:rsidRDefault="009973AF" w:rsidP="009973AF">
            <w:pPr>
              <w:ind w:firstLineChars="0" w:firstLine="0"/>
            </w:pPr>
            <w:r>
              <w:rPr>
                <w:rFonts w:hint="eastAsia"/>
              </w:rPr>
              <w:t>来源：客户端数据库、数据采集</w:t>
            </w:r>
          </w:p>
          <w:p w:rsidR="009973AF" w:rsidRDefault="009973AF" w:rsidP="009973AF">
            <w:pPr>
              <w:ind w:firstLineChars="0" w:firstLine="0"/>
            </w:pPr>
            <w:r>
              <w:rPr>
                <w:rFonts w:hint="eastAsia"/>
              </w:rPr>
              <w:t>去向：服务端数据库、客户端界面</w:t>
            </w:r>
          </w:p>
        </w:tc>
      </w:tr>
    </w:tbl>
    <w:p w:rsidR="009973AF" w:rsidRDefault="009973AF" w:rsidP="00701A68">
      <w:pPr>
        <w:ind w:firstLineChars="83" w:firstLine="199"/>
      </w:pPr>
    </w:p>
    <w:p w:rsidR="001120EE" w:rsidRDefault="001120EE" w:rsidP="00701A68">
      <w:pPr>
        <w:pStyle w:val="3"/>
        <w:ind w:firstLine="281"/>
      </w:pPr>
      <w:bookmarkStart w:id="19" w:name="_Toc23170056"/>
      <w:r>
        <w:t xml:space="preserve">3.4.4 </w:t>
      </w:r>
      <w:r>
        <w:rPr>
          <w:rFonts w:hint="eastAsia"/>
        </w:rPr>
        <w:t>标记信息分享</w:t>
      </w:r>
      <w:bookmarkEnd w:id="19"/>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sidRPr="00A12E7F">
              <w:rPr>
                <w:rFonts w:hint="eastAsia"/>
              </w:rPr>
              <w:t>名称：标记</w:t>
            </w:r>
            <w:r>
              <w:rPr>
                <w:rFonts w:hint="eastAsia"/>
              </w:rPr>
              <w:t>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从客户端标记表中导出标记分享表</w:t>
            </w:r>
          </w:p>
          <w:p w:rsidR="001120EE" w:rsidRPr="00A12E7F" w:rsidRDefault="001120EE" w:rsidP="00A73D75">
            <w:pPr>
              <w:ind w:firstLineChars="0" w:firstLine="0"/>
            </w:pPr>
            <w:r w:rsidRPr="00A12E7F">
              <w:rPr>
                <w:rFonts w:hint="eastAsia"/>
              </w:rPr>
              <w:t>定义：标记表</w:t>
            </w:r>
            <w:r w:rsidRPr="00A12E7F">
              <w:rPr>
                <w:rFonts w:hint="eastAsia"/>
              </w:rPr>
              <w:t>=</w:t>
            </w:r>
            <w:r w:rsidRPr="00A12E7F">
              <w:rPr>
                <w:rFonts w:hint="eastAsia"/>
              </w:rPr>
              <w:t>所属图层</w:t>
            </w:r>
            <w:r w:rsidRPr="00A12E7F">
              <w:rPr>
                <w:rFonts w:hint="eastAsia"/>
              </w:rPr>
              <w:t>+</w:t>
            </w:r>
            <w:r w:rsidRPr="00A12E7F">
              <w:rPr>
                <w:rFonts w:hint="eastAsia"/>
              </w:rPr>
              <w:t>标记名称</w:t>
            </w:r>
            <w:r w:rsidRPr="00A12E7F">
              <w:rPr>
                <w:rFonts w:hint="eastAsia"/>
              </w:rPr>
              <w:t>+</w:t>
            </w:r>
            <w:r w:rsidRPr="00A12E7F">
              <w:rPr>
                <w:rFonts w:hint="eastAsia"/>
              </w:rPr>
              <w:t>经度</w:t>
            </w:r>
            <w:r w:rsidRPr="00A12E7F">
              <w:rPr>
                <w:rFonts w:hint="eastAsia"/>
              </w:rPr>
              <w:t>+</w:t>
            </w:r>
            <w:r w:rsidRPr="00A12E7F">
              <w:rPr>
                <w:rFonts w:hint="eastAsia"/>
              </w:rPr>
              <w:t>纬度</w:t>
            </w:r>
            <w:r w:rsidRPr="00A12E7F">
              <w:rPr>
                <w:rFonts w:hint="eastAsia"/>
              </w:rPr>
              <w:t>+</w:t>
            </w:r>
            <w:r w:rsidRPr="00A12E7F">
              <w:rPr>
                <w:rFonts w:hint="eastAsia"/>
              </w:rPr>
              <w:t>高度</w:t>
            </w:r>
            <w:r w:rsidRPr="00A12E7F">
              <w:rPr>
                <w:rFonts w:hint="eastAsia"/>
              </w:rPr>
              <w:t>+</w:t>
            </w:r>
            <w:r w:rsidRPr="00A12E7F">
              <w:rPr>
                <w:rFonts w:hint="eastAsia"/>
              </w:rPr>
              <w:t>标记时间</w:t>
            </w:r>
            <w:r w:rsidRPr="00A12E7F">
              <w:rPr>
                <w:rFonts w:hint="eastAsia"/>
              </w:rPr>
              <w:t>+</w:t>
            </w:r>
            <w:r w:rsidRPr="00A12E7F">
              <w:rPr>
                <w:rFonts w:hint="eastAsia"/>
              </w:rPr>
              <w:t>上传者</w:t>
            </w:r>
            <w:r>
              <w:rPr>
                <w:rFonts w:hint="eastAsia"/>
              </w:rPr>
              <w:t>ID</w:t>
            </w:r>
          </w:p>
          <w:p w:rsidR="001120EE" w:rsidRDefault="001120EE" w:rsidP="00A73D75">
            <w:pPr>
              <w:ind w:firstLineChars="300" w:firstLine="720"/>
            </w:pPr>
            <w:r w:rsidRPr="00A12E7F">
              <w:rPr>
                <w:rFonts w:hint="eastAsia"/>
              </w:rPr>
              <w:t>所属图层</w:t>
            </w:r>
            <w:r>
              <w:rPr>
                <w:rFonts w:hint="eastAsia"/>
              </w:rPr>
              <w:t>：</w:t>
            </w:r>
            <w:r>
              <w:rPr>
                <w:rFonts w:hint="eastAsia"/>
              </w:rPr>
              <w:t>enum</w:t>
            </w:r>
          </w:p>
          <w:p w:rsidR="001120EE" w:rsidRDefault="001120EE" w:rsidP="00A73D75">
            <w:pPr>
              <w:ind w:leftChars="300" w:left="720" w:firstLineChars="0" w:firstLine="0"/>
            </w:pPr>
            <w:r w:rsidRPr="00A12E7F">
              <w:rPr>
                <w:rFonts w:hint="eastAsia"/>
              </w:rPr>
              <w:t>标记名称</w:t>
            </w:r>
            <w:r>
              <w:rPr>
                <w:rFonts w:hint="eastAsia"/>
              </w:rPr>
              <w:t>：</w:t>
            </w:r>
            <w:r>
              <w:rPr>
                <w:rFonts w:hint="eastAsia"/>
              </w:rPr>
              <w:t>char[20]</w:t>
            </w:r>
          </w:p>
          <w:p w:rsidR="001120EE" w:rsidRDefault="001120EE" w:rsidP="00A73D75">
            <w:pPr>
              <w:ind w:leftChars="300" w:left="720" w:firstLineChars="0" w:firstLine="0"/>
            </w:pPr>
            <w:r w:rsidRPr="00A12E7F">
              <w:rPr>
                <w:rFonts w:hint="eastAsia"/>
              </w:rPr>
              <w:lastRenderedPageBreak/>
              <w:t>经度</w:t>
            </w:r>
            <w:r>
              <w:rPr>
                <w:rFonts w:hint="eastAsia"/>
              </w:rPr>
              <w:t>：</w:t>
            </w:r>
            <w:r>
              <w:rPr>
                <w:rFonts w:hint="eastAsia"/>
              </w:rPr>
              <w:t>float</w:t>
            </w:r>
          </w:p>
          <w:p w:rsidR="001120EE" w:rsidRDefault="001120EE" w:rsidP="00A73D75">
            <w:pPr>
              <w:ind w:leftChars="300" w:left="720" w:firstLineChars="0" w:firstLine="0"/>
            </w:pPr>
            <w:r>
              <w:rPr>
                <w:rFonts w:hint="eastAsia"/>
              </w:rPr>
              <w:t>纬度：</w:t>
            </w:r>
            <w:r>
              <w:rPr>
                <w:rFonts w:hint="eastAsia"/>
              </w:rPr>
              <w:t>float</w:t>
            </w:r>
          </w:p>
          <w:p w:rsidR="001120EE" w:rsidRDefault="001120EE" w:rsidP="00A73D75">
            <w:pPr>
              <w:ind w:leftChars="300" w:left="720" w:firstLineChars="0" w:firstLine="0"/>
            </w:pPr>
            <w:r>
              <w:rPr>
                <w:rFonts w:hint="eastAsia"/>
              </w:rPr>
              <w:t>高度：</w:t>
            </w:r>
            <w:r>
              <w:rPr>
                <w:rFonts w:hint="eastAsia"/>
              </w:rPr>
              <w:t>float</w:t>
            </w:r>
          </w:p>
          <w:p w:rsidR="001120EE" w:rsidRDefault="001120EE" w:rsidP="00A73D75">
            <w:pPr>
              <w:ind w:leftChars="300" w:left="720" w:firstLineChars="0" w:firstLine="0"/>
            </w:pPr>
            <w:r>
              <w:rPr>
                <w:rFonts w:hint="eastAsia"/>
              </w:rPr>
              <w:t>标记时间：</w:t>
            </w:r>
            <w:r>
              <w:rPr>
                <w:rFonts w:hint="eastAsia"/>
              </w:rPr>
              <w:t>time</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Default="001120EE" w:rsidP="00701A68">
      <w:pPr>
        <w:ind w:firstLineChars="0" w:firstLine="0"/>
      </w:pPr>
    </w:p>
    <w:tbl>
      <w:tblPr>
        <w:tblStyle w:val="af"/>
        <w:tblW w:w="0" w:type="auto"/>
        <w:tblLook w:val="04A0" w:firstRow="1" w:lastRow="0" w:firstColumn="1" w:lastColumn="0" w:noHBand="0" w:noVBand="1"/>
      </w:tblPr>
      <w:tblGrid>
        <w:gridCol w:w="9854"/>
      </w:tblGrid>
      <w:tr w:rsidR="001120EE" w:rsidTr="00A73D75">
        <w:tc>
          <w:tcPr>
            <w:tcW w:w="9854" w:type="dxa"/>
          </w:tcPr>
          <w:p w:rsidR="001120EE" w:rsidRPr="00A12E7F" w:rsidRDefault="001120EE" w:rsidP="00A73D75">
            <w:pPr>
              <w:ind w:firstLineChars="0" w:firstLine="0"/>
            </w:pPr>
            <w:r>
              <w:rPr>
                <w:rFonts w:hint="eastAsia"/>
              </w:rPr>
              <w:t>名称：线路分享</w:t>
            </w:r>
            <w:r w:rsidRPr="00A12E7F">
              <w:rPr>
                <w:rFonts w:hint="eastAsia"/>
              </w:rPr>
              <w:t>表</w:t>
            </w:r>
          </w:p>
          <w:p w:rsidR="001120EE" w:rsidRPr="00A12E7F" w:rsidRDefault="001120EE" w:rsidP="00A73D75">
            <w:pPr>
              <w:ind w:firstLineChars="0" w:firstLine="0"/>
            </w:pPr>
            <w:r w:rsidRPr="00A12E7F">
              <w:rPr>
                <w:rFonts w:hint="eastAsia"/>
              </w:rPr>
              <w:t>描述：</w:t>
            </w:r>
            <w:r>
              <w:rPr>
                <w:rFonts w:hint="eastAsia"/>
              </w:rPr>
              <w:t>从客户端线路表中导出标记线路表</w:t>
            </w:r>
          </w:p>
          <w:p w:rsidR="001120EE" w:rsidRDefault="001120EE" w:rsidP="00A73D75">
            <w:pPr>
              <w:ind w:firstLineChars="0" w:firstLine="0"/>
            </w:pPr>
            <w:r>
              <w:rPr>
                <w:rFonts w:hint="eastAsia"/>
              </w:rPr>
              <w:t>定义：线路表</w:t>
            </w:r>
            <w:r>
              <w:rPr>
                <w:rFonts w:hint="eastAsia"/>
              </w:rPr>
              <w:t>=</w:t>
            </w:r>
            <w:r>
              <w:rPr>
                <w:rFonts w:hint="eastAsia"/>
              </w:rPr>
              <w:t>起点标记序号</w:t>
            </w:r>
            <w:r>
              <w:rPr>
                <w:rFonts w:hint="eastAsia"/>
              </w:rPr>
              <w:t>+</w:t>
            </w:r>
            <w:r>
              <w:rPr>
                <w:rFonts w:hint="eastAsia"/>
              </w:rPr>
              <w:t>终点标记序号</w:t>
            </w:r>
            <w:r>
              <w:rPr>
                <w:rFonts w:hint="eastAsia"/>
              </w:rPr>
              <w:t>+</w:t>
            </w:r>
            <w:r>
              <w:rPr>
                <w:rFonts w:hint="eastAsia"/>
              </w:rPr>
              <w:t>中间标记链表</w:t>
            </w:r>
            <w:r>
              <w:rPr>
                <w:rFonts w:hint="eastAsia"/>
              </w:rPr>
              <w:t>+</w:t>
            </w:r>
            <w:r>
              <w:rPr>
                <w:rFonts w:hint="eastAsia"/>
              </w:rPr>
              <w:t>路程</w:t>
            </w:r>
            <w:r>
              <w:rPr>
                <w:rFonts w:hint="eastAsia"/>
              </w:rPr>
              <w:t>+</w:t>
            </w:r>
            <w:r>
              <w:rPr>
                <w:rFonts w:hint="eastAsia"/>
              </w:rPr>
              <w:t>上传者</w:t>
            </w:r>
            <w:r>
              <w:rPr>
                <w:rFonts w:hint="eastAsia"/>
              </w:rPr>
              <w:t>ID</w:t>
            </w:r>
          </w:p>
          <w:p w:rsidR="001120EE" w:rsidRDefault="001120EE" w:rsidP="00A73D75">
            <w:pPr>
              <w:ind w:firstLineChars="300" w:firstLine="720"/>
            </w:pPr>
            <w:r>
              <w:rPr>
                <w:rFonts w:hint="eastAsia"/>
              </w:rPr>
              <w:t>起点标记序号：</w:t>
            </w:r>
            <w:r>
              <w:rPr>
                <w:rFonts w:hint="eastAsia"/>
              </w:rPr>
              <w:t>int</w:t>
            </w:r>
          </w:p>
          <w:p w:rsidR="001120EE" w:rsidRDefault="001120EE" w:rsidP="00A73D75">
            <w:pPr>
              <w:ind w:leftChars="300" w:left="720" w:firstLineChars="0" w:firstLine="0"/>
            </w:pPr>
            <w:r>
              <w:rPr>
                <w:rFonts w:hint="eastAsia"/>
              </w:rPr>
              <w:t>终点标记序号：</w:t>
            </w:r>
            <w:r>
              <w:rPr>
                <w:rFonts w:hint="eastAsia"/>
              </w:rPr>
              <w:t>int</w:t>
            </w:r>
          </w:p>
          <w:p w:rsidR="001120EE" w:rsidRDefault="001120EE" w:rsidP="00A73D75">
            <w:pPr>
              <w:ind w:leftChars="300" w:left="720" w:firstLineChars="0" w:firstLine="0"/>
            </w:pPr>
            <w:r>
              <w:rPr>
                <w:rFonts w:hint="eastAsia"/>
              </w:rPr>
              <w:t>中间标记链表：</w:t>
            </w:r>
            <w:r>
              <w:rPr>
                <w:rFonts w:hint="eastAsia"/>
              </w:rPr>
              <w:t>list</w:t>
            </w:r>
          </w:p>
          <w:p w:rsidR="001120EE" w:rsidRDefault="001120EE" w:rsidP="00A73D75">
            <w:pPr>
              <w:ind w:leftChars="300" w:left="720" w:firstLineChars="0" w:firstLine="0"/>
            </w:pPr>
            <w:r>
              <w:rPr>
                <w:rFonts w:hint="eastAsia"/>
              </w:rPr>
              <w:t>路程：</w:t>
            </w:r>
            <w:r>
              <w:rPr>
                <w:rFonts w:hint="eastAsia"/>
              </w:rPr>
              <w:t>float</w:t>
            </w:r>
            <w:r>
              <w:rPr>
                <w:rFonts w:hint="eastAsia"/>
              </w:rPr>
              <w:t>，单位</w:t>
            </w:r>
            <w:r>
              <w:rPr>
                <w:rFonts w:hint="eastAsia"/>
              </w:rPr>
              <w:t>km</w:t>
            </w:r>
          </w:p>
          <w:p w:rsidR="001120EE" w:rsidRDefault="001120EE" w:rsidP="00A73D75">
            <w:pPr>
              <w:ind w:leftChars="300" w:left="720" w:firstLineChars="0" w:firstLine="0"/>
            </w:pPr>
            <w:r>
              <w:rPr>
                <w:rFonts w:hint="eastAsia"/>
              </w:rPr>
              <w:t>上传者</w:t>
            </w:r>
            <w:r>
              <w:rPr>
                <w:rFonts w:hint="eastAsia"/>
              </w:rPr>
              <w:t>ID</w:t>
            </w:r>
            <w:r>
              <w:rPr>
                <w:rFonts w:hint="eastAsia"/>
              </w:rPr>
              <w:t>：</w:t>
            </w:r>
            <w:r>
              <w:rPr>
                <w:rFonts w:hint="eastAsia"/>
              </w:rPr>
              <w:t>int</w:t>
            </w:r>
          </w:p>
          <w:p w:rsidR="001120EE" w:rsidRDefault="001120EE" w:rsidP="00A73D75">
            <w:pPr>
              <w:ind w:firstLineChars="0" w:firstLine="0"/>
            </w:pPr>
            <w:r>
              <w:rPr>
                <w:rFonts w:hint="eastAsia"/>
              </w:rPr>
              <w:t>来源：客户端数据库</w:t>
            </w:r>
          </w:p>
          <w:p w:rsidR="001120EE" w:rsidRDefault="001120EE" w:rsidP="00A73D75">
            <w:pPr>
              <w:ind w:firstLineChars="0" w:firstLine="0"/>
            </w:pPr>
            <w:r>
              <w:rPr>
                <w:rFonts w:hint="eastAsia"/>
              </w:rPr>
              <w:t>去向：第三方平台</w:t>
            </w:r>
          </w:p>
        </w:tc>
      </w:tr>
    </w:tbl>
    <w:p w:rsidR="001120EE" w:rsidRPr="001120EE" w:rsidRDefault="001120EE" w:rsidP="00701A68">
      <w:pPr>
        <w:ind w:firstLineChars="0" w:firstLine="0"/>
      </w:pPr>
    </w:p>
    <w:p w:rsidR="00FC58BC" w:rsidRDefault="009973AF">
      <w:pPr>
        <w:pStyle w:val="1"/>
        <w:spacing w:before="120" w:after="120"/>
      </w:pPr>
      <w:bookmarkStart w:id="20" w:name="_Toc23170057"/>
      <w:r>
        <w:rPr>
          <w:rFonts w:hint="eastAsia"/>
        </w:rPr>
        <w:t>4</w:t>
      </w:r>
      <w:r>
        <w:rPr>
          <w:rFonts w:hint="eastAsia"/>
        </w:rPr>
        <w:t>、功能需求</w:t>
      </w:r>
      <w:bookmarkEnd w:id="20"/>
    </w:p>
    <w:p w:rsidR="00FC58BC" w:rsidRDefault="009973AF">
      <w:pPr>
        <w:pStyle w:val="2"/>
        <w:ind w:firstLine="151"/>
      </w:pPr>
      <w:bookmarkStart w:id="21" w:name="_Toc23170058"/>
      <w:r>
        <w:rPr>
          <w:rFonts w:hint="eastAsia"/>
        </w:rPr>
        <w:t>4.1</w:t>
      </w:r>
      <w:r>
        <w:rPr>
          <w:rFonts w:hint="eastAsia"/>
        </w:rPr>
        <w:t>功能划分</w:t>
      </w:r>
      <w:bookmarkEnd w:id="21"/>
    </w:p>
    <w:p w:rsidR="00543F5F" w:rsidRDefault="00543F5F">
      <w:pPr>
        <w:pStyle w:val="3"/>
        <w:ind w:firstLine="281"/>
      </w:pPr>
      <w:bookmarkStart w:id="22" w:name="_Toc23170059"/>
      <w:r>
        <w:rPr>
          <w:rFonts w:hint="eastAsia"/>
        </w:rPr>
        <w:t>4.</w:t>
      </w:r>
      <w:r>
        <w:t>1</w:t>
      </w:r>
      <w:r>
        <w:rPr>
          <w:rFonts w:hint="eastAsia"/>
        </w:rPr>
        <w:t>.</w:t>
      </w:r>
      <w:r>
        <w:t xml:space="preserve">1 </w:t>
      </w:r>
      <w:r>
        <w:rPr>
          <w:rFonts w:hint="eastAsia"/>
        </w:rPr>
        <w:t>登录注册</w:t>
      </w:r>
      <w:bookmarkEnd w:id="22"/>
    </w:p>
    <w:p w:rsidR="00543F5F" w:rsidRDefault="00104F8E" w:rsidP="00543F5F">
      <w:pPr>
        <w:ind w:firstLine="480"/>
      </w:pPr>
      <w:r>
        <w:rPr>
          <w:rFonts w:hint="eastAsia"/>
        </w:rPr>
        <w:t>登录注册模块</w:t>
      </w:r>
      <w:r>
        <w:rPr>
          <w:rFonts w:hint="eastAsia"/>
        </w:rPr>
        <w:t>支持用户的登录、注册和找回密码。用户的登录可以通过手机号作为账号，</w:t>
      </w:r>
      <w:r>
        <w:rPr>
          <w:rFonts w:hint="eastAsia"/>
        </w:rPr>
        <w:t>输入密码进行登录</w:t>
      </w:r>
      <w:r>
        <w:rPr>
          <w:rFonts w:hint="eastAsia"/>
        </w:rPr>
        <w:t>，或者是已经绑定过手机号的其他平台（如微信、</w:t>
      </w:r>
      <w:r>
        <w:rPr>
          <w:rFonts w:hint="eastAsia"/>
        </w:rPr>
        <w:t>QQ</w:t>
      </w:r>
      <w:r>
        <w:rPr>
          <w:rFonts w:hint="eastAsia"/>
        </w:rPr>
        <w:t>、微博）账号，或者直接通过手机验证码进行登录。用户注册需要用户的手机号为账号，填写昵称、头像等基</w:t>
      </w:r>
      <w:r>
        <w:rPr>
          <w:rFonts w:hint="eastAsia"/>
        </w:rPr>
        <w:lastRenderedPageBreak/>
        <w:t>本信息，并设置密码，通过短信验证码来注册。当用户忘记密码时，可以通过短信验证码重新设置密码（密码的作用是可以使用户在其他非手机客户端登录时无需手机在身边也可以直接登录）。</w:t>
      </w:r>
    </w:p>
    <w:p w:rsidR="00E21570" w:rsidRDefault="00E21570" w:rsidP="00E21570">
      <w:pPr>
        <w:keepNext/>
        <w:ind w:firstLineChars="0" w:firstLine="0"/>
        <w:jc w:val="center"/>
      </w:pPr>
      <w:r>
        <w:rPr>
          <w:noProof/>
        </w:rPr>
        <w:drawing>
          <wp:inline distT="0" distB="0" distL="0" distR="0" wp14:anchorId="6F0ECB60" wp14:editId="259D0B00">
            <wp:extent cx="4438650" cy="2009775"/>
            <wp:effectExtent l="0" t="0" r="0" b="9525"/>
            <wp:docPr id="10"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E21570" w:rsidRDefault="00E21570" w:rsidP="00E21570">
      <w:pPr>
        <w:pStyle w:val="a3"/>
        <w:ind w:left="960" w:firstLine="400"/>
        <w:jc w:val="center"/>
      </w:pPr>
      <w:r>
        <w:rPr>
          <w:rFonts w:hint="eastAsia"/>
        </w:rPr>
        <w:t>图</w:t>
      </w:r>
      <w:r>
        <w:t xml:space="preserve"> 1 </w:t>
      </w:r>
      <w:r>
        <w:rPr>
          <w:rFonts w:hint="eastAsia"/>
        </w:rPr>
        <w:t>信息发布模块</w:t>
      </w:r>
    </w:p>
    <w:p w:rsidR="00E21570" w:rsidRPr="00E21570" w:rsidRDefault="00E21570" w:rsidP="00543F5F">
      <w:pPr>
        <w:ind w:firstLine="480"/>
        <w:rPr>
          <w:rFonts w:hint="eastAsia"/>
        </w:rPr>
      </w:pPr>
    </w:p>
    <w:p w:rsidR="00FC58BC" w:rsidRDefault="009973AF">
      <w:pPr>
        <w:pStyle w:val="3"/>
        <w:ind w:firstLine="281"/>
      </w:pPr>
      <w:bookmarkStart w:id="23" w:name="_Toc23170060"/>
      <w:r>
        <w:rPr>
          <w:rFonts w:hint="eastAsia"/>
        </w:rPr>
        <w:t>4.</w:t>
      </w:r>
      <w:r>
        <w:t>1</w:t>
      </w:r>
      <w:r>
        <w:rPr>
          <w:rFonts w:hint="eastAsia"/>
        </w:rPr>
        <w:t>.</w:t>
      </w:r>
      <w:r w:rsidR="00E21570">
        <w:t>2</w:t>
      </w:r>
      <w:r>
        <w:t xml:space="preserve"> </w:t>
      </w:r>
      <w:r>
        <w:rPr>
          <w:rFonts w:hint="eastAsia"/>
        </w:rPr>
        <w:t>视图切换</w:t>
      </w:r>
      <w:bookmarkEnd w:id="23"/>
    </w:p>
    <w:p w:rsidR="00FC58BC" w:rsidRDefault="009973AF">
      <w:pPr>
        <w:ind w:firstLine="480"/>
      </w:pPr>
      <w:r>
        <w:rPr>
          <w:rFonts w:hint="eastAsia"/>
        </w:rPr>
        <w:t>视图切换模块支持用户对于</w:t>
      </w:r>
      <w:r>
        <w:rPr>
          <w:rFonts w:hint="eastAsia"/>
        </w:rPr>
        <w:t>2D</w:t>
      </w:r>
      <w:r>
        <w:rPr>
          <w:rFonts w:hint="eastAsia"/>
        </w:rPr>
        <w:t>、</w:t>
      </w:r>
      <w:r>
        <w:rPr>
          <w:rFonts w:hint="eastAsia"/>
        </w:rPr>
        <w:t>3D</w:t>
      </w:r>
      <w:r>
        <w:rPr>
          <w:rFonts w:hint="eastAsia"/>
        </w:rPr>
        <w:t>、</w:t>
      </w:r>
      <w:r>
        <w:rPr>
          <w:rFonts w:hint="eastAsia"/>
        </w:rPr>
        <w:t>4D</w:t>
      </w:r>
      <w:r>
        <w:rPr>
          <w:rFonts w:hint="eastAsia"/>
        </w:rPr>
        <w:t>视图的切换，用户所看到的视图基于我们对于百度地图的地图模型引用，百度地图支持</w:t>
      </w:r>
      <w:r>
        <w:rPr>
          <w:rFonts w:hint="eastAsia"/>
        </w:rPr>
        <w:t>2D</w:t>
      </w:r>
      <w:r>
        <w:rPr>
          <w:rFonts w:hint="eastAsia"/>
        </w:rPr>
        <w:t>、</w:t>
      </w:r>
      <w:r>
        <w:rPr>
          <w:rFonts w:hint="eastAsia"/>
        </w:rPr>
        <w:t>3D</w:t>
      </w:r>
      <w:r>
        <w:rPr>
          <w:rFonts w:hint="eastAsia"/>
        </w:rPr>
        <w:t>的地图模型，对于</w:t>
      </w:r>
      <w:r>
        <w:rPr>
          <w:rFonts w:hint="eastAsia"/>
        </w:rPr>
        <w:t>4D</w:t>
      </w:r>
      <w:r>
        <w:rPr>
          <w:rFonts w:hint="eastAsia"/>
        </w:rPr>
        <w:t>由于无法直接形象的展示时间这一概念，所以这里使用了时间</w:t>
      </w:r>
      <w:r w:rsidR="00BC5B2C">
        <w:rPr>
          <w:rFonts w:hint="eastAsia"/>
        </w:rPr>
        <w:t>轴的概念</w:t>
      </w:r>
      <w:r>
        <w:rPr>
          <w:rFonts w:hint="eastAsia"/>
        </w:rPr>
        <w:t>。具体功能划分和概述如下：</w:t>
      </w:r>
    </w:p>
    <w:p w:rsidR="00E21570" w:rsidRPr="00E21570" w:rsidRDefault="00E21570">
      <w:pPr>
        <w:ind w:firstLine="480"/>
        <w:rPr>
          <w:rFonts w:hint="eastAsia"/>
        </w:rPr>
      </w:pPr>
    </w:p>
    <w:p w:rsidR="00FC58BC" w:rsidRDefault="009973AF">
      <w:pPr>
        <w:ind w:firstLine="480"/>
      </w:pPr>
      <w:r>
        <w:rPr>
          <w:rFonts w:hint="eastAsia"/>
        </w:rPr>
        <w:t>1)</w:t>
      </w:r>
      <w:r>
        <w:rPr>
          <w:rFonts w:hint="eastAsia"/>
        </w:rPr>
        <w:t>切换</w:t>
      </w:r>
      <w:r>
        <w:rPr>
          <w:rFonts w:hint="eastAsia"/>
        </w:rPr>
        <w:t>2D</w:t>
      </w:r>
      <w:r>
        <w:rPr>
          <w:rFonts w:hint="eastAsia"/>
        </w:rPr>
        <w:t>视图：</w:t>
      </w:r>
      <w:r>
        <w:rPr>
          <w:rFonts w:hint="eastAsia"/>
        </w:rPr>
        <w:t>2D</w:t>
      </w:r>
      <w:r>
        <w:rPr>
          <w:rFonts w:hint="eastAsia"/>
        </w:rPr>
        <w:t>视图主要显示了经纬度信息，默认显示为用户所在定位的周围视野，尺标为</w:t>
      </w:r>
      <w:r>
        <w:rPr>
          <w:rFonts w:hint="eastAsia"/>
        </w:rPr>
        <w:t>1:</w:t>
      </w:r>
      <w:r>
        <w:t>10000</w:t>
      </w:r>
      <w:r>
        <w:rPr>
          <w:rFonts w:hint="eastAsia"/>
        </w:rPr>
        <w:t>，其视野和尺标可以通过用户自主调节。用户也将视野重新定位到当前位置。在同一经纬度显示的标记信息为最新的一条标记（即时间最近的一条标记）。</w:t>
      </w:r>
    </w:p>
    <w:p w:rsidR="00FC58BC" w:rsidRDefault="009973AF">
      <w:pPr>
        <w:ind w:firstLine="480"/>
      </w:pPr>
      <w:r>
        <w:t>2)</w:t>
      </w:r>
      <w:r>
        <w:rPr>
          <w:rFonts w:hint="eastAsia"/>
        </w:rPr>
        <w:t>切换</w:t>
      </w:r>
      <w:r>
        <w:rPr>
          <w:rFonts w:hint="eastAsia"/>
        </w:rPr>
        <w:t>3D</w:t>
      </w:r>
      <w:r>
        <w:rPr>
          <w:rFonts w:hint="eastAsia"/>
        </w:rPr>
        <w:t>视图：</w:t>
      </w:r>
      <w:r>
        <w:rPr>
          <w:rFonts w:hint="eastAsia"/>
        </w:rPr>
        <w:t>3D</w:t>
      </w:r>
      <w:r>
        <w:rPr>
          <w:rFonts w:hint="eastAsia"/>
        </w:rPr>
        <w:t>视图主要显示了经纬度和海拔高度信息，默认显示为用户所在定位的周围视野，尺标为</w:t>
      </w:r>
      <w:r>
        <w:rPr>
          <w:rFonts w:hint="eastAsia"/>
        </w:rPr>
        <w:t>1:</w:t>
      </w:r>
      <w:r>
        <w:t>10000</w:t>
      </w:r>
      <w:r>
        <w:rPr>
          <w:rFonts w:hint="eastAsia"/>
        </w:rPr>
        <w:t>，</w:t>
      </w:r>
      <w:r>
        <w:rPr>
          <w:rFonts w:hint="eastAsia"/>
        </w:rPr>
        <w:t>3D</w:t>
      </w:r>
      <w:r>
        <w:rPr>
          <w:rFonts w:hint="eastAsia"/>
        </w:rPr>
        <w:t>成像为</w:t>
      </w:r>
      <w:r>
        <w:rPr>
          <w:rFonts w:hint="eastAsia"/>
        </w:rPr>
        <w:t>4</w:t>
      </w:r>
      <w:r>
        <w:t>5</w:t>
      </w:r>
      <w:r>
        <w:rPr>
          <w:rFonts w:hint="eastAsia"/>
        </w:rPr>
        <w:t>度角，其视野大小、视野角度和尺标可以通过用户自主调节。用户也将视野重新定位到当前位置。在同一物理地点显示的标记信息为最新的一条标记（即时间最近的一条标记）。</w:t>
      </w:r>
    </w:p>
    <w:p w:rsidR="00FC58BC" w:rsidRDefault="009973AF">
      <w:pPr>
        <w:ind w:firstLine="480"/>
      </w:pPr>
      <w:r>
        <w:t>3)</w:t>
      </w:r>
      <w:r>
        <w:rPr>
          <w:rFonts w:hint="eastAsia"/>
        </w:rPr>
        <w:t>切换</w:t>
      </w:r>
      <w:r>
        <w:rPr>
          <w:rFonts w:hint="eastAsia"/>
        </w:rPr>
        <w:t>4D</w:t>
      </w:r>
      <w:r>
        <w:rPr>
          <w:rFonts w:hint="eastAsia"/>
        </w:rPr>
        <w:t>视图：</w:t>
      </w:r>
      <w:r>
        <w:rPr>
          <w:rFonts w:hint="eastAsia"/>
        </w:rPr>
        <w:t>4D</w:t>
      </w:r>
      <w:r>
        <w:rPr>
          <w:rFonts w:hint="eastAsia"/>
        </w:rPr>
        <w:t>视图沿用</w:t>
      </w:r>
      <w:r>
        <w:rPr>
          <w:rFonts w:hint="eastAsia"/>
        </w:rPr>
        <w:t>3D</w:t>
      </w:r>
      <w:r>
        <w:rPr>
          <w:rFonts w:hint="eastAsia"/>
        </w:rPr>
        <w:t>视图的功能，但是增加了时间的标识。在同一物理地</w:t>
      </w:r>
      <w:r w:rsidR="00A50E6D">
        <w:rPr>
          <w:rFonts w:hint="eastAsia"/>
        </w:rPr>
        <w:t>点显示的标记信息将根据时间排序，通过是调动时间轴查看</w:t>
      </w:r>
      <w:r>
        <w:rPr>
          <w:rFonts w:hint="eastAsia"/>
        </w:rPr>
        <w:t>。</w:t>
      </w:r>
    </w:p>
    <w:p w:rsidR="00543F5F" w:rsidRDefault="00543F5F" w:rsidP="00543F5F">
      <w:pPr>
        <w:keepNext/>
        <w:ind w:firstLineChars="0" w:firstLine="0"/>
        <w:jc w:val="center"/>
      </w:pPr>
      <w:r>
        <w:rPr>
          <w:noProof/>
        </w:rPr>
        <w:lastRenderedPageBreak/>
        <w:drawing>
          <wp:inline distT="0" distB="0" distL="0" distR="0" wp14:anchorId="7711B2AE" wp14:editId="7D00C640">
            <wp:extent cx="4438650" cy="2009775"/>
            <wp:effectExtent l="0" t="0" r="0" b="9525"/>
            <wp:docPr id="8"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543F5F" w:rsidRDefault="00543F5F" w:rsidP="00543F5F">
      <w:pPr>
        <w:pStyle w:val="a3"/>
        <w:ind w:left="960" w:firstLine="400"/>
        <w:jc w:val="center"/>
      </w:pPr>
      <w:r>
        <w:rPr>
          <w:rFonts w:hint="eastAsia"/>
        </w:rPr>
        <w:t>图</w:t>
      </w:r>
      <w:r>
        <w:t xml:space="preserve"> </w:t>
      </w:r>
      <w:r w:rsidR="00E21570">
        <w:t>2</w:t>
      </w:r>
      <w:r>
        <w:t xml:space="preserve"> </w:t>
      </w:r>
      <w:r>
        <w:rPr>
          <w:rFonts w:hint="eastAsia"/>
        </w:rPr>
        <w:t>信息发布模块</w:t>
      </w:r>
    </w:p>
    <w:p w:rsidR="00543F5F" w:rsidRPr="00543F5F" w:rsidRDefault="00543F5F">
      <w:pPr>
        <w:ind w:firstLine="480"/>
        <w:rPr>
          <w:rFonts w:hint="eastAsia"/>
        </w:rPr>
      </w:pPr>
    </w:p>
    <w:p w:rsidR="00FC58BC" w:rsidRDefault="009973AF">
      <w:pPr>
        <w:pStyle w:val="3"/>
        <w:ind w:firstLine="281"/>
      </w:pPr>
      <w:bookmarkStart w:id="24" w:name="_Toc23170061"/>
      <w:r>
        <w:rPr>
          <w:rFonts w:hint="eastAsia"/>
        </w:rPr>
        <w:t>4.1</w:t>
      </w:r>
      <w:r w:rsidR="00E21570">
        <w:rPr>
          <w:rFonts w:hint="eastAsia"/>
        </w:rPr>
        <w:t>.</w:t>
      </w:r>
      <w:r w:rsidR="00E21570">
        <w:t>3</w:t>
      </w:r>
      <w:r>
        <w:t xml:space="preserve"> </w:t>
      </w:r>
      <w:r>
        <w:rPr>
          <w:rFonts w:hint="eastAsia"/>
        </w:rPr>
        <w:t>即时查询</w:t>
      </w:r>
      <w:bookmarkEnd w:id="24"/>
    </w:p>
    <w:p w:rsidR="00FC58BC" w:rsidRDefault="009973AF">
      <w:pPr>
        <w:ind w:firstLine="480"/>
      </w:pPr>
      <w:r>
        <w:rPr>
          <w:rFonts w:hint="eastAsia"/>
        </w:rPr>
        <w:t>即时查询模块支持用户根据</w:t>
      </w:r>
      <w:r>
        <w:rPr>
          <w:rFonts w:hint="eastAsia"/>
        </w:rPr>
        <w:t>2D</w:t>
      </w:r>
      <w:r>
        <w:rPr>
          <w:rFonts w:hint="eastAsia"/>
        </w:rPr>
        <w:t>、</w:t>
      </w:r>
      <w:r>
        <w:rPr>
          <w:rFonts w:hint="eastAsia"/>
        </w:rPr>
        <w:t>3D</w:t>
      </w:r>
      <w:r>
        <w:rPr>
          <w:rFonts w:hint="eastAsia"/>
        </w:rPr>
        <w:t>或</w:t>
      </w:r>
      <w:r>
        <w:rPr>
          <w:rFonts w:hint="eastAsia"/>
        </w:rPr>
        <w:t>4D</w:t>
      </w:r>
      <w:r>
        <w:rPr>
          <w:rFonts w:hint="eastAsia"/>
        </w:rPr>
        <w:t>信息查询感兴趣的标记，也支持用户查看指定图层。具体功能划分和概述如下：</w:t>
      </w:r>
      <w:r>
        <w:rPr>
          <w:rFonts w:hint="eastAsia"/>
        </w:rPr>
        <w:t xml:space="preserve">   </w:t>
      </w:r>
    </w:p>
    <w:p w:rsidR="00FC58BC" w:rsidRDefault="009973AF">
      <w:pPr>
        <w:ind w:firstLine="480"/>
      </w:pPr>
      <w:r>
        <w:rPr>
          <w:rFonts w:hint="eastAsia"/>
        </w:rPr>
        <w:t>1)</w:t>
      </w:r>
      <w:r>
        <w:rPr>
          <w:rFonts w:hint="eastAsia"/>
        </w:rPr>
        <w:t>标记查询：用户可以根据标记的</w:t>
      </w:r>
      <w:r>
        <w:rPr>
          <w:rFonts w:hint="eastAsia"/>
        </w:rPr>
        <w:t>2D</w:t>
      </w:r>
      <w:r>
        <w:rPr>
          <w:rFonts w:hint="eastAsia"/>
        </w:rPr>
        <w:t>、</w:t>
      </w:r>
      <w:r>
        <w:rPr>
          <w:rFonts w:hint="eastAsia"/>
        </w:rPr>
        <w:t>3D</w:t>
      </w:r>
      <w:r>
        <w:rPr>
          <w:rFonts w:hint="eastAsia"/>
        </w:rPr>
        <w:t>或</w:t>
      </w:r>
      <w:r>
        <w:rPr>
          <w:rFonts w:hint="eastAsia"/>
        </w:rPr>
        <w:t>4D</w:t>
      </w:r>
      <w:r>
        <w:rPr>
          <w:rFonts w:hint="eastAsia"/>
        </w:rPr>
        <w:t>信息进行查询。低维度上的查询将拓充所有高维度的信息（如</w:t>
      </w:r>
      <w:r>
        <w:rPr>
          <w:rFonts w:hint="eastAsia"/>
        </w:rPr>
        <w:t>2D</w:t>
      </w:r>
      <w:r>
        <w:rPr>
          <w:rFonts w:hint="eastAsia"/>
        </w:rPr>
        <w:t>查询将显现不同高度不同时间点的标记信息）。用户也可以根据标记名称查询指定名字的标记。</w:t>
      </w:r>
    </w:p>
    <w:p w:rsidR="00FC58BC" w:rsidRDefault="009973AF">
      <w:pPr>
        <w:ind w:firstLine="480"/>
      </w:pPr>
      <w:r>
        <w:rPr>
          <w:rFonts w:hint="eastAsia"/>
        </w:rPr>
        <w:t>2)</w:t>
      </w:r>
      <w:r>
        <w:rPr>
          <w:rFonts w:hint="eastAsia"/>
        </w:rPr>
        <w:t>图层查询：用户指定查询的图层名称，若用户还选择了“附近”选项，则只显示距离用户位置</w:t>
      </w:r>
      <w:r>
        <w:rPr>
          <w:rFonts w:hint="eastAsia"/>
        </w:rPr>
        <w:t>4km</w:t>
      </w:r>
      <w:r>
        <w:rPr>
          <w:rFonts w:hint="eastAsia"/>
        </w:rPr>
        <w:t>范围以内的标记；否则显示属于该图层的所有标记。若用户还指定了时间信息，则对前面显示的标记再进行一次时间过滤，只显示符合时间要求的标记。</w:t>
      </w:r>
    </w:p>
    <w:p w:rsidR="00FC58BC" w:rsidRDefault="009973AF">
      <w:pPr>
        <w:ind w:firstLine="480"/>
      </w:pPr>
      <w:r>
        <w:rPr>
          <w:rFonts w:hint="eastAsia"/>
        </w:rPr>
        <w:t>3)</w:t>
      </w:r>
      <w:r>
        <w:rPr>
          <w:rFonts w:hint="eastAsia"/>
        </w:rPr>
        <w:t>线路查询：用户指定查询线路的起点位置和终点位置，系统将按照路程由近及远的顺序显示所有可能的线路。</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286125" cy="1771650"/>
            <wp:effectExtent l="19050" t="0" r="9525" b="0"/>
            <wp:docPr id="4" name="图片 3" descr="C:\Users\Administrator\AppData\Roaming\Tencent\Users\2604854546\QQ\WinTemp\RichOle\U`T(P}4VP{}8PEQWU$2RP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C:\Users\Administrator\AppData\Roaming\Tencent\Users\2604854546\QQ\WinTemp\RichOle\U`T(P}4VP{}8PEQWU$2RPH6.png"/>
                    <pic:cNvPicPr>
                      <a:picLocks noChangeAspect="1" noChangeArrowheads="1"/>
                    </pic:cNvPicPr>
                  </pic:nvPicPr>
                  <pic:blipFill>
                    <a:blip r:embed="rId18" cstate="print"/>
                    <a:srcRect/>
                    <a:stretch>
                      <a:fillRect/>
                    </a:stretch>
                  </pic:blipFill>
                  <pic:spPr>
                    <a:xfrm>
                      <a:off x="0" y="0"/>
                      <a:ext cx="3286125" cy="1771650"/>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E21570">
        <w:t>3</w:t>
      </w:r>
      <w:r>
        <w:rPr>
          <w:rFonts w:hint="eastAsia"/>
        </w:rPr>
        <w:t>即时查询模块</w:t>
      </w:r>
    </w:p>
    <w:p w:rsidR="00FC58BC" w:rsidRDefault="009973AF">
      <w:pPr>
        <w:pStyle w:val="3"/>
        <w:ind w:firstLine="281"/>
      </w:pPr>
      <w:bookmarkStart w:id="25" w:name="_Toc23170062"/>
      <w:r>
        <w:rPr>
          <w:rFonts w:hint="eastAsia"/>
        </w:rPr>
        <w:lastRenderedPageBreak/>
        <w:t>4.1.</w:t>
      </w:r>
      <w:r w:rsidR="00E21570">
        <w:t>4</w:t>
      </w:r>
      <w:r>
        <w:rPr>
          <w:rFonts w:hint="eastAsia"/>
        </w:rPr>
        <w:t>离线数据同步</w:t>
      </w:r>
      <w:bookmarkEnd w:id="25"/>
    </w:p>
    <w:p w:rsidR="00FC58BC" w:rsidRDefault="009973AF">
      <w:pPr>
        <w:ind w:firstLine="480"/>
      </w:pPr>
      <w:r>
        <w:rPr>
          <w:rFonts w:hint="eastAsia"/>
        </w:rPr>
        <w:t>离线数据同步模块提供离线标记、在线集中上传数据和同步的功能，用于处理本系统在不同网络情况下的使用。当用户处于无网络的情况下时，仍能使用本系统进行标记记录，当处于有网络的情况下时，可以及时上传同步数据，使本系统的使用不受网络条件的限制。具体功能划分如下：</w:t>
      </w:r>
    </w:p>
    <w:p w:rsidR="00FC58BC" w:rsidRDefault="009973AF">
      <w:pPr>
        <w:ind w:firstLine="480"/>
      </w:pPr>
      <w:r>
        <w:rPr>
          <w:rFonts w:hint="eastAsia"/>
        </w:rPr>
        <w:t>1)</w:t>
      </w:r>
      <w:r>
        <w:rPr>
          <w:rFonts w:hint="eastAsia"/>
        </w:rPr>
        <w:t>离线标记：用户处于无网络状态或网络状况不佳时，可进行离线标记，标记结果仅保存在本地数据库中。</w:t>
      </w:r>
    </w:p>
    <w:p w:rsidR="00FC58BC" w:rsidRDefault="009973AF">
      <w:pPr>
        <w:ind w:firstLineChars="0" w:firstLine="480"/>
      </w:pPr>
      <w:r>
        <w:rPr>
          <w:rFonts w:hint="eastAsia"/>
        </w:rPr>
        <w:t>2</w:t>
      </w:r>
      <w:r>
        <w:t>)</w:t>
      </w:r>
      <w:r>
        <w:rPr>
          <w:rFonts w:hint="eastAsia"/>
        </w:rPr>
        <w:t>逐条标记上传：当网络状况良好时，用户可以选择上传先前在离线状态下添加的标记。本系统支持单条标记上传和选择多条标记上传。</w:t>
      </w:r>
    </w:p>
    <w:p w:rsidR="00FC58BC" w:rsidRDefault="009973AF">
      <w:pPr>
        <w:ind w:firstLineChars="0" w:firstLine="480"/>
      </w:pPr>
      <w:r>
        <w:rPr>
          <w:rFonts w:hint="eastAsia"/>
        </w:rPr>
        <w:t>3</w:t>
      </w:r>
      <w:r>
        <w:t>)</w:t>
      </w:r>
      <w:r>
        <w:rPr>
          <w:rFonts w:hint="eastAsia"/>
        </w:rPr>
        <w:t>在线集中上传：当网络状况良好时，用户可以一键上传本地所有的离线标记到服务端。</w:t>
      </w:r>
    </w:p>
    <w:p w:rsidR="00FC58BC" w:rsidRDefault="009973AF">
      <w:pPr>
        <w:ind w:firstLineChars="0" w:firstLine="480"/>
      </w:pPr>
      <w:r>
        <w:rPr>
          <w:rFonts w:hint="eastAsia"/>
        </w:rPr>
        <w:t>4</w:t>
      </w:r>
      <w:r>
        <w:t>)</w:t>
      </w:r>
      <w:r>
        <w:rPr>
          <w:rFonts w:hint="eastAsia"/>
        </w:rPr>
        <w:t>本地数据同步：当网络状况良好时，系统自动同步服务端的标记数据到本地客户端。</w:t>
      </w:r>
    </w:p>
    <w:p w:rsidR="00FC58BC" w:rsidRDefault="009973AF">
      <w:pPr>
        <w:keepNext/>
        <w:ind w:firstLineChars="0" w:firstLine="0"/>
        <w:jc w:val="center"/>
      </w:pPr>
      <w:r>
        <w:rPr>
          <w:rFonts w:hint="eastAsia"/>
          <w:noProof/>
        </w:rPr>
        <w:drawing>
          <wp:inline distT="0" distB="0" distL="0" distR="0">
            <wp:extent cx="4434840" cy="1994535"/>
            <wp:effectExtent l="38100" t="0" r="22860" b="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FC58BC" w:rsidRDefault="009973AF">
      <w:pPr>
        <w:pStyle w:val="a3"/>
        <w:ind w:firstLine="400"/>
        <w:jc w:val="center"/>
      </w:pPr>
      <w:r>
        <w:rPr>
          <w:rFonts w:hint="eastAsia"/>
        </w:rPr>
        <w:t>图</w:t>
      </w:r>
      <w:r>
        <w:rPr>
          <w:rFonts w:hint="eastAsia"/>
        </w:rPr>
        <w:t xml:space="preserve"> </w:t>
      </w:r>
      <w:r w:rsidR="00E21570">
        <w:t>4</w:t>
      </w:r>
      <w:r>
        <w:rPr>
          <w:rFonts w:hint="eastAsia"/>
        </w:rPr>
        <w:t>离线数据同步模块</w:t>
      </w:r>
    </w:p>
    <w:p w:rsidR="00FC58BC" w:rsidRDefault="009973AF">
      <w:pPr>
        <w:pStyle w:val="3"/>
        <w:ind w:firstLine="281"/>
      </w:pPr>
      <w:bookmarkStart w:id="26" w:name="_Toc23170063"/>
      <w:r>
        <w:rPr>
          <w:rFonts w:hint="eastAsia"/>
        </w:rPr>
        <w:t>4.1.</w:t>
      </w:r>
      <w:r w:rsidR="00E21570">
        <w:t>5</w:t>
      </w:r>
      <w:r>
        <w:rPr>
          <w:rFonts w:hint="eastAsia"/>
        </w:rPr>
        <w:t>标记信息分享</w:t>
      </w:r>
      <w:bookmarkEnd w:id="26"/>
    </w:p>
    <w:p w:rsidR="00FC58BC" w:rsidRDefault="009973AF">
      <w:pPr>
        <w:ind w:firstLine="480"/>
      </w:pPr>
      <w:r>
        <w:rPr>
          <w:rFonts w:hint="eastAsia"/>
        </w:rPr>
        <w:t>用户可将标记或线路分享</w:t>
      </w:r>
      <w:r w:rsidR="00CF07BC">
        <w:rPr>
          <w:rFonts w:hint="eastAsia"/>
        </w:rPr>
        <w:t>给好友或者分享</w:t>
      </w:r>
      <w:r>
        <w:rPr>
          <w:rFonts w:hint="eastAsia"/>
        </w:rPr>
        <w:t>到其他社交平台上，例如</w:t>
      </w:r>
      <w:r>
        <w:t>QQ</w:t>
      </w:r>
      <w:r>
        <w:rPr>
          <w:rFonts w:hint="eastAsia"/>
        </w:rPr>
        <w:t>、微信、微博等。方便用户使用的同时也能为本系统的推广起到一定的作用。</w:t>
      </w:r>
    </w:p>
    <w:p w:rsidR="00FC58BC" w:rsidRDefault="009973AF">
      <w:pPr>
        <w:ind w:firstLine="480"/>
      </w:pPr>
      <w:r>
        <w:rPr>
          <w:rFonts w:hint="eastAsia"/>
        </w:rPr>
        <w:t>1)</w:t>
      </w:r>
      <w:r>
        <w:rPr>
          <w:rFonts w:hint="eastAsia"/>
        </w:rPr>
        <w:t>标记分享：本系统支持标记单条或成组分享。</w:t>
      </w:r>
    </w:p>
    <w:p w:rsidR="00FC58BC" w:rsidRDefault="009973AF">
      <w:pPr>
        <w:ind w:firstLine="480"/>
      </w:pPr>
      <w:r>
        <w:rPr>
          <w:rFonts w:hint="eastAsia"/>
        </w:rPr>
        <w:t>2</w:t>
      </w:r>
      <w:r>
        <w:t>)</w:t>
      </w:r>
      <w:r>
        <w:rPr>
          <w:rFonts w:hint="eastAsia"/>
        </w:rPr>
        <w:t>线路分享：本系统支持指定线路分享。</w:t>
      </w:r>
    </w:p>
    <w:p w:rsidR="00FC58BC" w:rsidRDefault="009973AF">
      <w:pPr>
        <w:keepNext/>
        <w:ind w:firstLineChars="83" w:firstLine="199"/>
        <w:jc w:val="center"/>
      </w:pPr>
      <w:r>
        <w:rPr>
          <w:rFonts w:hint="eastAsia"/>
          <w:noProof/>
        </w:rPr>
        <w:lastRenderedPageBreak/>
        <w:drawing>
          <wp:inline distT="0" distB="0" distL="0" distR="0">
            <wp:extent cx="2674620" cy="1300480"/>
            <wp:effectExtent l="0" t="0" r="11430"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FC58BC" w:rsidRDefault="009973AF">
      <w:pPr>
        <w:pStyle w:val="a3"/>
        <w:ind w:firstLine="400"/>
        <w:jc w:val="center"/>
      </w:pPr>
      <w:r>
        <w:rPr>
          <w:rFonts w:hint="eastAsia"/>
        </w:rPr>
        <w:t>图</w:t>
      </w:r>
      <w:r>
        <w:rPr>
          <w:rFonts w:hint="eastAsia"/>
        </w:rPr>
        <w:t xml:space="preserve"> </w:t>
      </w:r>
      <w:r w:rsidR="00E21570">
        <w:t>5</w:t>
      </w:r>
      <w:r>
        <w:t xml:space="preserve"> </w:t>
      </w:r>
      <w:r>
        <w:rPr>
          <w:rFonts w:hint="eastAsia"/>
        </w:rPr>
        <w:t>标记信息分享模块</w:t>
      </w:r>
    </w:p>
    <w:p w:rsidR="00FC58BC" w:rsidRDefault="009973AF">
      <w:pPr>
        <w:pStyle w:val="3"/>
        <w:ind w:firstLine="281"/>
      </w:pPr>
      <w:bookmarkStart w:id="27" w:name="_Toc23170064"/>
      <w:r>
        <w:t>4.1.</w:t>
      </w:r>
      <w:r w:rsidR="00E21570">
        <w:t>6</w:t>
      </w:r>
      <w:r>
        <w:t xml:space="preserve"> </w:t>
      </w:r>
      <w:r>
        <w:rPr>
          <w:rFonts w:hint="eastAsia"/>
        </w:rPr>
        <w:t>信息标记</w:t>
      </w:r>
      <w:bookmarkEnd w:id="27"/>
    </w:p>
    <w:p w:rsidR="00FC58BC" w:rsidRDefault="009973AF">
      <w:pPr>
        <w:ind w:firstLine="480"/>
      </w:pPr>
      <w:r>
        <w:rPr>
          <w:rFonts w:hint="eastAsia"/>
        </w:rPr>
        <w:t>用户</w:t>
      </w:r>
      <w:r w:rsidR="00B26731">
        <w:rPr>
          <w:rFonts w:hint="eastAsia"/>
        </w:rPr>
        <w:t>在地图上</w:t>
      </w:r>
      <w:r>
        <w:rPr>
          <w:rFonts w:hint="eastAsia"/>
        </w:rPr>
        <w:t>选定位置</w:t>
      </w:r>
      <w:r w:rsidR="00B26731">
        <w:rPr>
          <w:rFonts w:hint="eastAsia"/>
        </w:rPr>
        <w:t>，然后对其</w:t>
      </w:r>
      <w:r>
        <w:rPr>
          <w:rFonts w:hint="eastAsia"/>
        </w:rPr>
        <w:t>进行标记，并可以在标记处添加具体标记内容。</w:t>
      </w:r>
    </w:p>
    <w:p w:rsidR="00FC58BC" w:rsidRDefault="009973AF">
      <w:pPr>
        <w:pStyle w:val="22"/>
        <w:numPr>
          <w:ilvl w:val="0"/>
          <w:numId w:val="3"/>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w:t>
      </w:r>
    </w:p>
    <w:p w:rsidR="00FC58BC" w:rsidRDefault="009973AF">
      <w:pPr>
        <w:pStyle w:val="22"/>
        <w:numPr>
          <w:ilvl w:val="0"/>
          <w:numId w:val="3"/>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FC58BC" w:rsidRDefault="009973AF">
      <w:pPr>
        <w:keepNext/>
        <w:ind w:firstLineChars="0"/>
      </w:pPr>
      <w:r>
        <w:rPr>
          <w:noProof/>
        </w:rPr>
        <mc:AlternateContent>
          <mc:Choice Requires="wpc">
            <w:drawing>
              <wp:inline distT="0" distB="0" distL="114300" distR="114300">
                <wp:extent cx="5692140" cy="3316194"/>
                <wp:effectExtent l="0" t="0" r="0" b="0"/>
                <wp:docPr id="49" name="画布 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ln>
                      </wpc:whole>
                      <wpg:wgp>
                        <wpg:cNvPr id="90" name="组合 90"/>
                        <wpg:cNvGrpSpPr/>
                        <wpg:grpSpPr>
                          <a:xfrm>
                            <a:off x="188590" y="22860"/>
                            <a:ext cx="5323910" cy="2979400"/>
                            <a:chOff x="188590" y="22860"/>
                            <a:chExt cx="5323910" cy="2979400"/>
                          </a:xfrm>
                        </wpg:grpSpPr>
                        <wps:wsp>
                          <wps:cNvPr id="44" name="矩形 8"/>
                          <wps:cNvSpPr/>
                          <wps:spPr>
                            <a:xfrm>
                              <a:off x="4567559" y="1120080"/>
                              <a:ext cx="944941" cy="365900"/>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CF07BC" w:rsidRDefault="00CF07BC">
                                <w:pPr>
                                  <w:ind w:firstLineChars="0" w:firstLine="0"/>
                                  <w:jc w:val="center"/>
                                </w:pPr>
                                <w:r>
                                  <w:rPr>
                                    <w:rFonts w:hint="eastAsia"/>
                                  </w:rPr>
                                  <w:t>保存图层</w:t>
                                </w:r>
                              </w:p>
                            </w:txbxContent>
                          </wps:txbx>
                          <wps:bodyPr anchor="ctr" upright="1"/>
                        </wps:wsp>
                        <wpg:grpSp>
                          <wpg:cNvPr id="88" name="组合 88"/>
                          <wpg:cNvGrpSpPr/>
                          <wpg:grpSpPr>
                            <a:xfrm>
                              <a:off x="188590" y="22860"/>
                              <a:ext cx="3695770" cy="2979400"/>
                              <a:chOff x="1651630" y="0"/>
                              <a:chExt cx="3695770" cy="2979400"/>
                            </a:xfrm>
                          </wpg:grpSpPr>
                          <wpg:grpSp>
                            <wpg:cNvPr id="43" name="组合 21"/>
                            <wpg:cNvGrpSpPr/>
                            <wpg:grpSpPr>
                              <a:xfrm>
                                <a:off x="3995675" y="0"/>
                                <a:ext cx="1351725" cy="2979400"/>
                                <a:chOff x="33651" y="1219"/>
                                <a:chExt cx="13516" cy="29794"/>
                              </a:xfrm>
                            </wpg:grpSpPr>
                            <wps:wsp>
                              <wps:cNvPr id="37" name="矩形 11"/>
                              <wps:cNvSpPr/>
                              <wps:spPr>
                                <a:xfrm>
                                  <a:off x="36166" y="6829"/>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hint="eastAsia"/>
                                      </w:rPr>
                                      <w:t>文字</w:t>
                                    </w:r>
                                  </w:p>
                                </w:txbxContent>
                              </wps:txbx>
                              <wps:bodyPr anchor="ctr" upright="1"/>
                            </wps:wsp>
                            <wps:wsp>
                              <wps:cNvPr id="38" name="矩形 12"/>
                              <wps:cNvSpPr/>
                              <wps:spPr>
                                <a:xfrm>
                                  <a:off x="35937" y="1338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39" name="矩形 13"/>
                              <wps:cNvSpPr/>
                              <wps:spPr>
                                <a:xfrm>
                                  <a:off x="36013" y="2001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40" name="矩形 15"/>
                              <wps:cNvSpPr/>
                              <wps:spPr>
                                <a:xfrm>
                                  <a:off x="36013" y="26031"/>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41" name="文本框 17"/>
                              <wps:cNvSpPr txBox="1"/>
                              <wps:spPr>
                                <a:xfrm>
                                  <a:off x="33651" y="1876"/>
                                  <a:ext cx="12573" cy="3124"/>
                                </a:xfrm>
                                <a:prstGeom prst="rect">
                                  <a:avLst/>
                                </a:prstGeom>
                                <a:solidFill>
                                  <a:srgbClr val="FFFFFF"/>
                                </a:solidFill>
                                <a:ln w="6350">
                                  <a:noFill/>
                                </a:ln>
                              </wps:spPr>
                              <wps:txbx>
                                <w:txbxContent>
                                  <w:p w:rsidR="00CF07BC" w:rsidRDefault="00CF07BC">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42" name="矩形 19"/>
                              <wps:cNvSpPr/>
                              <wps:spPr>
                                <a:xfrm>
                                  <a:off x="34671" y="1219"/>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g:grpSp>
                            <wpg:cNvPr id="57" name="组合 57"/>
                            <wpg:cNvGrpSpPr/>
                            <wpg:grpSpPr>
                              <a:xfrm>
                                <a:off x="1651630" y="144700"/>
                                <a:ext cx="2438546" cy="2397500"/>
                                <a:chOff x="1651630" y="144700"/>
                                <a:chExt cx="2438546" cy="2397500"/>
                              </a:xfrm>
                            </wpg:grpSpPr>
                            <wpg:grpSp>
                              <wpg:cNvPr id="36" name="组合 22"/>
                              <wpg:cNvGrpSpPr/>
                              <wpg:grpSpPr>
                                <a:xfrm>
                                  <a:off x="1651630" y="144700"/>
                                  <a:ext cx="1828834" cy="2397500"/>
                                  <a:chOff x="15011" y="2057"/>
                                  <a:chExt cx="18288" cy="23974"/>
                                </a:xfrm>
                              </wpg:grpSpPr>
                              <wps:wsp>
                                <wps:cNvPr id="31" name="矩形 9"/>
                                <wps:cNvSpPr/>
                                <wps:spPr>
                                  <a:xfrm>
                                    <a:off x="17373" y="8382"/>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wps:txbx>
                                <wps:bodyPr anchor="ctr" upright="1"/>
                              </wps:wsp>
                              <wps:wsp>
                                <wps:cNvPr id="32" name="矩形 10"/>
                                <wps:cNvSpPr/>
                                <wps:spPr>
                                  <a:xfrm>
                                    <a:off x="17526" y="13534"/>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33" name="矩形 14"/>
                                <wps:cNvSpPr/>
                                <wps:spPr>
                                  <a:xfrm>
                                    <a:off x="17526" y="19249"/>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34" name="矩形 16"/>
                                <wps:cNvSpPr/>
                                <wps:spPr>
                                  <a:xfrm>
                                    <a:off x="15011" y="2057"/>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35" name="文本框 17"/>
                                <wps:cNvSpPr txBox="1"/>
                                <wps:spPr>
                                  <a:xfrm>
                                    <a:off x="16687" y="3276"/>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CF07BC" w:rsidRDefault="00CF07BC">
                                      <w:pPr>
                                        <w:ind w:firstLine="480"/>
                                      </w:pPr>
                                      <w:r>
                                        <w:rPr>
                                          <w:rFonts w:hint="eastAsia"/>
                                        </w:rPr>
                                        <w:t>位置标记</w:t>
                                      </w:r>
                                    </w:p>
                                  </w:txbxContent>
                                </wps:txbx>
                                <wps:bodyPr upright="1"/>
                              </wps:wsp>
                            </wpg:grpSp>
                            <wps:wsp>
                              <wps:cNvPr id="46" name="直接连接符 24"/>
                              <wps:cNvCnPr/>
                              <wps:spPr>
                                <a:xfrm>
                                  <a:off x="3470049" y="1300158"/>
                                  <a:ext cx="620127" cy="0"/>
                                </a:xfrm>
                                <a:prstGeom prst="line">
                                  <a:avLst/>
                                </a:prstGeom>
                                <a:ln w="12700" cap="flat" cmpd="sng">
                                  <a:solidFill>
                                    <a:schemeClr val="accent1">
                                      <a:lumMod val="95000"/>
                                    </a:schemeClr>
                                  </a:solidFill>
                                  <a:prstDash val="solid"/>
                                  <a:headEnd type="none" w="med" len="med"/>
                                  <a:tailEnd type="none" w="med" len="med"/>
                                </a:ln>
                              </wps:spPr>
                              <wps:bodyPr/>
                            </wps:wsp>
                          </wpg:grpSp>
                        </wpg:grpSp>
                        <wps:wsp>
                          <wps:cNvPr id="89" name="直接连接符 89"/>
                          <wps:cNvCnPr/>
                          <wps:spPr>
                            <a:xfrm>
                              <a:off x="3884360" y="1315161"/>
                              <a:ext cx="809560" cy="0"/>
                            </a:xfrm>
                            <a:prstGeom prst="line">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画布 7" o:spid="_x0000_s1026" editas="canvas" style="width:448.2pt;height:261.1pt;mso-position-horizontal-relative:char;mso-position-vertical-relative:line" coordsize="56921,33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921;height:33159;visibility:visible;mso-wrap-style:square">
                  <v:fill o:detectmouseclick="t"/>
                  <v:path o:connecttype="none"/>
                </v:shape>
                <v:group id="组合 90" o:spid="_x0000_s1028" style="position:absolute;left:1885;top:228;width:53240;height:29794" coordorigin="1885,228" coordsize="53239,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rect id="矩形 8" o:spid="_x0000_s1029" style="position:absolute;left:45675;top:11200;width:9450;height:36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" fillcolor="#4f81bd [3204]" strokecolor="#243f60 [1604]" strokeweight="2pt">
                    <v:textbox>
                      <w:txbxContent>
                        <w:p w:rsidR="00CF07BC" w:rsidRDefault="00CF07BC">
                          <w:pPr>
                            <w:ind w:firstLineChars="0" w:firstLine="0"/>
                            <w:jc w:val="center"/>
                          </w:pPr>
                          <w:r>
                            <w:rPr>
                              <w:rFonts w:hint="eastAsia"/>
                            </w:rPr>
                            <w:t>保存图层</w:t>
                          </w:r>
                        </w:p>
                      </w:txbxContent>
                    </v:textbox>
                  </v:rect>
                  <v:group id="组合 88" o:spid="_x0000_s1030" style="position:absolute;left:1885;top:228;width:36958;height:29794" coordorigin="16516" coordsize="36957,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group id="组合 21" o:spid="_x0000_s1031" style="position:absolute;left:39956;width:13518;height:29794" coordorigin="33651,1219" coordsize="13516,297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矩形 11" o:spid="_x0000_s1032" style="position:absolute;left:36166;top:6829;width:9449;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" fillcolor="#9bbb59 [3206]" strokecolor="#243f60 [1604]" strokeweight="2pt">
                        <v:textbox>
                          <w:txbxContent>
                            <w:p w:rsidR="00CF07BC" w:rsidRDefault="00CF07BC">
                              <w:pPr>
                                <w:pStyle w:val="ac"/>
                                <w:spacing w:before="0" w:beforeAutospacing="0" w:after="0" w:afterAutospacing="0" w:line="360" w:lineRule="auto"/>
                                <w:jc w:val="center"/>
                              </w:pPr>
                              <w:r>
                                <w:rPr>
                                  <w:rFonts w:hint="eastAsia"/>
                                </w:rPr>
                                <w:t>文字</w:t>
                              </w:r>
                            </w:p>
                          </w:txbxContent>
                        </v:textbox>
                      </v:rect>
                      <v:rect id="矩形 12" o:spid="_x0000_s1033" style="position:absolute;left:35937;top:13382;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" fillcolor="#9bbb59 [3206]" strokecolor="#243f60 [1604]" strokeweight="2pt">
                        <v:textbox>
                          <w:txbxContent>
                            <w:p w:rsidR="00CF07BC" w:rsidRDefault="00CF07BC">
                              <w:pPr>
                                <w:pStyle w:val="ac"/>
                                <w:spacing w:before="0" w:beforeAutospacing="0" w:after="0" w:afterAutospacing="0" w:line="360" w:lineRule="auto"/>
                                <w:jc w:val="center"/>
                              </w:pPr>
                              <w:r>
                                <w:rPr>
                                  <w:rFonts w:ascii="Times New Roman" w:cs="Times New Roman" w:hint="eastAsia"/>
                                </w:rPr>
                                <w:t>图片</w:t>
                              </w:r>
                            </w:p>
                          </w:txbxContent>
                        </v:textbox>
                      </v:rect>
                      <v:rect id="矩形 13" o:spid="_x0000_s1034" style="position:absolute;left:36013;top:2001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" fillcolor="#9bbb59 [3206]" strokecolor="#243f60 [1604]" strokeweight="2pt">
                        <v:textbox>
                          <w:txbxContent>
                            <w:p w:rsidR="00CF07BC" w:rsidRDefault="00CF07BC">
                              <w:pPr>
                                <w:pStyle w:val="ac"/>
                                <w:spacing w:before="0" w:beforeAutospacing="0" w:after="0" w:afterAutospacing="0" w:line="360" w:lineRule="auto"/>
                                <w:jc w:val="center"/>
                              </w:pPr>
                              <w:r>
                                <w:rPr>
                                  <w:rFonts w:ascii="Times New Roman" w:cs="Times New Roman" w:hint="eastAsia"/>
                                </w:rPr>
                                <w:t>视频</w:t>
                              </w:r>
                            </w:p>
                          </w:txbxContent>
                        </v:textbox>
                      </v:rect>
                      <v:rect id="矩形 15" o:spid="_x0000_s1035" style="position:absolute;left:36013;top:26031;width:9449;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" fillcolor="#9bbb59 [3206]" strokecolor="#243f60 [1604]" strokeweight="2pt">
                        <v:textbox>
                          <w:txbxContent>
                            <w:p w:rsidR="00CF07BC" w:rsidRDefault="00CF07BC">
                              <w:pPr>
                                <w:pStyle w:val="ac"/>
                                <w:spacing w:before="0" w:beforeAutospacing="0" w:after="0" w:afterAutospacing="0" w:line="360" w:lineRule="auto"/>
                                <w:jc w:val="center"/>
                              </w:pPr>
                              <w:r>
                                <w:rPr>
                                  <w:rFonts w:ascii="Times New Roman" w:cs="Times New Roman" w:hint="eastAsia"/>
                                </w:rPr>
                                <w:t>其他</w:t>
                              </w:r>
                            </w:p>
                          </w:txbxContent>
                        </v:textbox>
                      </v:rect>
                      <v:shapetype id="_x0000_t202" coordsize="21600,21600" o:spt="202" path="m,l,21600r21600,l21600,xe">
                        <v:stroke joinstyle="miter"/>
                        <v:path gradientshapeok="t" o:connecttype="rect"/>
                      </v:shapetype>
                      <v:shape id="文本框 17" o:spid="_x0000_s1036" type="#_x0000_t202" style="position:absolute;left:33651;top:18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" stroked="f" strokeweight=".5pt">
                        <v:textbox>
                          <w:txbxContent>
                            <w:p w:rsidR="00CF07BC" w:rsidRDefault="00CF07BC">
                              <w:pPr>
                                <w:pStyle w:val="ac"/>
                                <w:spacing w:before="0" w:beforeAutospacing="0" w:after="0" w:afterAutospacing="0" w:line="360" w:lineRule="auto"/>
                                <w:ind w:firstLine="475"/>
                              </w:pPr>
                              <w:r>
                                <w:rPr>
                                  <w:rFonts w:ascii="Times New Roman" w:cs="Times New Roman" w:hint="eastAsia"/>
                                </w:rPr>
                                <w:t>内容标记</w:t>
                              </w:r>
                            </w:p>
                          </w:txbxContent>
                        </v:textbox>
                      </v:shape>
                      <v:rect id="矩形 19" o:spid="_x0000_s1037" style="position:absolute;left:34671;top:1219;width:12496;height:297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" filled="f" strokecolor="#243f60 [1604]" strokeweight="2pt"/>
                    </v:group>
                    <v:group id="组合 57" o:spid="_x0000_s1038" style="position:absolute;left:16516;top:1447;width:24385;height:23975" coordorigin="16516,1447" coordsize="24385,23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group id="组合 22" o:spid="_x0000_s1039" style="position:absolute;left:16516;top:1447;width:18288;height:23975" coordorigin="15011,2057"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9" o:spid="_x0000_s1040" style="position:absolute;left:17373;top:8382;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" fillcolor="#f79646 [3209]" strokecolor="#243f60 [1604]" strokeweight="2pt">
                          <v:textbox>
                            <w:txbxContent>
                              <w:p w:rsidR="00CF07BC" w:rsidRDefault="00CF07BC">
                                <w:pPr>
                                  <w:pStyle w:val="ac"/>
                                  <w:spacing w:before="0" w:beforeAutospacing="0" w:after="0" w:afterAutospacing="0" w:line="360" w:lineRule="auto"/>
                                  <w:jc w:val="center"/>
                                  <w:rPr>
                                    <w:rFonts w:ascii="Segoe UI Symbol" w:hAnsi="Segoe UI Symbol"/>
                                  </w:rPr>
                                </w:pPr>
                                <w:r>
                                  <w:rPr>
                                    <w:rFonts w:ascii="Times New Roman" w:cs="Times New Roman" w:hint="eastAsia"/>
                                  </w:rPr>
                                  <w:t>通用图标（</w:t>
                                </w:r>
                                <w:r>
                                  <w:rPr>
                                    <w:rFonts w:ascii="Segoe UI Symbol" w:hAnsi="Segoe UI Symbol" w:cs="Segoe UI Symbol"/>
                                  </w:rPr>
                                  <w:t>📍</w:t>
                                </w:r>
                                <w:r>
                                  <w:rPr>
                                    <w:rFonts w:ascii="Segoe UI Symbol" w:hAnsi="Segoe UI Symbol" w:cs="Times New Roman" w:hint="eastAsia"/>
                                  </w:rPr>
                                  <w:t>）</w:t>
                                </w:r>
                              </w:p>
                            </w:txbxContent>
                          </v:textbox>
                        </v:rect>
                        <v:rect id="矩形 10" o:spid="_x0000_s1041" style="position:absolute;left:17526;top:13534;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" fillcolor="#f79646 [3209]" strokecolor="#243f60 [1604]" strokeweight="2pt">
                          <v:textbox>
                            <w:txbxContent>
                              <w:p w:rsidR="00CF07BC" w:rsidRDefault="00CF07BC">
                                <w:pPr>
                                  <w:pStyle w:val="ac"/>
                                  <w:spacing w:before="0" w:beforeAutospacing="0" w:after="0" w:afterAutospacing="0" w:line="360" w:lineRule="auto"/>
                                  <w:jc w:val="center"/>
                                </w:pPr>
                                <w:r>
                                  <w:rPr>
                                    <w:rFonts w:ascii="Times New Roman" w:cs="Times New Roman" w:hint="eastAsia"/>
                                  </w:rPr>
                                  <w:t>内置个性图标</w:t>
                                </w:r>
                              </w:p>
                            </w:txbxContent>
                          </v:textbox>
                        </v:rect>
                        <v:rect id="矩形 14" o:spid="_x0000_s1042" style="position:absolute;left:17526;top:19249;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" fillcolor="#f79646 [3209]" strokecolor="#243f60 [1604]" strokeweight="2pt">
                          <v:textbox>
                            <w:txbxContent>
                              <w:p w:rsidR="00CF07BC" w:rsidRDefault="00CF07BC">
                                <w:pPr>
                                  <w:pStyle w:val="ac"/>
                                  <w:spacing w:before="0" w:beforeAutospacing="0" w:after="0" w:afterAutospacing="0" w:line="360" w:lineRule="auto"/>
                                  <w:jc w:val="center"/>
                                </w:pPr>
                                <w:r>
                                  <w:rPr>
                                    <w:rFonts w:ascii="Times New Roman" w:cs="Times New Roman" w:hint="eastAsia"/>
                                  </w:rPr>
                                  <w:t>自定义</w:t>
                                </w:r>
                              </w:p>
                            </w:txbxContent>
                          </v:textbox>
                        </v:rect>
                        <v:rect id="矩形 16" o:spid="_x0000_s1043" style="position:absolute;left:15011;top:2057;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" filled="f" strokecolor="#243f60 [1604]" strokeweight="2pt"/>
                        <v:shape id="文本框 17" o:spid="_x0000_s1044" type="#_x0000_t202" style="position:absolute;left:16687;top:3276;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" strokecolor="white" strokeweight=".5pt">
                          <v:textbox>
                            <w:txbxContent>
                              <w:p w:rsidR="00CF07BC" w:rsidRDefault="00CF07BC">
                                <w:pPr>
                                  <w:ind w:firstLine="480"/>
                                </w:pPr>
                                <w:r>
                                  <w:rPr>
                                    <w:rFonts w:hint="eastAsia"/>
                                  </w:rPr>
                                  <w:t>位置标记</w:t>
                                </w:r>
                              </w:p>
                            </w:txbxContent>
                          </v:textbox>
                        </v:shape>
                      </v:group>
                      <v:line id="直接连接符 24" o:spid="_x0000_s1045" style="position:absolute;visibility:visible;mso-wrap-style:square" from="34700,13001" to="40901,13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" strokecolor="#4579b8 [3044]" strokeweight="1pt"/>
                    </v:group>
                  </v:group>
                  <v:line id="直接连接符 89" o:spid="_x0000_s1046" style="position:absolute;visibility:visible;mso-wrap-style:square" from="38843,13151" to="46939,13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" strokecolor="#4579b8 [3044]"/>
                </v:group>
                <w10:anchorlock/>
              </v:group>
            </w:pict>
          </mc:Fallback>
        </mc:AlternateContent>
      </w:r>
    </w:p>
    <w:p w:rsidR="00FC58BC" w:rsidRDefault="009973AF">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6</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信息标记模块</w:t>
      </w:r>
    </w:p>
    <w:p w:rsidR="00F721CF" w:rsidRDefault="00F721CF" w:rsidP="00B26731">
      <w:pPr>
        <w:pStyle w:val="3"/>
        <w:ind w:firstLine="281"/>
      </w:pPr>
      <w:bookmarkStart w:id="28" w:name="_Toc23170065"/>
      <w:r>
        <w:rPr>
          <w:rFonts w:hint="eastAsia"/>
        </w:rPr>
        <w:lastRenderedPageBreak/>
        <w:t>4.1.</w:t>
      </w:r>
      <w:r w:rsidR="00E21570">
        <w:t>7</w:t>
      </w:r>
      <w:r>
        <w:t xml:space="preserve"> </w:t>
      </w:r>
      <w:r>
        <w:rPr>
          <w:rFonts w:hint="eastAsia"/>
        </w:rPr>
        <w:t>线路标记</w:t>
      </w:r>
      <w:bookmarkEnd w:id="28"/>
    </w:p>
    <w:p w:rsidR="00F721CF" w:rsidRDefault="00F721CF" w:rsidP="00F721CF">
      <w:pPr>
        <w:ind w:firstLine="480"/>
      </w:pPr>
      <w:r>
        <w:rPr>
          <w:rFonts w:hint="eastAsia"/>
        </w:rPr>
        <w:t>用户可以在地图上根据需要选择关键标记点来标记路线，并给路线添加相应的文字、图片、视频等补充信息</w:t>
      </w:r>
      <w:r w:rsidR="00D303A4">
        <w:rPr>
          <w:rFonts w:hint="eastAsia"/>
        </w:rPr>
        <w:t>。具体也包括位置标记</w:t>
      </w:r>
      <w:r w:rsidR="000A09DE">
        <w:rPr>
          <w:rFonts w:hint="eastAsia"/>
        </w:rPr>
        <w:t>、连线选择</w:t>
      </w:r>
      <w:r w:rsidR="00D303A4">
        <w:rPr>
          <w:rFonts w:hint="eastAsia"/>
        </w:rPr>
        <w:t>和内容标记两部分。</w:t>
      </w:r>
    </w:p>
    <w:p w:rsidR="00D303A4" w:rsidRDefault="00D303A4" w:rsidP="00D303A4">
      <w:pPr>
        <w:pStyle w:val="22"/>
        <w:numPr>
          <w:ilvl w:val="0"/>
          <w:numId w:val="4"/>
        </w:numPr>
        <w:ind w:firstLineChars="0"/>
      </w:pPr>
      <w:r>
        <w:rPr>
          <w:rFonts w:hint="eastAsia"/>
        </w:rPr>
        <w:t>位置标记：在地图中标记特定位置，可以使用通用图标</w:t>
      </w:r>
      <w:r>
        <w:rPr>
          <w:rFonts w:ascii="Segoe UI Symbol" w:eastAsia="Segoe UI Emoji" w:hAnsi="Segoe UI Symbol" w:cs="Segoe UI Symbol"/>
        </w:rPr>
        <w:t>📍</w:t>
      </w:r>
      <w:r>
        <w:rPr>
          <w:rFonts w:hint="eastAsia"/>
        </w:rPr>
        <w:t>，也可以使用内置个性图标，如：商店、旅馆、饭店等；用户也可添加符合规定格式、大小的图片来进行标记。用户按照路线次序，从起点至终点依次标记相应位置。</w:t>
      </w:r>
    </w:p>
    <w:p w:rsidR="000A09DE" w:rsidRDefault="000A09DE" w:rsidP="00D303A4">
      <w:pPr>
        <w:pStyle w:val="22"/>
        <w:numPr>
          <w:ilvl w:val="0"/>
          <w:numId w:val="4"/>
        </w:numPr>
        <w:ind w:firstLineChars="0"/>
      </w:pPr>
      <w:r>
        <w:rPr>
          <w:rFonts w:hint="eastAsia"/>
        </w:rPr>
        <w:t>连线选择：用户选择完一系列标记点后，可以选择相应连线类型和连线颜色来对线路进行标记，然后将其保存为特定线路。</w:t>
      </w:r>
    </w:p>
    <w:p w:rsidR="00D303A4" w:rsidRDefault="00D303A4" w:rsidP="00D303A4">
      <w:pPr>
        <w:pStyle w:val="22"/>
        <w:numPr>
          <w:ilvl w:val="0"/>
          <w:numId w:val="4"/>
        </w:numPr>
        <w:ind w:firstLineChars="0"/>
      </w:pPr>
      <w:r>
        <w:rPr>
          <w:rFonts w:hint="eastAsia"/>
        </w:rPr>
        <w:t>内容标记：用户可以在标记区域添加文字；也可以添加图片，图片可以从相册选择，也可以现场拍摄；用户也可以添加视频，视频也同样可以通过相册获取或者现场拍摄；同时，用户也可以自行添加文档、表格等其他个性化内容。</w:t>
      </w:r>
    </w:p>
    <w:p w:rsidR="00D303A4" w:rsidRDefault="00D303A4" w:rsidP="00F721CF">
      <w:pPr>
        <w:ind w:firstLine="480"/>
      </w:pPr>
      <w:r>
        <w:rPr>
          <w:rFonts w:hint="eastAsia"/>
          <w:noProof/>
        </w:rPr>
        <mc:AlternateContent>
          <mc:Choice Requires="wpc">
            <w:drawing>
              <wp:inline distT="0" distB="0" distL="0" distR="0">
                <wp:extent cx="6057900" cy="3533774"/>
                <wp:effectExtent l="0" t="0" r="0" b="0"/>
                <wp:docPr id="110" name="画布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1" name="文本框 131"/>
                        <wps:cNvSpPr txBox="1"/>
                        <wps:spPr>
                          <a:xfrm>
                            <a:off x="1978320" y="1021080"/>
                            <a:ext cx="807720" cy="1226820"/>
                          </a:xfrm>
                          <a:prstGeom prst="rect">
                            <a:avLst/>
                          </a:prstGeom>
                          <a:solidFill>
                            <a:schemeClr val="lt1"/>
                          </a:solidFill>
                          <a:ln w="6350">
                            <a:solidFill>
                              <a:prstClr val="black"/>
                            </a:solidFill>
                          </a:ln>
                        </wps:spPr>
                        <wps:txbx>
                          <w:txbxContent>
                            <w:p w:rsidR="00CF07BC" w:rsidRDefault="00CF07BC" w:rsidP="00987C37">
                              <w:pPr>
                                <w:ind w:firstLineChars="0" w:firstLine="0"/>
                              </w:pPr>
                              <w:r>
                                <w:rPr>
                                  <w:rFonts w:hint="eastAsia"/>
                                </w:rPr>
                                <w:t>连线选择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cNvPr id="117" name="组合 117"/>
                        <wpg:cNvGrpSpPr/>
                        <wpg:grpSpPr>
                          <a:xfrm>
                            <a:off x="0" y="538009"/>
                            <a:ext cx="1529482" cy="1999452"/>
                            <a:chOff x="0" y="144700"/>
                            <a:chExt cx="18288" cy="23974"/>
                          </a:xfrm>
                        </wpg:grpSpPr>
                        <wps:wsp>
                          <wps:cNvPr id="119" name="矩形 119"/>
                          <wps:cNvSpPr/>
                          <wps:spPr>
                            <a:xfrm>
                              <a:off x="2362" y="151025"/>
                              <a:ext cx="13107" cy="3657"/>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wps:txbx>
                          <wps:bodyPr anchor="ctr" upright="1"/>
                        </wps:wsp>
                        <wps:wsp>
                          <wps:cNvPr id="120" name="矩形 120"/>
                          <wps:cNvSpPr/>
                          <wps:spPr>
                            <a:xfrm>
                              <a:off x="2515" y="156177"/>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内置个性图标</w:t>
                                </w:r>
                              </w:p>
                            </w:txbxContent>
                          </wps:txbx>
                          <wps:bodyPr anchor="ctr" upright="1"/>
                        </wps:wsp>
                        <wps:wsp>
                          <wps:cNvPr id="121" name="矩形 121"/>
                          <wps:cNvSpPr/>
                          <wps:spPr>
                            <a:xfrm>
                              <a:off x="2515" y="161892"/>
                              <a:ext cx="12954" cy="3658"/>
                            </a:xfrm>
                            <a:prstGeom prst="rect">
                              <a:avLst/>
                            </a:prstGeom>
                            <a:solidFill>
                              <a:schemeClr val="accent6"/>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自定义</w:t>
                                </w:r>
                              </w:p>
                            </w:txbxContent>
                          </wps:txbx>
                          <wps:bodyPr anchor="ctr" upright="1"/>
                        </wps:wsp>
                        <wps:wsp>
                          <wps:cNvPr id="122" name="矩形 122"/>
                          <wps:cNvSpPr/>
                          <wps:spPr>
                            <a:xfrm>
                              <a:off x="0" y="144700"/>
                              <a:ext cx="18288" cy="2397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s:wsp>
                          <wps:cNvPr id="123" name="文本框 17"/>
                          <wps:cNvSpPr txBox="1"/>
                          <wps:spPr>
                            <a:xfrm>
                              <a:off x="1676" y="145919"/>
                              <a:ext cx="12573" cy="3124"/>
                            </a:xfrm>
                            <a:prstGeom prst="rect">
                              <a:avLst/>
                            </a:prstGeom>
                            <a:solidFill>
                              <a:srgbClr val="FFFFFF"/>
                            </a:solidFill>
                            <a:ln w="6350" cap="flat" cmpd="sng">
                              <a:solidFill>
                                <a:srgbClr val="FFFFFF"/>
                              </a:solidFill>
                              <a:prstDash val="solid"/>
                              <a:miter/>
                              <a:headEnd type="none" w="med" len="med"/>
                              <a:tailEnd type="none" w="med" len="med"/>
                            </a:ln>
                          </wps:spPr>
                          <wps:txbx>
                            <w:txbxContent>
                              <w:p w:rsidR="00CF07BC" w:rsidRDefault="00CF07BC" w:rsidP="00987C37">
                                <w:pPr>
                                  <w:pStyle w:val="ac"/>
                                  <w:spacing w:before="0" w:beforeAutospacing="0" w:after="0" w:afterAutospacing="0" w:line="360" w:lineRule="auto"/>
                                  <w:jc w:val="center"/>
                                </w:pPr>
                                <w:r>
                                  <w:rPr>
                                    <w:rFonts w:ascii="Times New Roman" w:cs="Times New Roman" w:hint="eastAsia"/>
                                  </w:rPr>
                                  <w:t>位置标记</w:t>
                                </w:r>
                              </w:p>
                            </w:txbxContent>
                          </wps:txbx>
                          <wps:bodyPr upright="1"/>
                        </wps:wsp>
                      </wpg:wgp>
                      <wpg:wgp>
                        <wpg:cNvPr id="130" name="组合 130"/>
                        <wpg:cNvGrpSpPr/>
                        <wpg:grpSpPr>
                          <a:xfrm>
                            <a:off x="3044735" y="172379"/>
                            <a:ext cx="2670265" cy="2829901"/>
                            <a:chOff x="2684035" y="187620"/>
                            <a:chExt cx="2697888" cy="2978782"/>
                          </a:xfrm>
                        </wpg:grpSpPr>
                        <wps:wsp>
                          <wps:cNvPr id="112" name="矩形 112"/>
                          <wps:cNvSpPr/>
                          <wps:spPr>
                            <a:xfrm>
                              <a:off x="4480560" y="1315075"/>
                              <a:ext cx="901363" cy="307986"/>
                            </a:xfrm>
                            <a:prstGeom prst="rect">
                              <a:avLst/>
                            </a:prstGeom>
                            <a:solidFill>
                              <a:schemeClr val="accent1"/>
                            </a:solidFill>
                            <a:ln w="25400" cap="flat" cmpd="sng">
                              <a:solidFill>
                                <a:schemeClr val="accent1">
                                  <a:lumMod val="50000"/>
                                </a:schemeClr>
                              </a:solidFill>
                              <a:prstDash val="solid"/>
                              <a:miter/>
                              <a:headEnd type="none" w="med" len="med"/>
                              <a:tailEnd type="none" w="med" len="med"/>
                            </a:ln>
                          </wps:spPr>
                          <wps:txbx>
                            <w:txbxContent>
                              <w:p w:rsidR="00CF07BC" w:rsidRDefault="00CF07BC" w:rsidP="00987C37">
                                <w:pPr>
                                  <w:pStyle w:val="ac"/>
                                  <w:spacing w:before="0" w:beforeAutospacing="0" w:after="0" w:afterAutospacing="0" w:line="360" w:lineRule="auto"/>
                                  <w:jc w:val="center"/>
                                </w:pPr>
                                <w:r>
                                  <w:rPr>
                                    <w:rFonts w:ascii="Times New Roman" w:cs="Times New Roman" w:hint="eastAsia"/>
                                  </w:rPr>
                                  <w:t>保存图层</w:t>
                                </w:r>
                              </w:p>
                            </w:txbxContent>
                          </wps:txbx>
                          <wps:bodyPr anchor="ctr" upright="1"/>
                        </wps:wsp>
                        <wpg:grpSp>
                          <wpg:cNvPr id="115" name="组合 115"/>
                          <wpg:cNvGrpSpPr/>
                          <wpg:grpSpPr>
                            <a:xfrm>
                              <a:off x="2684035" y="187620"/>
                              <a:ext cx="1351708" cy="2978782"/>
                              <a:chOff x="2344045" y="0"/>
                              <a:chExt cx="13516" cy="29794"/>
                            </a:xfrm>
                          </wpg:grpSpPr>
                          <wps:wsp>
                            <wps:cNvPr id="124" name="矩形 124"/>
                            <wps:cNvSpPr/>
                            <wps:spPr>
                              <a:xfrm>
                                <a:off x="2346560" y="5610"/>
                                <a:ext cx="9449" cy="3657"/>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hint="eastAsia"/>
                                    </w:rPr>
                                    <w:t>文字</w:t>
                                  </w:r>
                                </w:p>
                              </w:txbxContent>
                            </wps:txbx>
                            <wps:bodyPr anchor="ctr" upright="1"/>
                          </wps:wsp>
                          <wps:wsp>
                            <wps:cNvPr id="125" name="矩形 125"/>
                            <wps:cNvSpPr/>
                            <wps:spPr>
                              <a:xfrm>
                                <a:off x="2346331" y="12163"/>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图片</w:t>
                                  </w:r>
                                </w:p>
                              </w:txbxContent>
                            </wps:txbx>
                            <wps:bodyPr anchor="ctr" upright="1"/>
                          </wps:wsp>
                          <wps:wsp>
                            <wps:cNvPr id="126" name="矩形 126"/>
                            <wps:cNvSpPr/>
                            <wps:spPr>
                              <a:xfrm>
                                <a:off x="2346407" y="1879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视频</w:t>
                                  </w:r>
                                </w:p>
                              </w:txbxContent>
                            </wps:txbx>
                            <wps:bodyPr anchor="ctr" upright="1"/>
                          </wps:wsp>
                          <wps:wsp>
                            <wps:cNvPr id="127" name="矩形 127"/>
                            <wps:cNvSpPr/>
                            <wps:spPr>
                              <a:xfrm>
                                <a:off x="2346407" y="24812"/>
                                <a:ext cx="9449" cy="3658"/>
                              </a:xfrm>
                              <a:prstGeom prst="rect">
                                <a:avLst/>
                              </a:prstGeom>
                              <a:solidFill>
                                <a:schemeClr val="accent3"/>
                              </a:solidFill>
                              <a:ln w="25400" cap="flat" cmpd="sng">
                                <a:solidFill>
                                  <a:schemeClr val="accent1">
                                    <a:lumMod val="50000"/>
                                  </a:schemeClr>
                                </a:solidFill>
                                <a:prstDash val="solid"/>
                                <a:miter/>
                                <a:headEnd type="none" w="med" len="med"/>
                                <a:tailEnd type="none" w="med" len="med"/>
                              </a:ln>
                            </wps:spPr>
                            <wps:txbx>
                              <w:txbxContent>
                                <w:p w:rsidR="00CF07BC" w:rsidRDefault="00CF07BC" w:rsidP="00D303A4">
                                  <w:pPr>
                                    <w:pStyle w:val="ac"/>
                                    <w:spacing w:before="0" w:beforeAutospacing="0" w:after="0" w:afterAutospacing="0" w:line="360" w:lineRule="auto"/>
                                    <w:jc w:val="center"/>
                                  </w:pPr>
                                  <w:r>
                                    <w:rPr>
                                      <w:rFonts w:ascii="Times New Roman" w:cs="Times New Roman" w:hint="eastAsia"/>
                                    </w:rPr>
                                    <w:t>其他</w:t>
                                  </w:r>
                                </w:p>
                              </w:txbxContent>
                            </wps:txbx>
                            <wps:bodyPr anchor="ctr" upright="1"/>
                          </wps:wsp>
                          <wps:wsp>
                            <wps:cNvPr id="128" name="文本框 17"/>
                            <wps:cNvSpPr txBox="1"/>
                            <wps:spPr>
                              <a:xfrm>
                                <a:off x="2344045" y="657"/>
                                <a:ext cx="12573" cy="3124"/>
                              </a:xfrm>
                              <a:prstGeom prst="rect">
                                <a:avLst/>
                              </a:prstGeom>
                              <a:solidFill>
                                <a:srgbClr val="FFFFFF"/>
                              </a:solidFill>
                              <a:ln w="6350">
                                <a:noFill/>
                              </a:ln>
                            </wps:spPr>
                            <wps:txbx>
                              <w:txbxContent>
                                <w:p w:rsidR="00CF07BC" w:rsidRDefault="00CF07BC" w:rsidP="00D303A4">
                                  <w:pPr>
                                    <w:pStyle w:val="ac"/>
                                    <w:spacing w:before="0" w:beforeAutospacing="0" w:after="0" w:afterAutospacing="0" w:line="360" w:lineRule="auto"/>
                                    <w:ind w:firstLine="475"/>
                                  </w:pPr>
                                  <w:r>
                                    <w:rPr>
                                      <w:rFonts w:ascii="Times New Roman" w:cs="Times New Roman" w:hint="eastAsia"/>
                                    </w:rPr>
                                    <w:t>内容标记</w:t>
                                  </w:r>
                                </w:p>
                              </w:txbxContent>
                            </wps:txbx>
                            <wps:bodyPr upright="1"/>
                          </wps:wsp>
                          <wps:wsp>
                            <wps:cNvPr id="129" name="矩形 129"/>
                            <wps:cNvSpPr/>
                            <wps:spPr>
                              <a:xfrm>
                                <a:off x="2345065" y="0"/>
                                <a:ext cx="12496" cy="29794"/>
                              </a:xfrm>
                              <a:prstGeom prst="rect">
                                <a:avLst/>
                              </a:prstGeom>
                              <a:noFill/>
                              <a:ln w="25400" cap="flat" cmpd="sng">
                                <a:solidFill>
                                  <a:schemeClr val="accent1">
                                    <a:lumMod val="50000"/>
                                  </a:schemeClr>
                                </a:solidFill>
                                <a:prstDash val="solid"/>
                                <a:miter/>
                                <a:headEnd type="none" w="med" len="med"/>
                                <a:tailEnd type="none" w="med" len="med"/>
                              </a:ln>
                            </wps:spPr>
                            <wps:bodyPr anchor="ctr" upright="1"/>
                          </wps:wsp>
                        </wpg:grpSp>
                        <wps:wsp>
                          <wps:cNvPr id="114" name="直接连接符 114"/>
                          <wps:cNvCnPr/>
                          <wps:spPr>
                            <a:xfrm>
                              <a:off x="4020503" y="1487260"/>
                              <a:ext cx="460057" cy="0"/>
                            </a:xfrm>
                            <a:prstGeom prst="line">
                              <a:avLst/>
                            </a:prstGeom>
                          </wps:spPr>
                          <wps:style>
                            <a:lnRef idx="1">
                              <a:schemeClr val="accent1"/>
                            </a:lnRef>
                            <a:fillRef idx="0">
                              <a:schemeClr val="accent1"/>
                            </a:fillRef>
                            <a:effectRef idx="0">
                              <a:schemeClr val="accent1"/>
                            </a:effectRef>
                            <a:fontRef idx="minor">
                              <a:schemeClr val="tx1"/>
                            </a:fontRef>
                          </wps:style>
                          <wps:bodyPr/>
                        </wps:wsp>
                      </wpg:wgp>
                      <wps:wsp>
                        <wps:cNvPr id="132" name="矩形 132"/>
                        <wps:cNvSpPr/>
                        <wps:spPr>
                          <a:xfrm>
                            <a:off x="1978320" y="1819344"/>
                            <a:ext cx="792480" cy="2743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987C37" w:rsidRDefault="00CF07BC" w:rsidP="00987C37">
                              <w:pPr>
                                <w:ind w:firstLineChars="0" w:firstLine="0"/>
                                <w:jc w:val="center"/>
                                <w:rPr>
                                  <w:sz w:val="21"/>
                                </w:rPr>
                              </w:pPr>
                              <w:r>
                                <w:rPr>
                                  <w:rFonts w:hint="eastAsia"/>
                                  <w:sz w:val="22"/>
                                </w:rPr>
                                <w:t>连</w:t>
                              </w:r>
                              <w:r w:rsidRPr="00987C37">
                                <w:rPr>
                                  <w:rFonts w:hint="eastAsia"/>
                                  <w:sz w:val="22"/>
                                </w:rPr>
                                <w:t>线颜色</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矩形 133"/>
                        <wps:cNvSpPr/>
                        <wps:spPr>
                          <a:xfrm>
                            <a:off x="1978320" y="1364286"/>
                            <a:ext cx="792480" cy="2736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BC" w:rsidRDefault="00CF07BC"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4" name="直接连接符 134"/>
                        <wps:cNvCnPr/>
                        <wps:spPr>
                          <a:xfrm>
                            <a:off x="1529482" y="1598350"/>
                            <a:ext cx="466958"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35" name="直接连接符 135"/>
                        <wps:cNvCnPr/>
                        <wps:spPr>
                          <a:xfrm>
                            <a:off x="2678974" y="1571920"/>
                            <a:ext cx="466725" cy="0"/>
                          </a:xfrm>
                          <a:prstGeom prst="line">
                            <a:avLst/>
                          </a:prstGeom>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画布 110" o:spid="_x0000_s1047" editas="canvas" style="width:477pt;height:278.25pt;mso-position-horizontal-relative:char;mso-position-vertical-relative:line" coordsize="60579,353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">
                <v:shape id="_x0000_s1048" type="#_x0000_t75" style="position:absolute;width:60579;height:35331;visibility:visible;mso-wrap-style:square">
                  <v:fill o:detectmouseclick="t"/>
                  <v:path o:connecttype="none"/>
                </v:shape>
                <v:shape id="文本框 131" o:spid="_x0000_s1049" type="#_x0000_t202" style="position:absolute;left:19783;top:10210;width:8077;height:122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" fillcolor="white [3201]" strokeweight=".5pt">
                  <v:textbox>
                    <w:txbxContent>
                      <w:p w:rsidR="00CF07BC" w:rsidRDefault="00CF07BC" w:rsidP="00987C37">
                        <w:pPr>
                          <w:ind w:firstLineChars="0" w:firstLine="0"/>
                        </w:pPr>
                        <w:r>
                          <w:rPr>
                            <w:rFonts w:hint="eastAsia"/>
                          </w:rPr>
                          <w:t>连线选择</w:t>
                        </w:r>
                      </w:p>
                    </w:txbxContent>
                  </v:textbox>
                </v:shape>
                <v:group id="组合 117" o:spid="_x0000_s1050" style="position:absolute;top:5380;width:15294;height:19994" coordorigin=",144700" coordsize="18288,239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rect id="矩形 119" o:spid="_x0000_s1051" style="position:absolute;left:2362;top:151025;width:13107;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" fillcolor="#f79646 [3209]"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通用图标（</w:t>
                          </w:r>
                          <w:r>
                            <w:rPr>
                              <w:rFonts w:ascii="Segoe UI Symbol" w:cs="Segoe UI Symbol" w:hint="eastAsia"/>
                            </w:rPr>
                            <w:t>📍</w:t>
                          </w:r>
                          <w:r>
                            <w:rPr>
                              <w:rFonts w:ascii="Segoe UI Symbol" w:cs="Times New Roman" w:hint="eastAsia"/>
                            </w:rPr>
                            <w:t>）</w:t>
                          </w:r>
                        </w:p>
                      </w:txbxContent>
                    </v:textbox>
                  </v:rect>
                  <v:rect id="矩形 120" o:spid="_x0000_s1052" style="position:absolute;left:2515;top:156177;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" fillcolor="#f79646 [3209]"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内置个性图标</w:t>
                          </w:r>
                        </w:p>
                      </w:txbxContent>
                    </v:textbox>
                  </v:rect>
                  <v:rect id="矩形 121" o:spid="_x0000_s1053" style="position:absolute;left:2515;top:161892;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" fillcolor="#f79646 [3209]"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自定义</w:t>
                          </w:r>
                        </w:p>
                      </w:txbxContent>
                    </v:textbox>
                  </v:rect>
                  <v:rect id="矩形 122" o:spid="_x0000_s1054" style="position:absolute;top:144700;width:18288;height:239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" filled="f" strokecolor="#243f60 [1604]" strokeweight="2pt"/>
                  <v:shape id="文本框 17" o:spid="_x0000_s1055" type="#_x0000_t202" style="position:absolute;left:1676;top:145919;width:12573;height:31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" strokecolor="white" strokeweight=".5pt">
                    <v:textbox>
                      <w:txbxContent>
                        <w:p w:rsidR="00CF07BC" w:rsidRDefault="00CF07BC" w:rsidP="00987C37">
                          <w:pPr>
                            <w:pStyle w:val="ac"/>
                            <w:spacing w:before="0" w:beforeAutospacing="0" w:after="0" w:afterAutospacing="0" w:line="360" w:lineRule="auto"/>
                            <w:jc w:val="center"/>
                          </w:pPr>
                          <w:r>
                            <w:rPr>
                              <w:rFonts w:ascii="Times New Roman" w:cs="Times New Roman" w:hint="eastAsia"/>
                            </w:rPr>
                            <w:t>位置标记</w:t>
                          </w:r>
                        </w:p>
                      </w:txbxContent>
                    </v:textbox>
                  </v:shape>
                </v:group>
                <v:group id="组合 130" o:spid="_x0000_s1056" style="position:absolute;left:30447;top:1723;width:26703;height:28299" coordorigin="26840,1876" coordsize="26978,29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rect id="矩形 112" o:spid="_x0000_s1057" style="position:absolute;left:44805;top:13150;width:9014;height:3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" fillcolor="#4f81bd [3204]" strokecolor="#243f60 [1604]" strokeweight="2pt">
                    <v:textbox>
                      <w:txbxContent>
                        <w:p w:rsidR="00CF07BC" w:rsidRDefault="00CF07BC" w:rsidP="00987C37">
                          <w:pPr>
                            <w:pStyle w:val="ac"/>
                            <w:spacing w:before="0" w:beforeAutospacing="0" w:after="0" w:afterAutospacing="0" w:line="360" w:lineRule="auto"/>
                            <w:jc w:val="center"/>
                          </w:pPr>
                          <w:r>
                            <w:rPr>
                              <w:rFonts w:ascii="Times New Roman" w:cs="Times New Roman" w:hint="eastAsia"/>
                            </w:rPr>
                            <w:t>保存图层</w:t>
                          </w:r>
                        </w:p>
                      </w:txbxContent>
                    </v:textbox>
                  </v:rect>
                  <v:group id="组合 115" o:spid="_x0000_s1058" style="position:absolute;left:26840;top:1876;width:13517;height:29788" coordorigin="23440" coordsize="135,2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rect id="矩形 124" o:spid="_x0000_s1059" style="position:absolute;left:23465;top:56;width:95;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xusEwwAAANwAAAAPAAAAZHJzL2Rvd25yZXYueG1sRE9Na8JA&#10;EL0X/A/LCN7qRp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ucbrBMMAAADcAAAADwAA&#10;AAAAAAAAAAAAAAAHAgAAZHJzL2Rvd25yZXYueG1sUEsFBgAAAAADAAMAtwAAAPcCAAAAAA==&#10;" fillcolor="#9bbb59 [3206]" strokecolor="#243f60 [1604]" strokeweight="2pt">
                      <v:textbox>
                        <w:txbxContent>
                          <w:p w:rsidR="00CF07BC" w:rsidRDefault="00CF07BC" w:rsidP="00D303A4">
                            <w:pPr>
                              <w:pStyle w:val="ac"/>
                              <w:spacing w:before="0" w:beforeAutospacing="0" w:after="0" w:afterAutospacing="0" w:line="360" w:lineRule="auto"/>
                              <w:jc w:val="center"/>
                            </w:pPr>
                            <w:r>
                              <w:rPr>
                                <w:rFonts w:hint="eastAsia"/>
                              </w:rPr>
                              <w:t>文字</w:t>
                            </w:r>
                          </w:p>
                        </w:txbxContent>
                      </v:textbox>
                    </v:rect>
                    <v:rect id="矩形 125" o:spid="_x0000_s1060" style="position:absolute;left:23463;top:121;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" fillcolor="#9bbb59 [3206]"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图片</w:t>
                            </w:r>
                          </w:p>
                        </w:txbxContent>
                      </v:textbox>
                    </v:rect>
                    <v:rect id="矩形 126" o:spid="_x0000_s1061" style="position:absolute;left:23464;top:187;width:94;height: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" fillcolor="#9bbb59 [3206]"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视频</w:t>
                            </w:r>
                          </w:p>
                        </w:txbxContent>
                      </v:textbox>
                    </v:rect>
                    <v:rect id="矩形 127" o:spid="_x0000_s1062" style="position:absolute;left:23464;top:248;width:94;height: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" fillcolor="#9bbb59 [3206]" strokecolor="#243f60 [1604]" strokeweight="2pt">
                      <v:textbox>
                        <w:txbxContent>
                          <w:p w:rsidR="00CF07BC" w:rsidRDefault="00CF07BC" w:rsidP="00D303A4">
                            <w:pPr>
                              <w:pStyle w:val="ac"/>
                              <w:spacing w:before="0" w:beforeAutospacing="0" w:after="0" w:afterAutospacing="0" w:line="360" w:lineRule="auto"/>
                              <w:jc w:val="center"/>
                            </w:pPr>
                            <w:r>
                              <w:rPr>
                                <w:rFonts w:ascii="Times New Roman" w:cs="Times New Roman" w:hint="eastAsia"/>
                              </w:rPr>
                              <w:t>其他</w:t>
                            </w:r>
                          </w:p>
                        </w:txbxContent>
                      </v:textbox>
                    </v:rect>
                    <v:shape id="文本框 17" o:spid="_x0000_s1063" type="#_x0000_t202" style="position:absolute;left:23440;top:6;width:126;height: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" stroked="f" strokeweight=".5pt">
                      <v:textbox>
                        <w:txbxContent>
                          <w:p w:rsidR="00CF07BC" w:rsidRDefault="00CF07BC" w:rsidP="00D303A4">
                            <w:pPr>
                              <w:pStyle w:val="ac"/>
                              <w:spacing w:before="0" w:beforeAutospacing="0" w:after="0" w:afterAutospacing="0" w:line="360" w:lineRule="auto"/>
                              <w:ind w:firstLine="475"/>
                            </w:pPr>
                            <w:r>
                              <w:rPr>
                                <w:rFonts w:ascii="Times New Roman" w:cs="Times New Roman" w:hint="eastAsia"/>
                              </w:rPr>
                              <w:t>内容标记</w:t>
                            </w:r>
                          </w:p>
                        </w:txbxContent>
                      </v:textbox>
                    </v:shape>
                    <v:rect id="矩形 129" o:spid="_x0000_s1064" style="position:absolute;left:23450;width:125;height:2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" filled="f" strokecolor="#243f60 [1604]" strokeweight="2pt"/>
                  </v:group>
                  <v:line id="直接连接符 114" o:spid="_x0000_s1065" style="position:absolute;visibility:visible;mso-wrap-style:square" from="40205,14872" to="44805,148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" strokecolor="#4579b8 [3044]"/>
                </v:group>
                <v:rect id="矩形 132" o:spid="_x0000_s1066" style="position:absolute;left:19783;top:18193;width:7925;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" fillcolor="#4f81bd [3204]" strokecolor="#243f60 [1604]" strokeweight="2pt">
                  <v:textbox>
                    <w:txbxContent>
                      <w:p w:rsidR="00CF07BC" w:rsidRPr="00987C37" w:rsidRDefault="00CF07BC" w:rsidP="00987C37">
                        <w:pPr>
                          <w:ind w:firstLineChars="0" w:firstLine="0"/>
                          <w:jc w:val="center"/>
                          <w:rPr>
                            <w:sz w:val="21"/>
                          </w:rPr>
                        </w:pPr>
                        <w:r>
                          <w:rPr>
                            <w:rFonts w:hint="eastAsia"/>
                            <w:sz w:val="22"/>
                          </w:rPr>
                          <w:t>连</w:t>
                        </w:r>
                        <w:r w:rsidRPr="00987C37">
                          <w:rPr>
                            <w:rFonts w:hint="eastAsia"/>
                            <w:sz w:val="22"/>
                          </w:rPr>
                          <w:t>线颜色</w:t>
                        </w:r>
                      </w:p>
                    </w:txbxContent>
                  </v:textbox>
                </v:rect>
                <v:rect id="矩形 133" o:spid="_x0000_s1067" style="position:absolute;left:19783;top:13642;width:7925;height:273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" fillcolor="#4f81bd [3204]" strokecolor="#243f60 [1604]" strokeweight="2pt">
                  <v:textbox>
                    <w:txbxContent>
                      <w:p w:rsidR="00CF07BC" w:rsidRDefault="00CF07BC" w:rsidP="00987C37">
                        <w:pPr>
                          <w:pStyle w:val="ac"/>
                          <w:spacing w:before="0" w:beforeAutospacing="0" w:after="0" w:afterAutospacing="0" w:line="360" w:lineRule="auto"/>
                          <w:jc w:val="center"/>
                        </w:pPr>
                        <w:r>
                          <w:rPr>
                            <w:rFonts w:ascii="Times New Roman" w:cs="Times New Roman" w:hint="eastAsia"/>
                            <w:sz w:val="22"/>
                            <w:szCs w:val="22"/>
                          </w:rPr>
                          <w:t>连线类型</w:t>
                        </w:r>
                      </w:p>
                    </w:txbxContent>
                  </v:textbox>
                </v:rect>
                <v:line id="直接连接符 134" o:spid="_x0000_s1068" style="position:absolute;visibility:visible;mso-wrap-style:square" from="15294,15983" to="19964,159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" strokecolor="#4579b8 [3044]"/>
                <v:line id="直接连接符 135" o:spid="_x0000_s1069" style="position:absolute;visibility:visible;mso-wrap-style:square" from="26789,15719" to="31456,157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" strokecolor="#4579b8 [3044]"/>
                <w10:anchorlock/>
              </v:group>
            </w:pict>
          </mc:Fallback>
        </mc:AlternateContent>
      </w:r>
    </w:p>
    <w:p w:rsidR="00D303A4" w:rsidRPr="00D303A4" w:rsidRDefault="00D303A4" w:rsidP="00D303A4">
      <w:pPr>
        <w:ind w:firstLineChars="0" w:firstLine="0"/>
        <w:jc w:val="center"/>
        <w:rPr>
          <w:rFonts w:asciiTheme="majorHAnsi" w:eastAsia="黑体" w:hAnsiTheme="majorHAnsi" w:cstheme="majorBidi"/>
          <w:sz w:val="20"/>
          <w:szCs w:val="20"/>
        </w:rPr>
      </w:pPr>
      <w:r>
        <w:rPr>
          <w:rFonts w:asciiTheme="majorHAnsi" w:eastAsia="黑体" w:hAnsiTheme="majorHAnsi" w:cstheme="majorBidi" w:hint="eastAsia"/>
          <w:sz w:val="20"/>
          <w:szCs w:val="20"/>
        </w:rPr>
        <w:t>图</w:t>
      </w:r>
      <w:r>
        <w:rPr>
          <w:rFonts w:asciiTheme="majorHAnsi" w:eastAsia="黑体" w:hAnsiTheme="majorHAnsi" w:cstheme="majorBidi"/>
          <w:sz w:val="20"/>
          <w:szCs w:val="20"/>
        </w:rPr>
        <w:t xml:space="preserve"> </w:t>
      </w:r>
      <w:r w:rsidR="00E21570">
        <w:rPr>
          <w:rFonts w:asciiTheme="majorHAnsi" w:eastAsia="黑体" w:hAnsiTheme="majorHAnsi" w:cstheme="majorBidi"/>
          <w:sz w:val="20"/>
          <w:szCs w:val="20"/>
        </w:rPr>
        <w:t>7</w:t>
      </w:r>
      <w:r>
        <w:rPr>
          <w:rFonts w:asciiTheme="majorHAnsi" w:eastAsia="黑体" w:hAnsiTheme="majorHAnsi" w:cstheme="majorBidi"/>
          <w:sz w:val="20"/>
          <w:szCs w:val="20"/>
        </w:rPr>
        <w:t xml:space="preserve"> </w:t>
      </w:r>
      <w:r>
        <w:rPr>
          <w:rFonts w:asciiTheme="majorHAnsi" w:eastAsia="黑体" w:hAnsiTheme="majorHAnsi" w:cstheme="majorBidi" w:hint="eastAsia"/>
          <w:sz w:val="20"/>
          <w:szCs w:val="20"/>
        </w:rPr>
        <w:t>路线标记模块</w:t>
      </w:r>
    </w:p>
    <w:p w:rsidR="00B26731" w:rsidRDefault="00B26731" w:rsidP="00B26731">
      <w:pPr>
        <w:pStyle w:val="3"/>
        <w:ind w:firstLine="281"/>
      </w:pPr>
      <w:bookmarkStart w:id="29" w:name="_Toc23170066"/>
      <w:r>
        <w:lastRenderedPageBreak/>
        <w:t>4.1.</w:t>
      </w:r>
      <w:r w:rsidR="00E21570">
        <w:t>8</w:t>
      </w:r>
      <w:r>
        <w:t xml:space="preserve"> </w:t>
      </w:r>
      <w:r>
        <w:rPr>
          <w:rFonts w:hint="eastAsia"/>
        </w:rPr>
        <w:t>图层</w:t>
      </w:r>
      <w:r w:rsidR="00DE6813">
        <w:rPr>
          <w:rFonts w:hint="eastAsia"/>
        </w:rPr>
        <w:t>保存与查看</w:t>
      </w:r>
      <w:bookmarkEnd w:id="29"/>
    </w:p>
    <w:p w:rsidR="00B26731" w:rsidRPr="00A73D75" w:rsidRDefault="00B26731" w:rsidP="00F721CF">
      <w:pPr>
        <w:ind w:firstLine="480"/>
        <w:rPr>
          <w:b/>
          <w:bCs/>
        </w:rPr>
      </w:pPr>
      <w:r>
        <w:rPr>
          <w:rFonts w:hint="eastAsia"/>
        </w:rPr>
        <w:t>用户可以根据</w:t>
      </w:r>
      <w:r w:rsidR="00DE6813">
        <w:rPr>
          <w:rFonts w:hint="eastAsia"/>
        </w:rPr>
        <w:t>将标记点和标记路线</w:t>
      </w:r>
      <w:r>
        <w:rPr>
          <w:rFonts w:hint="eastAsia"/>
        </w:rPr>
        <w:t>保存至不同的图层，</w:t>
      </w:r>
      <w:r w:rsidRPr="00A73D75">
        <w:rPr>
          <w:rFonts w:hint="eastAsia"/>
        </w:rPr>
        <w:t>系统内置</w:t>
      </w:r>
      <w:r>
        <w:rPr>
          <w:rFonts w:hint="eastAsia"/>
        </w:rPr>
        <w:t>部分</w:t>
      </w:r>
      <w:r w:rsidRPr="00A73D75">
        <w:rPr>
          <w:rFonts w:hint="eastAsia"/>
        </w:rPr>
        <w:t>图层</w:t>
      </w:r>
      <w:r>
        <w:rPr>
          <w:rFonts w:hint="eastAsia"/>
        </w:rPr>
        <w:t>选项</w:t>
      </w:r>
      <w:r w:rsidRPr="00A73D75">
        <w:rPr>
          <w:rFonts w:hint="eastAsia"/>
        </w:rPr>
        <w:t>。用户可以根据自己的需求勾选若干个自己需要的图层，例如美食，旅游，交通等。</w:t>
      </w:r>
      <w:r>
        <w:rPr>
          <w:rFonts w:hint="eastAsia"/>
        </w:rPr>
        <w:t>用户也可以从网上查看其他用户上传的图层信息。</w:t>
      </w:r>
      <w:r w:rsidRPr="00A73D75">
        <w:rPr>
          <w:rFonts w:hint="eastAsia"/>
        </w:rPr>
        <w:t>选</w:t>
      </w:r>
      <w:r>
        <w:rPr>
          <w:rFonts w:hint="eastAsia"/>
        </w:rPr>
        <w:t>择图层会使地图上出现该图层的标记和线路。同时，系统管理员可以由用户设置</w:t>
      </w:r>
      <w:r w:rsidRPr="00A73D75">
        <w:rPr>
          <w:rFonts w:hint="eastAsia"/>
        </w:rPr>
        <w:t>新的图层。</w:t>
      </w:r>
    </w:p>
    <w:p w:rsidR="00B26731" w:rsidRPr="00D26C19" w:rsidRDefault="00B26731" w:rsidP="00D26C19">
      <w:pPr>
        <w:ind w:firstLineChars="0" w:firstLine="240"/>
        <w:rPr>
          <w:bCs/>
        </w:rPr>
      </w:pPr>
      <w:bookmarkStart w:id="30" w:name="_Toc22828472"/>
      <w:r w:rsidRPr="00D26C19">
        <w:rPr>
          <w:rFonts w:hint="eastAsia"/>
          <w:bCs/>
        </w:rPr>
        <w:t>1)</w:t>
      </w:r>
      <w:r w:rsidRPr="00D26C19">
        <w:rPr>
          <w:rFonts w:hint="eastAsia"/>
          <w:bCs/>
        </w:rPr>
        <w:t>图</w:t>
      </w:r>
      <w:r w:rsidRPr="00D26C19">
        <w:rPr>
          <w:rFonts w:hint="eastAsia"/>
        </w:rPr>
        <w:t>层</w:t>
      </w:r>
      <w:r w:rsidR="00DE6813" w:rsidRPr="00D26C19">
        <w:rPr>
          <w:rFonts w:hint="eastAsia"/>
          <w:bCs/>
        </w:rPr>
        <w:t>查看</w:t>
      </w:r>
      <w:r w:rsidRPr="00D26C19">
        <w:rPr>
          <w:rFonts w:hint="eastAsia"/>
          <w:bCs/>
        </w:rPr>
        <w:t>：用户可以根据自己的需求</w:t>
      </w:r>
      <w:r w:rsidR="00DE6813" w:rsidRPr="00D26C19">
        <w:rPr>
          <w:rFonts w:hint="eastAsia"/>
          <w:bCs/>
        </w:rPr>
        <w:t>查看相应</w:t>
      </w:r>
      <w:r w:rsidRPr="00D26C19">
        <w:rPr>
          <w:rFonts w:hint="eastAsia"/>
          <w:bCs/>
        </w:rPr>
        <w:t>图层。</w:t>
      </w:r>
      <w:bookmarkEnd w:id="30"/>
    </w:p>
    <w:p w:rsidR="00B26731" w:rsidRDefault="00B26731" w:rsidP="00B26731">
      <w:pPr>
        <w:ind w:firstLineChars="0" w:firstLine="240"/>
      </w:pPr>
      <w:r w:rsidRPr="00A73D75">
        <w:rPr>
          <w:rFonts w:hint="eastAsia"/>
        </w:rPr>
        <w:t>2)</w:t>
      </w:r>
      <w:r w:rsidRPr="00A73D75">
        <w:rPr>
          <w:rFonts w:hint="eastAsia"/>
        </w:rPr>
        <w:t>图层</w:t>
      </w:r>
      <w:r w:rsidR="00DE6813">
        <w:rPr>
          <w:rFonts w:hint="eastAsia"/>
        </w:rPr>
        <w:t>保存</w:t>
      </w:r>
      <w:r w:rsidRPr="00A73D75">
        <w:rPr>
          <w:rFonts w:hint="eastAsia"/>
        </w:rPr>
        <w:t>：</w:t>
      </w:r>
      <w:r w:rsidR="00DE6813">
        <w:rPr>
          <w:rFonts w:hint="eastAsia"/>
        </w:rPr>
        <w:t>用户可以将标记点和标记路线保存至相应图层</w:t>
      </w:r>
    </w:p>
    <w:p w:rsidR="00B26731" w:rsidRDefault="00B26731" w:rsidP="00701A68">
      <w:pPr>
        <w:keepNext/>
        <w:ind w:firstLineChars="0" w:firstLine="240"/>
      </w:pPr>
      <w:r>
        <w:rPr>
          <w:rFonts w:hint="eastAsia"/>
          <w:noProof/>
        </w:rPr>
        <mc:AlternateContent>
          <mc:Choice Requires="wpc">
            <w:drawing>
              <wp:inline distT="0" distB="0" distL="0" distR="0" wp14:anchorId="16A9FDEB" wp14:editId="127EE3A9">
                <wp:extent cx="5036820" cy="1958763"/>
                <wp:effectExtent l="0" t="0" r="0" b="3810"/>
                <wp:docPr id="77" name="画布 7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87" name="组合 87"/>
                        <wpg:cNvGrpSpPr/>
                        <wpg:grpSpPr>
                          <a:xfrm>
                            <a:off x="53340" y="114300"/>
                            <a:ext cx="4526280" cy="1795440"/>
                            <a:chOff x="502920" y="114300"/>
                            <a:chExt cx="4526280" cy="1795440"/>
                          </a:xfrm>
                        </wpg:grpSpPr>
                        <wps:wsp>
                          <wps:cNvPr id="78" name="矩形 78"/>
                          <wps:cNvSpPr/>
                          <wps:spPr>
                            <a:xfrm>
                              <a:off x="502920" y="998220"/>
                              <a:ext cx="102108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1A1CCA" w:rsidRDefault="00CF07BC" w:rsidP="00B26731">
                                <w:pPr>
                                  <w:ind w:firstLineChars="0" w:firstLine="0"/>
                                  <w:jc w:val="center"/>
                                  <w:rPr>
                                    <w:sz w:val="28"/>
                                  </w:rPr>
                                </w:pPr>
                                <w:r w:rsidRPr="001A1CCA">
                                  <w:rPr>
                                    <w:rFonts w:hint="eastAsia"/>
                                    <w:sz w:val="28"/>
                                  </w:rPr>
                                  <w:t>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019300" y="49530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1A1CCA" w:rsidRDefault="00CF07BC" w:rsidP="00B26731">
                                <w:pPr>
                                  <w:ind w:firstLineChars="0" w:firstLine="0"/>
                                  <w:jc w:val="center"/>
                                  <w:rPr>
                                    <w:sz w:val="28"/>
                                  </w:rPr>
                                </w:pPr>
                                <w:r>
                                  <w:rPr>
                                    <w:rFonts w:hint="eastAsia"/>
                                    <w:sz w:val="28"/>
                                  </w:rPr>
                                  <w:t>图层查看</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2019300" y="1528740"/>
                              <a:ext cx="1219200" cy="381000"/>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1A1CCA" w:rsidRDefault="00CF07BC"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1" name="矩形 81"/>
                          <wps:cNvSpPr/>
                          <wps:spPr>
                            <a:xfrm>
                              <a:off x="3733800" y="11430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1A1CCA" w:rsidRDefault="00CF07BC" w:rsidP="00B26731">
                                <w:pPr>
                                  <w:ind w:firstLineChars="0" w:firstLine="0"/>
                                  <w:jc w:val="center"/>
                                  <w:rPr>
                                    <w:sz w:val="28"/>
                                  </w:rPr>
                                </w:pPr>
                                <w:r w:rsidRPr="001A1CCA">
                                  <w:rPr>
                                    <w:rFonts w:hint="eastAsia"/>
                                    <w:sz w:val="28"/>
                                  </w:rPr>
                                  <w:t>本地图层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矩形 82"/>
                          <wps:cNvSpPr/>
                          <wps:spPr>
                            <a:xfrm>
                              <a:off x="3733800" y="858180"/>
                              <a:ext cx="1295400" cy="3657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rsidR="00CF07BC" w:rsidRPr="001A1CCA" w:rsidRDefault="00CF07BC" w:rsidP="00B26731">
                                <w:pPr>
                                  <w:ind w:firstLineChars="0" w:firstLine="0"/>
                                  <w:jc w:val="center"/>
                                  <w:rPr>
                                    <w:sz w:val="28"/>
                                  </w:rPr>
                                </w:pPr>
                                <w:r>
                                  <w:rPr>
                                    <w:rFonts w:hint="eastAsia"/>
                                    <w:sz w:val="28"/>
                                  </w:rPr>
                                  <w:t>网络</w:t>
                                </w:r>
                                <w:r w:rsidRPr="001A1CCA">
                                  <w:rPr>
                                    <w:rFonts w:hint="eastAsia"/>
                                    <w:sz w:val="28"/>
                                  </w:rPr>
                                  <w:t>图层</w:t>
                                </w:r>
                              </w:p>
                              <w:p w:rsidR="00CF07BC" w:rsidRDefault="00CF07BC" w:rsidP="00B26731">
                                <w:pPr>
                                  <w:pStyle w:val="ac"/>
                                  <w:spacing w:before="0" w:beforeAutospacing="0" w:after="0" w:afterAutospacing="0" w:line="360" w:lineRule="auto"/>
                                  <w:ind w:firstLine="202"/>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3" name="肘形连接符 83"/>
                          <wps:cNvCnPr>
                            <a:stCxn id="78" idx="3"/>
                            <a:endCxn id="79" idx="1"/>
                          </wps:cNvCnPr>
                          <wps:spPr>
                            <a:xfrm flipV="1">
                              <a:off x="1524000" y="685800"/>
                              <a:ext cx="495300" cy="537210"/>
                            </a:xfrm>
                            <a:prstGeom prst="bentConnector3">
                              <a:avLst>
                                <a:gd name="adj1" fmla="val 51538"/>
                              </a:avLst>
                            </a:prstGeom>
                          </wps:spPr>
                          <wps:style>
                            <a:lnRef idx="1">
                              <a:schemeClr val="accent1"/>
                            </a:lnRef>
                            <a:fillRef idx="0">
                              <a:schemeClr val="accent1"/>
                            </a:fillRef>
                            <a:effectRef idx="0">
                              <a:schemeClr val="accent1"/>
                            </a:effectRef>
                            <a:fontRef idx="minor">
                              <a:schemeClr val="tx1"/>
                            </a:fontRef>
                          </wps:style>
                          <wps:bodyPr/>
                        </wps:wsp>
                        <wps:wsp>
                          <wps:cNvPr id="84" name="肘形连接符 84"/>
                          <wps:cNvCnPr/>
                          <wps:spPr>
                            <a:xfrm rot="16200000" flipH="1">
                              <a:off x="1662600" y="1335870"/>
                              <a:ext cx="454320" cy="228600"/>
                            </a:xfrm>
                            <a:prstGeom prst="bentConnector2">
                              <a:avLst/>
                            </a:prstGeom>
                          </wps:spPr>
                          <wps:style>
                            <a:lnRef idx="1">
                              <a:schemeClr val="accent1"/>
                            </a:lnRef>
                            <a:fillRef idx="0">
                              <a:schemeClr val="accent1"/>
                            </a:fillRef>
                            <a:effectRef idx="0">
                              <a:schemeClr val="accent1"/>
                            </a:effectRef>
                            <a:fontRef idx="minor">
                              <a:schemeClr val="tx1"/>
                            </a:fontRef>
                          </wps:style>
                          <wps:bodyPr/>
                        </wps:wsp>
                        <wps:wsp>
                          <wps:cNvPr id="85" name="肘形连接符 85"/>
                          <wps:cNvCnPr>
                            <a:stCxn id="79" idx="3"/>
                            <a:endCxn id="81" idx="1"/>
                          </wps:cNvCnPr>
                          <wps:spPr>
                            <a:xfrm flipV="1">
                              <a:off x="3238500" y="297180"/>
                              <a:ext cx="495300" cy="388620"/>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86" name="肘形连接符 86"/>
                          <wps:cNvCnPr>
                            <a:endCxn id="82" idx="1"/>
                          </wps:cNvCnPr>
                          <wps:spPr>
                            <a:xfrm rot="16200000" flipH="1">
                              <a:off x="3434250" y="741510"/>
                              <a:ext cx="355260" cy="243840"/>
                            </a:xfrm>
                            <a:prstGeom prst="bentConnector2">
                              <a:avLst/>
                            </a:prstGeom>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6A9FDEB" id="画布 77" o:spid="_x0000_s1070" editas="canvas" style="width:396.6pt;height:154.25pt;mso-position-horizontal-relative:char;mso-position-vertical-relative:line" coordsize="50368,19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">
                <v:shape id="_x0000_s1071" type="#_x0000_t75" style="position:absolute;width:50368;height:19583;visibility:visible;mso-wrap-style:square">
                  <v:fill o:detectmouseclick="t"/>
                  <v:path o:connecttype="none"/>
                </v:shape>
                <v:group id="组合 87" o:spid="_x0000_s1072" style="position:absolute;left:533;top:1143;width:45263;height:17954" coordorigin="5029,1143" coordsize="45262,17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矩形 78" o:spid="_x0000_s1073" style="position:absolute;left:5029;top:9982;width:10211;height:44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" fillcolor="#4f81bd [3204]" strokecolor="#243f60 [1604]" strokeweight="2pt">
                    <v:textbox>
                      <w:txbxContent>
                        <w:p w:rsidR="00CF07BC" w:rsidRPr="001A1CCA" w:rsidRDefault="00CF07BC" w:rsidP="00B26731">
                          <w:pPr>
                            <w:ind w:firstLineChars="0" w:firstLine="0"/>
                            <w:jc w:val="center"/>
                            <w:rPr>
                              <w:sz w:val="28"/>
                            </w:rPr>
                          </w:pPr>
                          <w:r w:rsidRPr="001A1CCA">
                            <w:rPr>
                              <w:rFonts w:hint="eastAsia"/>
                              <w:sz w:val="28"/>
                            </w:rPr>
                            <w:t>图层</w:t>
                          </w:r>
                        </w:p>
                      </w:txbxContent>
                    </v:textbox>
                  </v:rect>
                  <v:rect id="矩形 79" o:spid="_x0000_s1074" style="position:absolute;left:20193;top:4953;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" fillcolor="#9bbb59 [3206]" strokecolor="#243f60 [1604]" strokeweight="2pt">
                    <v:textbox>
                      <w:txbxContent>
                        <w:p w:rsidR="00CF07BC" w:rsidRPr="001A1CCA" w:rsidRDefault="00CF07BC" w:rsidP="00B26731">
                          <w:pPr>
                            <w:ind w:firstLineChars="0" w:firstLine="0"/>
                            <w:jc w:val="center"/>
                            <w:rPr>
                              <w:sz w:val="28"/>
                            </w:rPr>
                          </w:pPr>
                          <w:r>
                            <w:rPr>
                              <w:rFonts w:hint="eastAsia"/>
                              <w:sz w:val="28"/>
                            </w:rPr>
                            <w:t>图层查看</w:t>
                          </w:r>
                        </w:p>
                      </w:txbxContent>
                    </v:textbox>
                  </v:rect>
                  <v:rect id="矩形 80" o:spid="_x0000_s1075" style="position:absolute;left:20193;top:15287;width:12192;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" fillcolor="#9bbb59 [3206]" strokecolor="#243f60 [1604]" strokeweight="2pt">
                    <v:textbox>
                      <w:txbxContent>
                        <w:p w:rsidR="00CF07BC" w:rsidRPr="001A1CCA" w:rsidRDefault="00CF07BC" w:rsidP="00B26731">
                          <w:pPr>
                            <w:pStyle w:val="ac"/>
                            <w:spacing w:before="0" w:beforeAutospacing="0" w:after="0" w:afterAutospacing="0" w:line="360" w:lineRule="auto"/>
                            <w:ind w:firstLine="202"/>
                            <w:rPr>
                              <w:color w:val="FFFFFF" w:themeColor="background1"/>
                            </w:rPr>
                          </w:pPr>
                          <w:r>
                            <w:rPr>
                              <w:rFonts w:ascii="Times New Roman" w:cs="Times New Roman" w:hint="eastAsia"/>
                              <w:color w:val="FFFFFF" w:themeColor="background1"/>
                              <w:sz w:val="28"/>
                              <w:szCs w:val="28"/>
                            </w:rPr>
                            <w:t>图层保存</w:t>
                          </w:r>
                        </w:p>
                      </w:txbxContent>
                    </v:textbox>
                  </v:rect>
                  <v:rect id="矩形 81" o:spid="_x0000_s1076" style="position:absolute;left:37338;top:1143;width:12954;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" fillcolor="#f79646 [3209]" strokecolor="#243f60 [1604]" strokeweight="2pt">
                    <v:textbox>
                      <w:txbxContent>
                        <w:p w:rsidR="00CF07BC" w:rsidRPr="001A1CCA" w:rsidRDefault="00CF07BC" w:rsidP="00B26731">
                          <w:pPr>
                            <w:ind w:firstLineChars="0" w:firstLine="0"/>
                            <w:jc w:val="center"/>
                            <w:rPr>
                              <w:sz w:val="28"/>
                            </w:rPr>
                          </w:pPr>
                          <w:r w:rsidRPr="001A1CCA">
                            <w:rPr>
                              <w:rFonts w:hint="eastAsia"/>
                              <w:sz w:val="28"/>
                            </w:rPr>
                            <w:t>本地图层</w:t>
                          </w:r>
                        </w:p>
                      </w:txbxContent>
                    </v:textbox>
                  </v:rect>
                  <v:rect id="矩形 82" o:spid="_x0000_s1077" style="position:absolute;left:37338;top:8581;width:12954;height:36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" fillcolor="#f79646 [3209]" strokecolor="#243f60 [1604]" strokeweight="2pt">
                    <v:textbox>
                      <w:txbxContent>
                        <w:p w:rsidR="00CF07BC" w:rsidRPr="001A1CCA" w:rsidRDefault="00CF07BC" w:rsidP="00B26731">
                          <w:pPr>
                            <w:ind w:firstLineChars="0" w:firstLine="0"/>
                            <w:jc w:val="center"/>
                            <w:rPr>
                              <w:sz w:val="28"/>
                            </w:rPr>
                          </w:pPr>
                          <w:r>
                            <w:rPr>
                              <w:rFonts w:hint="eastAsia"/>
                              <w:sz w:val="28"/>
                            </w:rPr>
                            <w:t>网络</w:t>
                          </w:r>
                          <w:r w:rsidRPr="001A1CCA">
                            <w:rPr>
                              <w:rFonts w:hint="eastAsia"/>
                              <w:sz w:val="28"/>
                            </w:rPr>
                            <w:t>图层</w:t>
                          </w:r>
                        </w:p>
                        <w:p w:rsidR="00CF07BC" w:rsidRDefault="00CF07BC" w:rsidP="00B26731">
                          <w:pPr>
                            <w:pStyle w:val="ac"/>
                            <w:spacing w:before="0" w:beforeAutospacing="0" w:after="0" w:afterAutospacing="0" w:line="360" w:lineRule="auto"/>
                            <w:ind w:firstLine="202"/>
                            <w:jc w:val="center"/>
                          </w:pPr>
                        </w:p>
                      </w:txbxContent>
                    </v:textbox>
                  </v: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83" o:spid="_x0000_s1078" type="#_x0000_t34" style="position:absolute;left:15240;top:6858;width:4953;height:537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" adj="11132" strokecolor="#4579b8 [3044]"/>
                  <v:shapetype id="_x0000_t33" coordsize="21600,21600" o:spt="33" o:oned="t" path="m,l21600,r,21600e" filled="f">
                    <v:stroke joinstyle="miter"/>
                    <v:path arrowok="t" fillok="f" o:connecttype="none"/>
                    <o:lock v:ext="edit" shapetype="t"/>
                  </v:shapetype>
                  <v:shape id="肘形连接符 84" o:spid="_x0000_s1079" type="#_x0000_t33" style="position:absolute;left:16625;top:13359;width:4543;height:228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" strokecolor="#4579b8 [3044]"/>
                  <v:shape id="肘形连接符 85" o:spid="_x0000_s1080" type="#_x0000_t34" style="position:absolute;left:32385;top:2971;width:4953;height:388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" strokecolor="#4579b8 [3044]"/>
                  <v:shape id="肘形连接符 86" o:spid="_x0000_s1081" type="#_x0000_t33" style="position:absolute;left:34343;top:7414;width:3552;height:2439;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" strokecolor="#4579b8 [3044]"/>
                </v:group>
                <w10:anchorlock/>
              </v:group>
            </w:pict>
          </mc:Fallback>
        </mc:AlternateContent>
      </w:r>
    </w:p>
    <w:p w:rsidR="00B26731" w:rsidRDefault="00B26731" w:rsidP="00701A68">
      <w:pPr>
        <w:pStyle w:val="a3"/>
        <w:ind w:firstLine="400"/>
        <w:jc w:val="center"/>
      </w:pPr>
      <w:r>
        <w:rPr>
          <w:rFonts w:hint="eastAsia"/>
        </w:rPr>
        <w:t>图</w:t>
      </w:r>
      <w:r>
        <w:t xml:space="preserve"> </w:t>
      </w:r>
      <w:r w:rsidR="00E21570">
        <w:t>8</w:t>
      </w:r>
      <w:r>
        <w:rPr>
          <w:rFonts w:hint="eastAsia"/>
        </w:rPr>
        <w:t>图层</w:t>
      </w:r>
      <w:r w:rsidR="00DE6813">
        <w:rPr>
          <w:rFonts w:hint="eastAsia"/>
        </w:rPr>
        <w:t>保存和查看</w:t>
      </w:r>
      <w:r>
        <w:rPr>
          <w:rFonts w:hint="eastAsia"/>
        </w:rPr>
        <w:t>模块</w:t>
      </w:r>
    </w:p>
    <w:p w:rsidR="00FC58BC" w:rsidRDefault="009973AF">
      <w:pPr>
        <w:pStyle w:val="3"/>
        <w:ind w:firstLine="281"/>
      </w:pPr>
      <w:bookmarkStart w:id="31" w:name="_Toc23170067"/>
      <w:r>
        <w:t>4.1.</w:t>
      </w:r>
      <w:r w:rsidR="00E21570">
        <w:t>9</w:t>
      </w:r>
      <w:r>
        <w:rPr>
          <w:rFonts w:hint="eastAsia"/>
        </w:rPr>
        <w:t>信息发布</w:t>
      </w:r>
      <w:bookmarkEnd w:id="31"/>
    </w:p>
    <w:p w:rsidR="00FC58BC" w:rsidRDefault="009973AF">
      <w:pPr>
        <w:ind w:firstLine="480"/>
      </w:pPr>
      <w:r>
        <w:rPr>
          <w:rFonts w:hint="eastAsia"/>
        </w:rPr>
        <w:t>用户可以发布文字、图片或者链接类型的标记。</w:t>
      </w:r>
    </w:p>
    <w:p w:rsidR="00FC58BC" w:rsidRDefault="009973AF">
      <w:pPr>
        <w:ind w:firstLine="480"/>
      </w:pPr>
      <w:r>
        <w:t>1)</w:t>
      </w:r>
      <w:r>
        <w:rPr>
          <w:rFonts w:hint="eastAsia"/>
        </w:rPr>
        <w:t>上传标记：用户将选定类型，编辑好内容的标记上传；</w:t>
      </w:r>
    </w:p>
    <w:p w:rsidR="00FC58BC" w:rsidRDefault="009973AF">
      <w:pPr>
        <w:ind w:firstLine="480"/>
      </w:pPr>
      <w:r>
        <w:t>2)</w:t>
      </w:r>
      <w:r>
        <w:rPr>
          <w:rFonts w:hint="eastAsia"/>
        </w:rPr>
        <w:t>自动保存：当上传失败时，系统自动将标记保存至本地；</w:t>
      </w:r>
    </w:p>
    <w:p w:rsidR="00FC58BC" w:rsidRDefault="009973AF">
      <w:pPr>
        <w:ind w:firstLine="480"/>
      </w:pPr>
      <w:r>
        <w:t>3)</w:t>
      </w:r>
      <w:r>
        <w:rPr>
          <w:rFonts w:hint="eastAsia"/>
        </w:rPr>
        <w:t>手动保存：用户可以选择手动将编辑的标记保存到本地。</w:t>
      </w:r>
    </w:p>
    <w:p w:rsidR="00FC58BC" w:rsidRDefault="009973AF">
      <w:pPr>
        <w:keepNext/>
        <w:ind w:firstLineChars="0" w:firstLine="0"/>
        <w:jc w:val="center"/>
      </w:pPr>
      <w:r>
        <w:rPr>
          <w:noProof/>
        </w:rPr>
        <w:lastRenderedPageBreak/>
        <w:drawing>
          <wp:inline distT="0" distB="0" distL="0" distR="0">
            <wp:extent cx="4438650" cy="2009775"/>
            <wp:effectExtent l="0" t="0" r="0" b="9525"/>
            <wp:docPr id="3"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9" r:lo="rId30" r:qs="rId31" r:cs="rId32"/>
              </a:graphicData>
            </a:graphic>
          </wp:inline>
        </w:drawing>
      </w:r>
    </w:p>
    <w:p w:rsidR="00FC58BC" w:rsidRDefault="009973AF">
      <w:pPr>
        <w:pStyle w:val="a3"/>
        <w:ind w:left="960" w:firstLine="400"/>
        <w:jc w:val="center"/>
      </w:pPr>
      <w:r>
        <w:rPr>
          <w:rFonts w:hint="eastAsia"/>
        </w:rPr>
        <w:t>图</w:t>
      </w:r>
      <w:r w:rsidR="00E21570">
        <w:t>9</w:t>
      </w:r>
      <w:r>
        <w:t xml:space="preserve"> </w:t>
      </w:r>
      <w:r>
        <w:rPr>
          <w:rFonts w:hint="eastAsia"/>
        </w:rPr>
        <w:t>信息发布模块</w:t>
      </w:r>
    </w:p>
    <w:p w:rsidR="00A50E6D" w:rsidRDefault="00A50E6D">
      <w:pPr>
        <w:pStyle w:val="3"/>
        <w:ind w:firstLine="281"/>
      </w:pPr>
      <w:bookmarkStart w:id="32" w:name="_Toc23170068"/>
      <w:r>
        <w:rPr>
          <w:rFonts w:hint="eastAsia"/>
        </w:rPr>
        <w:t>4.</w:t>
      </w:r>
      <w:r>
        <w:t>1</w:t>
      </w:r>
      <w:r>
        <w:rPr>
          <w:rFonts w:hint="eastAsia"/>
        </w:rPr>
        <w:t>.</w:t>
      </w:r>
      <w:r w:rsidR="00E21570">
        <w:t>10</w:t>
      </w:r>
      <w:r>
        <w:t xml:space="preserve"> </w:t>
      </w:r>
      <w:r>
        <w:rPr>
          <w:rFonts w:hint="eastAsia"/>
        </w:rPr>
        <w:t>好友管理</w:t>
      </w:r>
      <w:bookmarkEnd w:id="32"/>
    </w:p>
    <w:p w:rsidR="00A50E6D" w:rsidRDefault="00BA415B" w:rsidP="00A50E6D">
      <w:pPr>
        <w:ind w:firstLine="480"/>
      </w:pPr>
      <w:r>
        <w:rPr>
          <w:rFonts w:hint="eastAsia"/>
        </w:rPr>
        <w:t>好友管理模块包括</w:t>
      </w:r>
      <w:r w:rsidR="00CF07BC">
        <w:rPr>
          <w:rFonts w:hint="eastAsia"/>
        </w:rPr>
        <w:t>好友查找、好友添加和好友</w:t>
      </w:r>
      <w:r w:rsidR="00B36E6B">
        <w:rPr>
          <w:rFonts w:hint="eastAsia"/>
        </w:rPr>
        <w:t>聊天</w:t>
      </w:r>
      <w:r w:rsidR="00203F59">
        <w:rPr>
          <w:rFonts w:hint="eastAsia"/>
        </w:rPr>
        <w:t>三</w:t>
      </w:r>
      <w:r w:rsidR="00CF07BC">
        <w:rPr>
          <w:rFonts w:hint="eastAsia"/>
        </w:rPr>
        <w:t>个子模块。好友查找可以通过好友的账号进行查找，并查看</w:t>
      </w:r>
      <w:r w:rsidR="00B36E6B">
        <w:rPr>
          <w:rFonts w:hint="eastAsia"/>
        </w:rPr>
        <w:t>该帐户的个人信息。好友添加在查找成功后的用户界面进行操作。好友。好友聊天可以</w:t>
      </w:r>
      <w:r w:rsidR="00203F59">
        <w:rPr>
          <w:rFonts w:hint="eastAsia"/>
        </w:rPr>
        <w:t>与好友进行实时沟通。</w:t>
      </w:r>
    </w:p>
    <w:p w:rsidR="00203F59" w:rsidRDefault="00203F59" w:rsidP="00A50E6D">
      <w:pPr>
        <w:ind w:firstLine="480"/>
      </w:pPr>
      <w:r>
        <w:rPr>
          <w:rFonts w:hint="eastAsia"/>
        </w:rPr>
        <w:t>1)</w:t>
      </w:r>
      <w:r>
        <w:rPr>
          <w:rFonts w:hint="eastAsia"/>
        </w:rPr>
        <w:t>好友查找：用户输入想要查询的用户账号，得到满足用户账号的用户信息。</w:t>
      </w:r>
    </w:p>
    <w:p w:rsidR="00203F59" w:rsidRDefault="00203F59" w:rsidP="00A50E6D">
      <w:pPr>
        <w:ind w:firstLine="480"/>
      </w:pPr>
      <w:r>
        <w:t>2)</w:t>
      </w:r>
      <w:r>
        <w:rPr>
          <w:rFonts w:hint="eastAsia"/>
        </w:rPr>
        <w:t>好友添加：用户请求添加好友，被添加用户将受到请求信息。</w:t>
      </w:r>
    </w:p>
    <w:p w:rsidR="00203F59" w:rsidRDefault="00203F59" w:rsidP="00A50E6D">
      <w:pPr>
        <w:ind w:firstLine="480"/>
      </w:pPr>
      <w:r>
        <w:rPr>
          <w:rFonts w:hint="eastAsia"/>
        </w:rPr>
        <w:t>3)</w:t>
      </w:r>
      <w:r>
        <w:rPr>
          <w:rFonts w:hint="eastAsia"/>
        </w:rPr>
        <w:t>好友聊天：用户选中列表中的好友可以展开聊天对话框，此时可以实时聊天或分享信息。</w:t>
      </w:r>
    </w:p>
    <w:p w:rsidR="00543F5F" w:rsidRDefault="00543F5F" w:rsidP="00543F5F">
      <w:pPr>
        <w:keepNext/>
        <w:ind w:firstLineChars="0" w:firstLine="0"/>
        <w:jc w:val="center"/>
      </w:pPr>
      <w:r>
        <w:rPr>
          <w:noProof/>
        </w:rPr>
        <w:drawing>
          <wp:inline distT="0" distB="0" distL="0" distR="0" wp14:anchorId="7711B2AE" wp14:editId="7D00C640">
            <wp:extent cx="4438650" cy="2009775"/>
            <wp:effectExtent l="0" t="0" r="0" b="9525"/>
            <wp:docPr id="7" name="图示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4" r:lo="rId35" r:qs="rId36" r:cs="rId37"/>
              </a:graphicData>
            </a:graphic>
          </wp:inline>
        </w:drawing>
      </w:r>
    </w:p>
    <w:p w:rsidR="00543F5F" w:rsidRDefault="00543F5F" w:rsidP="00543F5F">
      <w:pPr>
        <w:pStyle w:val="a3"/>
        <w:ind w:left="960" w:firstLine="400"/>
        <w:jc w:val="center"/>
      </w:pPr>
      <w:r>
        <w:rPr>
          <w:rFonts w:hint="eastAsia"/>
        </w:rPr>
        <w:t>图</w:t>
      </w:r>
      <w:r>
        <w:t xml:space="preserve"> </w:t>
      </w:r>
      <w:r w:rsidR="00E21570">
        <w:t>10</w:t>
      </w:r>
      <w:r>
        <w:t xml:space="preserve"> </w:t>
      </w:r>
      <w:r>
        <w:rPr>
          <w:rFonts w:hint="eastAsia"/>
        </w:rPr>
        <w:t>好友管理</w:t>
      </w:r>
      <w:r>
        <w:rPr>
          <w:rFonts w:hint="eastAsia"/>
        </w:rPr>
        <w:t>模块</w:t>
      </w:r>
    </w:p>
    <w:p w:rsidR="00543F5F" w:rsidRPr="00203F59" w:rsidRDefault="00543F5F" w:rsidP="00A50E6D">
      <w:pPr>
        <w:ind w:firstLine="480"/>
        <w:rPr>
          <w:rFonts w:hint="eastAsia"/>
        </w:rPr>
      </w:pPr>
    </w:p>
    <w:p w:rsidR="00FC58BC" w:rsidRDefault="009973AF">
      <w:pPr>
        <w:pStyle w:val="3"/>
        <w:ind w:firstLine="281"/>
      </w:pPr>
      <w:bookmarkStart w:id="33" w:name="_Toc23170069"/>
      <w:r>
        <w:rPr>
          <w:rFonts w:hint="eastAsia"/>
        </w:rPr>
        <w:lastRenderedPageBreak/>
        <w:t>4.1.</w:t>
      </w:r>
      <w:r w:rsidR="00543F5F">
        <w:t>1</w:t>
      </w:r>
      <w:r w:rsidR="00E21570">
        <w:t>1</w:t>
      </w:r>
      <w:r>
        <w:t xml:space="preserve"> </w:t>
      </w:r>
      <w:r>
        <w:rPr>
          <w:rFonts w:hint="eastAsia"/>
        </w:rPr>
        <w:t>数据库管理</w:t>
      </w:r>
      <w:bookmarkEnd w:id="33"/>
    </w:p>
    <w:p w:rsidR="00FC58BC" w:rsidRDefault="009973AF">
      <w:pPr>
        <w:ind w:firstLine="480"/>
      </w:pPr>
      <w:r>
        <w:rPr>
          <w:rFonts w:hint="eastAsia"/>
        </w:rPr>
        <w:t>数据库管理模块包括用户管理、标记管理、线路管理、数据备份四个子模块。数据库管理主要是为其他模块提供数据支持。同时数据库管理还应做好备份和保护工作，防止数据丢失、用户信息泄露以及数据被恶意修改等。</w:t>
      </w:r>
    </w:p>
    <w:p w:rsidR="00FC58BC" w:rsidRDefault="009973AF">
      <w:pPr>
        <w:ind w:firstLine="480"/>
      </w:pPr>
      <w:r>
        <w:rPr>
          <w:rFonts w:hint="eastAsia"/>
        </w:rPr>
        <w:t>1)</w:t>
      </w:r>
      <w:r>
        <w:rPr>
          <w:rFonts w:hint="eastAsia"/>
        </w:rPr>
        <w:t>用户管理：要求数据库能跟支持增加、删除用户以及用户权限设置。</w:t>
      </w:r>
    </w:p>
    <w:p w:rsidR="00FC58BC" w:rsidRDefault="009973AF">
      <w:pPr>
        <w:ind w:firstLine="480"/>
      </w:pPr>
      <w:r>
        <w:rPr>
          <w:rFonts w:hint="eastAsia"/>
        </w:rPr>
        <w:t>2)</w:t>
      </w:r>
      <w:r>
        <w:rPr>
          <w:rFonts w:hint="eastAsia"/>
        </w:rPr>
        <w:t>标记管理：要求数据库能够支持标记的增删改查功能。</w:t>
      </w:r>
    </w:p>
    <w:p w:rsidR="00FC58BC" w:rsidRDefault="009973AF">
      <w:pPr>
        <w:ind w:firstLine="480"/>
      </w:pPr>
      <w:r>
        <w:rPr>
          <w:rFonts w:hint="eastAsia"/>
        </w:rPr>
        <w:t>3)</w:t>
      </w:r>
      <w:r>
        <w:rPr>
          <w:rFonts w:hint="eastAsia"/>
        </w:rPr>
        <w:t>线路管理：要求数据库能够支持线路的增删改查功能。</w:t>
      </w:r>
    </w:p>
    <w:p w:rsidR="00FC58BC" w:rsidRDefault="009973AF">
      <w:pPr>
        <w:ind w:firstLine="480"/>
      </w:pPr>
      <w:r>
        <w:rPr>
          <w:rFonts w:hint="eastAsia"/>
        </w:rPr>
        <w:t>4)</w:t>
      </w:r>
      <w:r>
        <w:rPr>
          <w:rFonts w:hint="eastAsia"/>
        </w:rPr>
        <w:t>数据备份：为了防止数据丢失，以及能够实现数据恢复，要求数据库能将数据备份。</w:t>
      </w:r>
    </w:p>
    <w:p w:rsidR="00FC58BC" w:rsidRDefault="009973AF">
      <w:pPr>
        <w:adjustRightInd/>
        <w:snapToGrid/>
        <w:spacing w:line="240" w:lineRule="auto"/>
        <w:ind w:firstLineChars="0" w:firstLine="0"/>
        <w:jc w:val="center"/>
        <w:rPr>
          <w:rFonts w:ascii="宋体" w:hAnsi="宋体" w:cs="宋体"/>
          <w:szCs w:val="24"/>
        </w:rPr>
      </w:pPr>
      <w:r>
        <w:rPr>
          <w:rFonts w:ascii="宋体" w:hAnsi="宋体" w:cs="宋体"/>
          <w:noProof/>
          <w:szCs w:val="24"/>
        </w:rPr>
        <w:drawing>
          <wp:inline distT="0" distB="0" distL="0" distR="0">
            <wp:extent cx="3448050" cy="2428875"/>
            <wp:effectExtent l="19050" t="0" r="0" b="0"/>
            <wp:docPr id="5" name="图片 5" descr="C:\Users\Administrator\AppData\Roaming\Tencent\Users\2604854546\QQ\WinTemp\RichOle\B_LFT$U~}QTPXK9W}T]U7V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Administrator\AppData\Roaming\Tencent\Users\2604854546\QQ\WinTemp\RichOle\B_LFT$U~}QTPXK9W}T]U7V4.png"/>
                    <pic:cNvPicPr>
                      <a:picLocks noChangeAspect="1" noChangeArrowheads="1"/>
                    </pic:cNvPicPr>
                  </pic:nvPicPr>
                  <pic:blipFill>
                    <a:blip r:embed="rId39" cstate="print"/>
                    <a:srcRect/>
                    <a:stretch>
                      <a:fillRect/>
                    </a:stretch>
                  </pic:blipFill>
                  <pic:spPr>
                    <a:xfrm>
                      <a:off x="0" y="0"/>
                      <a:ext cx="3448050" cy="2428875"/>
                    </a:xfrm>
                    <a:prstGeom prst="rect">
                      <a:avLst/>
                    </a:prstGeom>
                    <a:noFill/>
                    <a:ln w="9525">
                      <a:noFill/>
                      <a:miter lim="800000"/>
                      <a:headEnd/>
                      <a:tailEnd/>
                    </a:ln>
                  </pic:spPr>
                </pic:pic>
              </a:graphicData>
            </a:graphic>
          </wp:inline>
        </w:drawing>
      </w:r>
    </w:p>
    <w:p w:rsidR="00FC58BC" w:rsidRDefault="009973AF">
      <w:pPr>
        <w:pStyle w:val="a3"/>
        <w:ind w:firstLine="400"/>
        <w:jc w:val="center"/>
      </w:pPr>
      <w:r>
        <w:rPr>
          <w:rFonts w:hint="eastAsia"/>
        </w:rPr>
        <w:t>图</w:t>
      </w:r>
      <w:r>
        <w:rPr>
          <w:rFonts w:hint="eastAsia"/>
        </w:rPr>
        <w:t xml:space="preserve"> </w:t>
      </w:r>
      <w:r w:rsidR="00543F5F">
        <w:t>1</w:t>
      </w:r>
      <w:r w:rsidR="00E21570">
        <w:t>1</w:t>
      </w:r>
      <w:r>
        <w:rPr>
          <w:rFonts w:hint="eastAsia"/>
        </w:rPr>
        <w:t>数据管理模块</w:t>
      </w:r>
    </w:p>
    <w:p w:rsidR="00FC58BC" w:rsidRDefault="00FC58BC">
      <w:pPr>
        <w:ind w:firstLine="480"/>
      </w:pPr>
    </w:p>
    <w:p w:rsidR="00FC58BC" w:rsidRDefault="009973AF">
      <w:pPr>
        <w:pStyle w:val="2"/>
        <w:ind w:firstLine="151"/>
      </w:pPr>
      <w:bookmarkStart w:id="34" w:name="_Toc23170070"/>
      <w:r>
        <w:rPr>
          <w:rFonts w:hint="eastAsia"/>
        </w:rPr>
        <w:t>4.2</w:t>
      </w:r>
      <w:r>
        <w:rPr>
          <w:rFonts w:hint="eastAsia"/>
        </w:rPr>
        <w:t>功能描述</w:t>
      </w:r>
      <w:bookmarkEnd w:id="34"/>
    </w:p>
    <w:p w:rsidR="00E21570" w:rsidRDefault="00E21570">
      <w:pPr>
        <w:pStyle w:val="3"/>
        <w:ind w:firstLine="281"/>
      </w:pPr>
      <w:bookmarkStart w:id="35" w:name="_Toc23170071"/>
      <w:r>
        <w:rPr>
          <w:rFonts w:hint="eastAsia"/>
        </w:rPr>
        <w:t>4.</w:t>
      </w:r>
      <w:r>
        <w:t>2</w:t>
      </w:r>
      <w:r>
        <w:rPr>
          <w:rFonts w:hint="eastAsia"/>
        </w:rPr>
        <w:t>.</w:t>
      </w:r>
      <w:r>
        <w:t xml:space="preserve">1 </w:t>
      </w:r>
      <w:r>
        <w:rPr>
          <w:rFonts w:hint="eastAsia"/>
        </w:rPr>
        <w:t>登录注册</w:t>
      </w:r>
      <w:bookmarkEnd w:id="35"/>
    </w:p>
    <w:p w:rsidR="00E21570" w:rsidRDefault="00E21570" w:rsidP="00E21570">
      <w:pPr>
        <w:ind w:firstLine="482"/>
        <w:rPr>
          <w:b/>
        </w:rPr>
      </w:pPr>
      <w:r>
        <w:rPr>
          <w:rFonts w:hint="eastAsia"/>
          <w:b/>
        </w:rPr>
        <w:t>1)</w:t>
      </w:r>
      <w:r>
        <w:rPr>
          <w:rFonts w:hint="eastAsia"/>
          <w:b/>
        </w:rPr>
        <w:t>登录</w:t>
      </w:r>
    </w:p>
    <w:p w:rsidR="00E21570" w:rsidRDefault="00E21570" w:rsidP="00E21570">
      <w:pPr>
        <w:ind w:firstLine="482"/>
        <w:rPr>
          <w:b/>
        </w:rPr>
      </w:pPr>
      <w:r>
        <w:rPr>
          <w:b/>
        </w:rPr>
        <w:tab/>
      </w:r>
      <w:r>
        <w:rPr>
          <w:rFonts w:hint="eastAsia"/>
          <w:b/>
        </w:rPr>
        <w:t>说明：</w:t>
      </w:r>
      <w:r>
        <w:rPr>
          <w:rFonts w:hint="eastAsia"/>
        </w:rPr>
        <w:t>需要用户的</w:t>
      </w:r>
      <w:r>
        <w:rPr>
          <w:rFonts w:hint="eastAsia"/>
        </w:rPr>
        <w:t>手机号作为账号，采用密码或短信验证码作为验证方法，验证成功时可以成功登录</w:t>
      </w:r>
      <w:r>
        <w:rPr>
          <w:rFonts w:hint="eastAsia"/>
        </w:rPr>
        <w:t>。</w:t>
      </w:r>
    </w:p>
    <w:p w:rsidR="00E21570" w:rsidRDefault="00E21570" w:rsidP="00E21570">
      <w:pPr>
        <w:ind w:firstLine="482"/>
        <w:rPr>
          <w:b/>
        </w:rPr>
      </w:pPr>
      <w:r>
        <w:rPr>
          <w:b/>
        </w:rPr>
        <w:tab/>
      </w:r>
      <w:r>
        <w:rPr>
          <w:rFonts w:hint="eastAsia"/>
          <w:b/>
        </w:rPr>
        <w:t>输入：</w:t>
      </w:r>
      <w:r>
        <w:rPr>
          <w:rFonts w:hint="eastAsia"/>
        </w:rPr>
        <w:t>用户</w:t>
      </w:r>
      <w:r w:rsidR="0074052F">
        <w:rPr>
          <w:rFonts w:hint="eastAsia"/>
        </w:rPr>
        <w:t>账号，密码</w:t>
      </w:r>
      <w:r w:rsidR="0074052F">
        <w:rPr>
          <w:rFonts w:hint="eastAsia"/>
        </w:rPr>
        <w:t>/</w:t>
      </w:r>
      <w:r w:rsidR="0074052F">
        <w:rPr>
          <w:rFonts w:hint="eastAsia"/>
        </w:rPr>
        <w:t>验证码</w:t>
      </w:r>
      <w:r>
        <w:rPr>
          <w:rFonts w:hint="eastAsia"/>
        </w:rPr>
        <w:t>。</w:t>
      </w:r>
    </w:p>
    <w:p w:rsidR="00E21570" w:rsidRDefault="00E21570" w:rsidP="00E21570">
      <w:pPr>
        <w:ind w:firstLine="482"/>
        <w:rPr>
          <w:b/>
        </w:rPr>
      </w:pPr>
      <w:r>
        <w:rPr>
          <w:b/>
        </w:rPr>
        <w:tab/>
      </w:r>
      <w:r>
        <w:rPr>
          <w:rFonts w:hint="eastAsia"/>
          <w:b/>
        </w:rPr>
        <w:t>处理：</w:t>
      </w:r>
      <w:r>
        <w:rPr>
          <w:rFonts w:hint="eastAsia"/>
        </w:rPr>
        <w:t>获取</w:t>
      </w:r>
      <w:r w:rsidR="0074052F">
        <w:rPr>
          <w:rFonts w:hint="eastAsia"/>
        </w:rPr>
        <w:t>用户账号，密码</w:t>
      </w:r>
      <w:r w:rsidR="0074052F">
        <w:rPr>
          <w:rFonts w:hint="eastAsia"/>
        </w:rPr>
        <w:t>/</w:t>
      </w:r>
      <w:r w:rsidR="0074052F">
        <w:rPr>
          <w:rFonts w:hint="eastAsia"/>
        </w:rPr>
        <w:t>验证码，进行数据库内的匹配，成功将加载个人信息，进入视图界面</w:t>
      </w:r>
      <w:r>
        <w:rPr>
          <w:rFonts w:hint="eastAsia"/>
        </w:rPr>
        <w:t>。</w:t>
      </w:r>
    </w:p>
    <w:p w:rsidR="00E21570" w:rsidRDefault="00E21570" w:rsidP="00E21570">
      <w:pPr>
        <w:ind w:firstLine="482"/>
      </w:pPr>
      <w:r>
        <w:rPr>
          <w:b/>
        </w:rPr>
        <w:lastRenderedPageBreak/>
        <w:tab/>
      </w:r>
      <w:r>
        <w:rPr>
          <w:rFonts w:hint="eastAsia"/>
          <w:b/>
        </w:rPr>
        <w:t>输出：</w:t>
      </w:r>
      <w:r w:rsidR="0074052F">
        <w:rPr>
          <w:rFonts w:hint="eastAsia"/>
        </w:rPr>
        <w:t>含有用户个人信息和标记的视图界面</w:t>
      </w:r>
      <w:r>
        <w:rPr>
          <w:rFonts w:hint="eastAsia"/>
        </w:rPr>
        <w:t>。</w:t>
      </w:r>
    </w:p>
    <w:p w:rsidR="00E21570" w:rsidRDefault="00E21570" w:rsidP="00E21570">
      <w:pPr>
        <w:ind w:firstLine="482"/>
        <w:rPr>
          <w:b/>
        </w:rPr>
      </w:pPr>
      <w:r>
        <w:rPr>
          <w:b/>
        </w:rPr>
        <w:t>2</w:t>
      </w:r>
      <w:r>
        <w:rPr>
          <w:rFonts w:hint="eastAsia"/>
          <w:b/>
        </w:rPr>
        <w:t>)</w:t>
      </w:r>
      <w:r w:rsidR="0074052F">
        <w:rPr>
          <w:rFonts w:hint="eastAsia"/>
          <w:b/>
        </w:rPr>
        <w:t>注册</w:t>
      </w:r>
    </w:p>
    <w:p w:rsidR="00E21570" w:rsidRDefault="00E21570" w:rsidP="00E21570">
      <w:pPr>
        <w:ind w:firstLine="482"/>
        <w:rPr>
          <w:b/>
        </w:rPr>
      </w:pPr>
      <w:r>
        <w:rPr>
          <w:b/>
        </w:rPr>
        <w:tab/>
      </w:r>
      <w:r>
        <w:rPr>
          <w:rFonts w:hint="eastAsia"/>
          <w:b/>
        </w:rPr>
        <w:t>说明：</w:t>
      </w:r>
      <w:r w:rsidR="0074052F">
        <w:rPr>
          <w:rFonts w:hint="eastAsia"/>
        </w:rPr>
        <w:t>需要用户的手机号作为账号，</w:t>
      </w:r>
      <w:r w:rsidR="0074052F">
        <w:rPr>
          <w:rFonts w:hint="eastAsia"/>
        </w:rPr>
        <w:t>自行设置昵称、头像、密码等信息，以</w:t>
      </w:r>
      <w:r w:rsidR="0074052F">
        <w:rPr>
          <w:rFonts w:hint="eastAsia"/>
        </w:rPr>
        <w:t>短信验证码作为验证方法，验证成功时可以成功</w:t>
      </w:r>
      <w:r w:rsidR="0074052F">
        <w:rPr>
          <w:rFonts w:hint="eastAsia"/>
        </w:rPr>
        <w:t>注册</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用户手机号、密码、收到的验证码，昵称、头像等个人信息</w:t>
      </w:r>
      <w:r>
        <w:rPr>
          <w:rFonts w:hint="eastAsia"/>
        </w:rPr>
        <w:t>。</w:t>
      </w:r>
    </w:p>
    <w:p w:rsidR="00E21570" w:rsidRDefault="00E21570" w:rsidP="00E21570">
      <w:pPr>
        <w:ind w:firstLine="482"/>
        <w:rPr>
          <w:b/>
        </w:rPr>
      </w:pPr>
      <w:r>
        <w:rPr>
          <w:b/>
        </w:rPr>
        <w:tab/>
      </w:r>
      <w:r>
        <w:rPr>
          <w:rFonts w:hint="eastAsia"/>
          <w:b/>
        </w:rPr>
        <w:t>处理：</w:t>
      </w:r>
      <w:r w:rsidR="0074052F">
        <w:rPr>
          <w:rFonts w:hint="eastAsia"/>
        </w:rPr>
        <w:t>在数据库存储账号的个人信息，使用户进入视图界面</w:t>
      </w:r>
      <w:r>
        <w:rPr>
          <w:rFonts w:hint="eastAsia"/>
        </w:rPr>
        <w:t>。</w:t>
      </w:r>
    </w:p>
    <w:p w:rsidR="00E21570" w:rsidRDefault="00E21570" w:rsidP="00E21570">
      <w:pPr>
        <w:ind w:firstLine="482"/>
      </w:pPr>
      <w:r>
        <w:rPr>
          <w:b/>
        </w:rPr>
        <w:tab/>
      </w:r>
      <w:r>
        <w:rPr>
          <w:rFonts w:hint="eastAsia"/>
          <w:b/>
        </w:rPr>
        <w:t>输出：</w:t>
      </w:r>
      <w:r w:rsidR="0074052F">
        <w:rPr>
          <w:rFonts w:hint="eastAsia"/>
        </w:rPr>
        <w:t>含有用户个人信息和标记的视图界面。</w:t>
      </w:r>
    </w:p>
    <w:p w:rsidR="00E21570" w:rsidRDefault="00E21570" w:rsidP="00E21570">
      <w:pPr>
        <w:ind w:firstLine="482"/>
        <w:rPr>
          <w:b/>
        </w:rPr>
      </w:pPr>
      <w:r>
        <w:rPr>
          <w:b/>
        </w:rPr>
        <w:t>3</w:t>
      </w:r>
      <w:r>
        <w:rPr>
          <w:rFonts w:hint="eastAsia"/>
          <w:b/>
        </w:rPr>
        <w:t>)</w:t>
      </w:r>
      <w:r w:rsidR="0074052F">
        <w:rPr>
          <w:rFonts w:hint="eastAsia"/>
          <w:b/>
        </w:rPr>
        <w:t>找回密码</w:t>
      </w:r>
    </w:p>
    <w:p w:rsidR="00E21570" w:rsidRDefault="00E21570" w:rsidP="00E21570">
      <w:pPr>
        <w:ind w:firstLine="482"/>
        <w:rPr>
          <w:b/>
        </w:rPr>
      </w:pPr>
      <w:r>
        <w:rPr>
          <w:b/>
        </w:rPr>
        <w:tab/>
      </w:r>
      <w:r>
        <w:rPr>
          <w:rFonts w:hint="eastAsia"/>
          <w:b/>
        </w:rPr>
        <w:t>说明：</w:t>
      </w:r>
      <w:r w:rsidR="0074052F">
        <w:rPr>
          <w:rFonts w:hint="eastAsia"/>
        </w:rPr>
        <w:t>需要用户的手机号作为账号，短信验证码作为验证方法，验证成功时可以</w:t>
      </w:r>
      <w:r w:rsidR="0074052F">
        <w:rPr>
          <w:rFonts w:hint="eastAsia"/>
        </w:rPr>
        <w:t>重新设置密码</w:t>
      </w:r>
      <w:r>
        <w:rPr>
          <w:rFonts w:hint="eastAsia"/>
        </w:rPr>
        <w:t>。</w:t>
      </w:r>
    </w:p>
    <w:p w:rsidR="00E21570" w:rsidRDefault="00E21570" w:rsidP="00E21570">
      <w:pPr>
        <w:ind w:firstLine="482"/>
        <w:rPr>
          <w:b/>
        </w:rPr>
      </w:pPr>
      <w:r>
        <w:rPr>
          <w:b/>
        </w:rPr>
        <w:tab/>
      </w:r>
      <w:r>
        <w:rPr>
          <w:rFonts w:hint="eastAsia"/>
          <w:b/>
        </w:rPr>
        <w:t>输入：</w:t>
      </w:r>
      <w:r w:rsidR="0074052F">
        <w:rPr>
          <w:rFonts w:hint="eastAsia"/>
        </w:rPr>
        <w:t>用户手机号、收到的验证码、新密码</w:t>
      </w:r>
      <w:r>
        <w:rPr>
          <w:rFonts w:hint="eastAsia"/>
        </w:rPr>
        <w:t>。</w:t>
      </w:r>
    </w:p>
    <w:p w:rsidR="00E21570" w:rsidRDefault="00E21570" w:rsidP="00E21570">
      <w:pPr>
        <w:ind w:firstLine="482"/>
        <w:rPr>
          <w:b/>
        </w:rPr>
      </w:pPr>
      <w:r>
        <w:rPr>
          <w:b/>
        </w:rPr>
        <w:tab/>
      </w:r>
      <w:r>
        <w:rPr>
          <w:rFonts w:hint="eastAsia"/>
          <w:b/>
        </w:rPr>
        <w:t>处理：</w:t>
      </w:r>
      <w:r w:rsidR="0074052F">
        <w:rPr>
          <w:rFonts w:hint="eastAsia"/>
        </w:rPr>
        <w:t>检查验证码是否正确，正确则使用户输入新密码，将新密码覆盖原有密码存入数据库</w:t>
      </w:r>
      <w:r>
        <w:rPr>
          <w:rFonts w:hint="eastAsia"/>
        </w:rPr>
        <w:t>。</w:t>
      </w:r>
    </w:p>
    <w:p w:rsidR="00E21570" w:rsidRPr="00E21570" w:rsidRDefault="00E21570" w:rsidP="0074052F">
      <w:pPr>
        <w:ind w:firstLine="482"/>
        <w:rPr>
          <w:rFonts w:hint="eastAsia"/>
        </w:rPr>
      </w:pPr>
      <w:r>
        <w:rPr>
          <w:b/>
        </w:rPr>
        <w:tab/>
      </w:r>
      <w:r>
        <w:rPr>
          <w:rFonts w:hint="eastAsia"/>
          <w:b/>
        </w:rPr>
        <w:t>输出：</w:t>
      </w:r>
      <w:r w:rsidR="0074052F">
        <w:rPr>
          <w:rFonts w:hint="eastAsia"/>
        </w:rPr>
        <w:t>含有用户个人信息和标记的视图界面。</w:t>
      </w:r>
    </w:p>
    <w:p w:rsidR="00FC58BC" w:rsidRDefault="009973AF">
      <w:pPr>
        <w:pStyle w:val="3"/>
        <w:ind w:firstLine="281"/>
      </w:pPr>
      <w:bookmarkStart w:id="36" w:name="_Toc23170072"/>
      <w:r>
        <w:rPr>
          <w:rFonts w:hint="eastAsia"/>
        </w:rPr>
        <w:t>4.</w:t>
      </w:r>
      <w:r>
        <w:t>2</w:t>
      </w:r>
      <w:r>
        <w:rPr>
          <w:rFonts w:hint="eastAsia"/>
        </w:rPr>
        <w:t>.</w:t>
      </w:r>
      <w:r w:rsidR="009F7E7A">
        <w:t>2</w:t>
      </w:r>
      <w:r>
        <w:t xml:space="preserve"> </w:t>
      </w:r>
      <w:r>
        <w:rPr>
          <w:rFonts w:hint="eastAsia"/>
        </w:rPr>
        <w:t>视图切换</w:t>
      </w:r>
      <w:bookmarkEnd w:id="36"/>
    </w:p>
    <w:p w:rsidR="00FC58BC" w:rsidRDefault="009973AF">
      <w:pPr>
        <w:ind w:firstLine="482"/>
        <w:rPr>
          <w:b/>
        </w:rPr>
      </w:pPr>
      <w:r>
        <w:rPr>
          <w:rFonts w:hint="eastAsia"/>
          <w:b/>
        </w:rPr>
        <w:t>1)</w:t>
      </w:r>
      <w:r>
        <w:rPr>
          <w:rFonts w:hint="eastAsia"/>
          <w:b/>
        </w:rPr>
        <w:t>切换</w:t>
      </w:r>
      <w:r>
        <w:rPr>
          <w:rFonts w:hint="eastAsia"/>
          <w:b/>
        </w:rPr>
        <w:t>2D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2</w:t>
      </w:r>
      <w:r>
        <w:rPr>
          <w:rFonts w:hint="eastAsia"/>
          <w:b/>
        </w:rPr>
        <w:t>)</w:t>
      </w:r>
      <w:r>
        <w:rPr>
          <w:rFonts w:hint="eastAsia"/>
          <w:b/>
        </w:rPr>
        <w:t>切换</w:t>
      </w:r>
      <w:r>
        <w:rPr>
          <w:b/>
        </w:rPr>
        <w:t>3</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lastRenderedPageBreak/>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进行展示，加载同一经纬度、海拔高度的最新标记在地图上进行标出。</w:t>
      </w:r>
    </w:p>
    <w:p w:rsidR="00FC58BC" w:rsidRDefault="009973AF">
      <w:pPr>
        <w:ind w:firstLine="482"/>
      </w:pPr>
      <w:r>
        <w:rPr>
          <w:b/>
        </w:rPr>
        <w:tab/>
      </w:r>
      <w:r>
        <w:rPr>
          <w:rFonts w:hint="eastAsia"/>
          <w:b/>
        </w:rPr>
        <w:t>输出：</w:t>
      </w:r>
      <w:r>
        <w:rPr>
          <w:rFonts w:hint="eastAsia"/>
        </w:rPr>
        <w:t>用户所在地区及周围的地图以及各个物理位置最新的标记信息。</w:t>
      </w:r>
    </w:p>
    <w:p w:rsidR="00FC58BC" w:rsidRDefault="009973AF">
      <w:pPr>
        <w:ind w:firstLine="482"/>
        <w:rPr>
          <w:b/>
        </w:rPr>
      </w:pPr>
      <w:r>
        <w:rPr>
          <w:b/>
        </w:rPr>
        <w:t>3</w:t>
      </w:r>
      <w:r>
        <w:rPr>
          <w:rFonts w:hint="eastAsia"/>
          <w:b/>
        </w:rPr>
        <w:t>)</w:t>
      </w:r>
      <w:r>
        <w:rPr>
          <w:rFonts w:hint="eastAsia"/>
          <w:b/>
        </w:rPr>
        <w:t>切换</w:t>
      </w:r>
      <w:r>
        <w:rPr>
          <w:b/>
        </w:rPr>
        <w:t>4</w:t>
      </w:r>
      <w:r>
        <w:rPr>
          <w:rFonts w:hint="eastAsia"/>
          <w:b/>
        </w:rPr>
        <w:t>D</w:t>
      </w:r>
      <w:r>
        <w:rPr>
          <w:rFonts w:hint="eastAsia"/>
          <w:b/>
        </w:rPr>
        <w:t>视图</w:t>
      </w:r>
    </w:p>
    <w:p w:rsidR="00FC58BC" w:rsidRDefault="009973AF">
      <w:pPr>
        <w:ind w:firstLine="482"/>
        <w:rPr>
          <w:b/>
        </w:rPr>
      </w:pPr>
      <w:r>
        <w:rPr>
          <w:b/>
        </w:rPr>
        <w:tab/>
      </w:r>
      <w:r>
        <w:rPr>
          <w:rFonts w:hint="eastAsia"/>
          <w:b/>
        </w:rPr>
        <w:t>说明：</w:t>
      </w:r>
      <w:r>
        <w:rPr>
          <w:rFonts w:hint="eastAsia"/>
        </w:rPr>
        <w:t>需要用户的位置作为初始的界面，对于用户位置的获取采用百度地图定位</w:t>
      </w:r>
      <w:r>
        <w:rPr>
          <w:rFonts w:hint="eastAsia"/>
        </w:rPr>
        <w:t>SDK</w:t>
      </w:r>
      <w:r>
        <w:rPr>
          <w:rFonts w:hint="eastAsia"/>
        </w:rPr>
        <w:t>，支持</w:t>
      </w:r>
      <w:r>
        <w:rPr>
          <w:rFonts w:hint="eastAsia"/>
        </w:rPr>
        <w:t>GPS</w:t>
      </w:r>
      <w:r>
        <w:rPr>
          <w:rFonts w:hint="eastAsia"/>
        </w:rPr>
        <w:t>、</w:t>
      </w:r>
      <w:r>
        <w:rPr>
          <w:rFonts w:hint="eastAsia"/>
        </w:rPr>
        <w:t>WiFi</w:t>
      </w:r>
      <w:r>
        <w:rPr>
          <w:rFonts w:hint="eastAsia"/>
        </w:rPr>
        <w:t>、基站融合定位，目前支持的平台为</w:t>
      </w:r>
      <w:r>
        <w:rPr>
          <w:rFonts w:hint="eastAsia"/>
        </w:rPr>
        <w:t>Android</w:t>
      </w:r>
      <w:r>
        <w:rPr>
          <w:rFonts w:hint="eastAsia"/>
        </w:rPr>
        <w:t>、</w:t>
      </w:r>
      <w:r>
        <w:rPr>
          <w:rFonts w:hint="eastAsia"/>
        </w:rPr>
        <w:t>IOS</w:t>
      </w:r>
      <w:r>
        <w:rPr>
          <w:rFonts w:hint="eastAsia"/>
        </w:rPr>
        <w:t>和</w:t>
      </w:r>
      <w:r>
        <w:rPr>
          <w:rFonts w:hint="eastAsia"/>
        </w:rPr>
        <w:t>web</w:t>
      </w:r>
      <w:r>
        <w:rPr>
          <w:rFonts w:hint="eastAsia"/>
        </w:rPr>
        <w:t>端。</w:t>
      </w:r>
    </w:p>
    <w:p w:rsidR="00FC58BC" w:rsidRDefault="009973AF">
      <w:pPr>
        <w:ind w:firstLine="482"/>
        <w:rPr>
          <w:b/>
        </w:rPr>
      </w:pPr>
      <w:r>
        <w:rPr>
          <w:b/>
        </w:rPr>
        <w:tab/>
      </w:r>
      <w:r>
        <w:rPr>
          <w:rFonts w:hint="eastAsia"/>
          <w:b/>
        </w:rPr>
        <w:t>输入：</w:t>
      </w:r>
      <w:r>
        <w:rPr>
          <w:rFonts w:hint="eastAsia"/>
        </w:rPr>
        <w:t>用户位置。</w:t>
      </w:r>
    </w:p>
    <w:p w:rsidR="00FC58BC" w:rsidRDefault="009973AF">
      <w:pPr>
        <w:ind w:firstLine="482"/>
        <w:rPr>
          <w:b/>
        </w:rPr>
      </w:pPr>
      <w:r>
        <w:rPr>
          <w:b/>
        </w:rPr>
        <w:tab/>
      </w:r>
      <w:r>
        <w:rPr>
          <w:rFonts w:hint="eastAsia"/>
          <w:b/>
        </w:rPr>
        <w:t>处理：</w:t>
      </w:r>
      <w:r>
        <w:rPr>
          <w:rFonts w:hint="eastAsia"/>
        </w:rPr>
        <w:t>获取百度地图</w:t>
      </w:r>
      <w:r>
        <w:rPr>
          <w:rFonts w:hint="eastAsia"/>
        </w:rPr>
        <w:t>SDK</w:t>
      </w:r>
      <w:r>
        <w:rPr>
          <w:rFonts w:hint="eastAsia"/>
        </w:rPr>
        <w:t>，将用户位置所在的地图及周围视野以</w:t>
      </w:r>
      <w:r>
        <w:rPr>
          <w:rFonts w:hint="eastAsia"/>
        </w:rPr>
        <w:t>1:1</w:t>
      </w:r>
      <w:r>
        <w:t>0000</w:t>
      </w:r>
      <w:r>
        <w:rPr>
          <w:rFonts w:hint="eastAsia"/>
        </w:rPr>
        <w:t>进行展示，加载同一经纬度的所有标记在地图上进行标出，并按照时间反序进行排列。</w:t>
      </w:r>
    </w:p>
    <w:p w:rsidR="00FC58BC" w:rsidRDefault="009973AF">
      <w:pPr>
        <w:ind w:firstLine="482"/>
      </w:pPr>
      <w:r>
        <w:rPr>
          <w:b/>
        </w:rPr>
        <w:tab/>
      </w:r>
      <w:r>
        <w:rPr>
          <w:rFonts w:hint="eastAsia"/>
          <w:b/>
        </w:rPr>
        <w:t>输出：</w:t>
      </w:r>
      <w:r>
        <w:rPr>
          <w:rFonts w:hint="eastAsia"/>
        </w:rPr>
        <w:t>用户所在地区及周围的地图以及各个物理位置所有的标记信息。</w:t>
      </w:r>
    </w:p>
    <w:p w:rsidR="00FC58BC" w:rsidRDefault="009973AF">
      <w:pPr>
        <w:pStyle w:val="3"/>
        <w:ind w:firstLine="281"/>
      </w:pPr>
      <w:bookmarkStart w:id="37" w:name="_Toc23170073"/>
      <w:r>
        <w:rPr>
          <w:rFonts w:hint="eastAsia"/>
        </w:rPr>
        <w:t>4.2.</w:t>
      </w:r>
      <w:r w:rsidR="009F7E7A">
        <w:t>3</w:t>
      </w:r>
      <w:r>
        <w:t xml:space="preserve"> </w:t>
      </w:r>
      <w:r>
        <w:rPr>
          <w:rFonts w:hint="eastAsia"/>
        </w:rPr>
        <w:t>即时查询</w:t>
      </w:r>
      <w:bookmarkEnd w:id="37"/>
    </w:p>
    <w:p w:rsidR="00FC58BC" w:rsidRDefault="009973AF">
      <w:pPr>
        <w:ind w:firstLine="482"/>
        <w:rPr>
          <w:b/>
        </w:rPr>
      </w:pPr>
      <w:r>
        <w:rPr>
          <w:rFonts w:hint="eastAsia"/>
          <w:b/>
        </w:rPr>
        <w:t>1)</w:t>
      </w:r>
      <w:r>
        <w:rPr>
          <w:rFonts w:hint="eastAsia"/>
          <w:b/>
        </w:rPr>
        <w:t>标记查询</w:t>
      </w:r>
    </w:p>
    <w:p w:rsidR="00FC58BC" w:rsidRDefault="009973AF">
      <w:pPr>
        <w:ind w:leftChars="300" w:left="720" w:firstLineChars="0" w:firstLine="0"/>
      </w:pPr>
      <w:r>
        <w:rPr>
          <w:rFonts w:hint="eastAsia"/>
          <w:b/>
        </w:rPr>
        <w:t>输入</w:t>
      </w:r>
      <w:r>
        <w:rPr>
          <w:rFonts w:hint="eastAsia"/>
        </w:rPr>
        <w:t>：标记的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信息（经度，维度，高度，时间）或标记的名字。</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2)</w:t>
      </w:r>
      <w:r>
        <w:rPr>
          <w:rFonts w:hint="eastAsia"/>
          <w:b/>
        </w:rPr>
        <w:t>图层查询</w:t>
      </w:r>
    </w:p>
    <w:p w:rsidR="00FC58BC" w:rsidRDefault="009973AF">
      <w:pPr>
        <w:ind w:leftChars="300" w:left="720" w:firstLineChars="0" w:firstLine="0"/>
      </w:pPr>
      <w:r>
        <w:rPr>
          <w:rFonts w:hint="eastAsia"/>
          <w:b/>
        </w:rPr>
        <w:t>输入</w:t>
      </w:r>
      <w:r>
        <w:rPr>
          <w:rFonts w:hint="eastAsia"/>
        </w:rPr>
        <w:t>：图层名称。</w:t>
      </w:r>
    </w:p>
    <w:p w:rsidR="00FC58BC" w:rsidRDefault="009973AF">
      <w:pPr>
        <w:ind w:leftChars="300" w:left="720" w:firstLineChars="0" w:firstLine="0"/>
      </w:pPr>
      <w:r>
        <w:rPr>
          <w:rFonts w:hint="eastAsia"/>
          <w:b/>
        </w:rPr>
        <w:t>处理</w:t>
      </w:r>
      <w:r>
        <w:rPr>
          <w:rFonts w:hint="eastAsia"/>
        </w:rPr>
        <w:t>：转换输入数据为本系统的规定格式，并对标记表执行查询操作，将查询到的标记信息进行格式转换以及维度扩充，以适应在地图上显示。</w:t>
      </w:r>
    </w:p>
    <w:p w:rsidR="00FC58BC" w:rsidRDefault="009973AF">
      <w:pPr>
        <w:ind w:leftChars="300" w:left="720" w:firstLineChars="0" w:firstLine="0"/>
      </w:pPr>
      <w:r>
        <w:rPr>
          <w:rFonts w:hint="eastAsia"/>
          <w:b/>
        </w:rPr>
        <w:t>输出</w:t>
      </w:r>
      <w:r>
        <w:rPr>
          <w:rFonts w:hint="eastAsia"/>
        </w:rPr>
        <w:t>：在客户端地图上展示从数据库中查询到的标记。</w:t>
      </w:r>
    </w:p>
    <w:p w:rsidR="00FC58BC" w:rsidRDefault="009973AF">
      <w:pPr>
        <w:ind w:firstLine="482"/>
        <w:rPr>
          <w:b/>
        </w:rPr>
      </w:pPr>
      <w:r>
        <w:rPr>
          <w:rFonts w:hint="eastAsia"/>
          <w:b/>
        </w:rPr>
        <w:t>3)</w:t>
      </w:r>
      <w:r>
        <w:rPr>
          <w:rFonts w:hint="eastAsia"/>
          <w:b/>
        </w:rPr>
        <w:t>线路查询</w:t>
      </w:r>
    </w:p>
    <w:p w:rsidR="00FC58BC" w:rsidRDefault="009973AF">
      <w:pPr>
        <w:ind w:leftChars="300" w:left="720" w:firstLineChars="0" w:firstLine="0"/>
      </w:pPr>
      <w:r>
        <w:rPr>
          <w:rFonts w:hint="eastAsia"/>
          <w:b/>
        </w:rPr>
        <w:t>输入</w:t>
      </w:r>
      <w:r>
        <w:rPr>
          <w:rFonts w:hint="eastAsia"/>
        </w:rPr>
        <w:t>：（起点位置，终点位置）</w:t>
      </w:r>
    </w:p>
    <w:p w:rsidR="00FC58BC" w:rsidRDefault="009973AF">
      <w:pPr>
        <w:ind w:leftChars="300" w:left="720" w:firstLineChars="0" w:firstLine="0"/>
      </w:pPr>
      <w:r>
        <w:rPr>
          <w:rFonts w:hint="eastAsia"/>
          <w:b/>
        </w:rPr>
        <w:t>处理</w:t>
      </w:r>
      <w:r>
        <w:rPr>
          <w:rFonts w:hint="eastAsia"/>
        </w:rPr>
        <w:t>：转换输入数据为本系统的规定格式，并对线路表执行查询操作，并按照路程进行升序排序，将查询到的线路进行格式转换，以适应在客户端显示。</w:t>
      </w:r>
    </w:p>
    <w:p w:rsidR="00FC58BC" w:rsidRDefault="009973AF">
      <w:pPr>
        <w:ind w:leftChars="300" w:left="720" w:firstLineChars="0" w:firstLine="0"/>
      </w:pPr>
      <w:r>
        <w:rPr>
          <w:rFonts w:hint="eastAsia"/>
          <w:b/>
        </w:rPr>
        <w:lastRenderedPageBreak/>
        <w:t>输出</w:t>
      </w:r>
      <w:r>
        <w:rPr>
          <w:rFonts w:hint="eastAsia"/>
        </w:rPr>
        <w:t>：在客户端以高德地图查询地铁路线的格式，显示线路。</w:t>
      </w:r>
    </w:p>
    <w:p w:rsidR="00FC58BC" w:rsidRDefault="009F7E7A">
      <w:pPr>
        <w:pStyle w:val="3"/>
        <w:ind w:firstLine="281"/>
      </w:pPr>
      <w:bookmarkStart w:id="38" w:name="_Toc23170074"/>
      <w:r>
        <w:rPr>
          <w:rFonts w:hint="eastAsia"/>
        </w:rPr>
        <w:t>4.2.</w:t>
      </w:r>
      <w:r>
        <w:t>4</w:t>
      </w:r>
      <w:r w:rsidR="009973AF">
        <w:t xml:space="preserve"> </w:t>
      </w:r>
      <w:r w:rsidR="009973AF">
        <w:rPr>
          <w:rFonts w:hint="eastAsia"/>
        </w:rPr>
        <w:t>离线数据同步</w:t>
      </w:r>
      <w:bookmarkEnd w:id="38"/>
    </w:p>
    <w:p w:rsidR="00FC58BC" w:rsidRDefault="009973AF">
      <w:pPr>
        <w:ind w:firstLine="482"/>
        <w:rPr>
          <w:b/>
        </w:rPr>
      </w:pPr>
      <w:r>
        <w:rPr>
          <w:rFonts w:hint="eastAsia"/>
          <w:b/>
        </w:rPr>
        <w:t>1)</w:t>
      </w:r>
      <w:r>
        <w:rPr>
          <w:rFonts w:hint="eastAsia"/>
          <w:b/>
        </w:rPr>
        <w:t>离线标记</w:t>
      </w:r>
    </w:p>
    <w:p w:rsidR="00FC58BC" w:rsidRDefault="009973AF">
      <w:pPr>
        <w:ind w:leftChars="300" w:left="720" w:firstLineChars="0" w:firstLine="0"/>
      </w:pPr>
      <w:r>
        <w:rPr>
          <w:rFonts w:hint="eastAsia"/>
          <w:b/>
        </w:rPr>
        <w:t>说明</w:t>
      </w:r>
      <w:r>
        <w:rPr>
          <w:rFonts w:hint="eastAsia"/>
        </w:rPr>
        <w:t>：当客户端网络情况不佳时，本系统仍可使用，系统提供离线标记的支持，标记数据仅保存在客户端本地的数据库中，同时保存当前的时间和位置信息。需要注意的是，安卓平台对于软件访问存储设备具有控制权限，在软件初始安装的时候要以合理清晰的说明告知用户，取得该权限。</w:t>
      </w:r>
    </w:p>
    <w:p w:rsidR="00FC58BC" w:rsidRDefault="009973AF">
      <w:pPr>
        <w:ind w:leftChars="300" w:left="720" w:firstLineChars="0" w:firstLine="0"/>
      </w:pPr>
      <w:r>
        <w:rPr>
          <w:rFonts w:hint="eastAsia"/>
          <w:b/>
        </w:rPr>
        <w:t>输入</w:t>
      </w:r>
      <w:r>
        <w:rPr>
          <w:rFonts w:hint="eastAsia"/>
        </w:rPr>
        <w:t>：当前用户的位置，当前时间，标记数据信息。</w:t>
      </w:r>
    </w:p>
    <w:p w:rsidR="00FC58BC" w:rsidRDefault="009973AF">
      <w:pPr>
        <w:ind w:leftChars="300" w:left="720" w:firstLineChars="0" w:firstLine="0"/>
      </w:pPr>
      <w:r>
        <w:rPr>
          <w:rFonts w:hint="eastAsia"/>
          <w:b/>
        </w:rPr>
        <w:t>处理</w:t>
      </w:r>
      <w:r>
        <w:rPr>
          <w:rFonts w:hint="eastAsia"/>
        </w:rPr>
        <w:t>：转换输入数据为本系统的规定格式，并保存在客户端本地数据库中，“未上传”标记个数更新。</w:t>
      </w:r>
    </w:p>
    <w:p w:rsidR="00FC58BC" w:rsidRDefault="009973AF">
      <w:pPr>
        <w:ind w:leftChars="300" w:left="720" w:firstLineChars="0" w:firstLine="0"/>
      </w:pPr>
      <w:r>
        <w:rPr>
          <w:rFonts w:hint="eastAsia"/>
          <w:b/>
        </w:rPr>
        <w:t>输出</w:t>
      </w:r>
      <w:r>
        <w:rPr>
          <w:rFonts w:hint="eastAsia"/>
        </w:rPr>
        <w:t>：在客户端展示标记信息，并显示该标记的状态为“未上传”。</w:t>
      </w:r>
    </w:p>
    <w:p w:rsidR="00FC58BC" w:rsidRDefault="009973AF">
      <w:pPr>
        <w:ind w:firstLineChars="250" w:firstLine="602"/>
        <w:rPr>
          <w:b/>
        </w:rPr>
      </w:pPr>
      <w:r>
        <w:rPr>
          <w:rFonts w:hint="eastAsia"/>
          <w:b/>
        </w:rPr>
        <w:t>2)</w:t>
      </w:r>
      <w:r>
        <w:rPr>
          <w:rFonts w:hint="eastAsia"/>
          <w:b/>
        </w:rPr>
        <w:t>逐条标记上传</w:t>
      </w:r>
    </w:p>
    <w:p w:rsidR="00FC58BC" w:rsidRDefault="009973AF">
      <w:pPr>
        <w:ind w:leftChars="300" w:left="720" w:firstLineChars="0" w:firstLine="0"/>
      </w:pPr>
      <w:r>
        <w:rPr>
          <w:rFonts w:hint="eastAsia"/>
          <w:b/>
        </w:rPr>
        <w:t>说明</w:t>
      </w:r>
      <w:r>
        <w:rPr>
          <w:rFonts w:hint="eastAsia"/>
        </w:rPr>
        <w:t>：当客户端网络情况良好时，用户可以选择一条或多条标记上传到服务器。上传标记的时间和位置信息为添加时的信息。需要注意，本功能仅更新服务端数据，而对客户端数据不做任何改变。</w:t>
      </w:r>
    </w:p>
    <w:p w:rsidR="00FC58BC" w:rsidRDefault="009973AF">
      <w:pPr>
        <w:ind w:leftChars="300" w:left="720" w:firstLineChars="0" w:firstLine="0"/>
      </w:pPr>
      <w:r>
        <w:rPr>
          <w:rFonts w:hint="eastAsia"/>
          <w:b/>
        </w:rPr>
        <w:t>输入</w:t>
      </w:r>
      <w:r>
        <w:rPr>
          <w:rFonts w:hint="eastAsia"/>
        </w:rPr>
        <w:t>：选择上传的标记在客户端数据库中的全部信息。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：客户端显示该条标记的状态为“已上传”。</w:t>
      </w:r>
    </w:p>
    <w:p w:rsidR="00FC58BC" w:rsidRDefault="009973AF">
      <w:pPr>
        <w:ind w:firstLine="482"/>
        <w:rPr>
          <w:b/>
        </w:rPr>
      </w:pPr>
      <w:r>
        <w:rPr>
          <w:rFonts w:hint="eastAsia"/>
          <w:b/>
        </w:rPr>
        <w:t>3</w:t>
      </w:r>
      <w:r>
        <w:rPr>
          <w:b/>
        </w:rPr>
        <w:t>)</w:t>
      </w:r>
      <w:r>
        <w:rPr>
          <w:rFonts w:hint="eastAsia"/>
          <w:b/>
        </w:rPr>
        <w:t>在线集中上传</w:t>
      </w:r>
    </w:p>
    <w:p w:rsidR="00FC58BC" w:rsidRDefault="009973AF">
      <w:pPr>
        <w:ind w:leftChars="300" w:left="720" w:firstLineChars="0" w:firstLine="0"/>
      </w:pPr>
      <w:r>
        <w:rPr>
          <w:rFonts w:hint="eastAsia"/>
          <w:b/>
        </w:rPr>
        <w:t>说明</w:t>
      </w:r>
      <w:r>
        <w:rPr>
          <w:rFonts w:hint="eastAsia"/>
        </w:rPr>
        <w:t>：当客户端网络情况良好时，用户可以选择一键上传，将客户端所有对标记进行的增删操作集中上传到服务端。上传标记的时间和位置信息为添加时的信息。</w:t>
      </w:r>
    </w:p>
    <w:p w:rsidR="00FC58BC" w:rsidRDefault="009973AF">
      <w:pPr>
        <w:ind w:leftChars="300" w:left="720" w:firstLineChars="0" w:firstLine="0"/>
      </w:pPr>
      <w:r>
        <w:rPr>
          <w:rFonts w:hint="eastAsia"/>
          <w:b/>
        </w:rPr>
        <w:t>输入</w:t>
      </w:r>
      <w:r>
        <w:rPr>
          <w:rFonts w:hint="eastAsia"/>
        </w:rPr>
        <w:t>：客户端所有未在服务端同步的标记信息。</w:t>
      </w:r>
    </w:p>
    <w:p w:rsidR="00FC58BC" w:rsidRDefault="009973AF">
      <w:pPr>
        <w:ind w:leftChars="300" w:left="720" w:firstLineChars="0" w:firstLine="0"/>
      </w:pPr>
      <w:r>
        <w:rPr>
          <w:rFonts w:hint="eastAsia"/>
          <w:b/>
        </w:rPr>
        <w:t>处理</w:t>
      </w:r>
      <w:r>
        <w:rPr>
          <w:rFonts w:hint="eastAsia"/>
        </w:rPr>
        <w:t>：将标记信息发送到服务端，“未上传”标记个数更新。</w:t>
      </w:r>
    </w:p>
    <w:p w:rsidR="00FC58BC" w:rsidRDefault="009973AF">
      <w:pPr>
        <w:ind w:leftChars="300" w:left="720" w:firstLineChars="0" w:firstLine="0"/>
      </w:pPr>
      <w:r>
        <w:rPr>
          <w:rFonts w:hint="eastAsia"/>
          <w:b/>
        </w:rPr>
        <w:t>输出</w:t>
      </w:r>
      <w:r>
        <w:rPr>
          <w:rFonts w:hint="eastAsia"/>
        </w:rPr>
        <w:t>：客户端显示所有标记的状态为“已上传”，“未上传”标记个数显示为</w:t>
      </w:r>
      <w:r>
        <w:rPr>
          <w:rFonts w:hint="eastAsia"/>
        </w:rPr>
        <w:t>0</w:t>
      </w:r>
      <w:r>
        <w:rPr>
          <w:rFonts w:hint="eastAsia"/>
        </w:rPr>
        <w:t>。</w:t>
      </w:r>
    </w:p>
    <w:p w:rsidR="00FC58BC" w:rsidRDefault="009973AF">
      <w:pPr>
        <w:ind w:firstLine="482"/>
        <w:rPr>
          <w:b/>
        </w:rPr>
      </w:pPr>
      <w:r>
        <w:rPr>
          <w:rFonts w:hint="eastAsia"/>
          <w:b/>
        </w:rPr>
        <w:t>4</w:t>
      </w:r>
      <w:r>
        <w:rPr>
          <w:b/>
        </w:rPr>
        <w:t>)</w:t>
      </w:r>
      <w:r>
        <w:rPr>
          <w:rFonts w:hint="eastAsia"/>
          <w:b/>
        </w:rPr>
        <w:t>本地数据同步</w:t>
      </w:r>
    </w:p>
    <w:p w:rsidR="00FC58BC" w:rsidRDefault="009973AF">
      <w:pPr>
        <w:ind w:leftChars="300" w:left="720" w:firstLineChars="0" w:firstLine="0"/>
      </w:pPr>
      <w:r>
        <w:rPr>
          <w:rFonts w:hint="eastAsia"/>
          <w:b/>
        </w:rPr>
        <w:lastRenderedPageBreak/>
        <w:t>说明</w:t>
      </w:r>
      <w:r>
        <w:rPr>
          <w:rFonts w:hint="eastAsia"/>
        </w:rPr>
        <w:t>：当客户端网络情况良好时，用户可以选择一键同步本地数据，即将客户端所有离线数据上传到服务端后，把服务端的所有数据同步到客户端。更新时比较客户端和服务端的数据版本号，进而选择更新方向，最终达到客户端和服务端数据一致的目的。</w:t>
      </w:r>
    </w:p>
    <w:p w:rsidR="00FC58BC" w:rsidRDefault="009973AF">
      <w:pPr>
        <w:ind w:leftChars="300" w:left="720" w:firstLineChars="0" w:firstLine="0"/>
      </w:pPr>
      <w:r>
        <w:rPr>
          <w:rFonts w:hint="eastAsia"/>
          <w:b/>
        </w:rPr>
        <w:t>输入</w:t>
      </w:r>
      <w:r>
        <w:rPr>
          <w:rFonts w:hint="eastAsia"/>
        </w:rPr>
        <w:t>：客户端和服务端未同步的数据。</w:t>
      </w:r>
    </w:p>
    <w:p w:rsidR="00FC58BC" w:rsidRDefault="009973AF">
      <w:pPr>
        <w:ind w:leftChars="300" w:left="720" w:firstLineChars="0" w:firstLine="0"/>
      </w:pPr>
      <w:r>
        <w:rPr>
          <w:rFonts w:hint="eastAsia"/>
          <w:b/>
        </w:rPr>
        <w:t>处理</w:t>
      </w:r>
      <w:r>
        <w:rPr>
          <w:rFonts w:hint="eastAsia"/>
        </w:rPr>
        <w:t>：客户端和服务端对数据进行发送、接收同步，更新数据版本号，“未上传”标记个数更新。</w:t>
      </w:r>
    </w:p>
    <w:p w:rsidR="00FC58BC" w:rsidRDefault="009973AF">
      <w:pPr>
        <w:ind w:leftChars="300" w:left="720" w:firstLineChars="0" w:firstLine="0"/>
      </w:pPr>
      <w:r>
        <w:rPr>
          <w:rFonts w:hint="eastAsia"/>
          <w:b/>
        </w:rPr>
        <w:t>输出</w:t>
      </w:r>
      <w:r>
        <w:rPr>
          <w:rFonts w:hint="eastAsia"/>
        </w:rPr>
        <w:t>：客户端和服务端均显示最新标记信息。</w:t>
      </w:r>
    </w:p>
    <w:p w:rsidR="00FC58BC" w:rsidRDefault="009F7E7A">
      <w:pPr>
        <w:pStyle w:val="3"/>
        <w:ind w:firstLine="281"/>
      </w:pPr>
      <w:bookmarkStart w:id="39" w:name="_Toc23170075"/>
      <w:r>
        <w:rPr>
          <w:rFonts w:hint="eastAsia"/>
        </w:rPr>
        <w:t>4.2.</w:t>
      </w:r>
      <w:r>
        <w:t>5</w:t>
      </w:r>
      <w:r w:rsidR="009973AF">
        <w:t xml:space="preserve"> </w:t>
      </w:r>
      <w:r w:rsidR="009973AF">
        <w:rPr>
          <w:rFonts w:hint="eastAsia"/>
        </w:rPr>
        <w:t>标记信息分享</w:t>
      </w:r>
      <w:bookmarkEnd w:id="39"/>
    </w:p>
    <w:p w:rsidR="00FC58BC" w:rsidRDefault="009973AF">
      <w:pPr>
        <w:ind w:firstLine="482"/>
        <w:rPr>
          <w:b/>
        </w:rPr>
      </w:pPr>
      <w:r>
        <w:rPr>
          <w:rFonts w:hint="eastAsia"/>
          <w:b/>
        </w:rPr>
        <w:t>1</w:t>
      </w:r>
      <w:r>
        <w:rPr>
          <w:b/>
        </w:rPr>
        <w:t>)</w:t>
      </w:r>
      <w:r>
        <w:rPr>
          <w:rFonts w:hint="eastAsia"/>
          <w:b/>
        </w:rPr>
        <w:t>标记分享</w:t>
      </w:r>
    </w:p>
    <w:p w:rsidR="00FC58BC" w:rsidRDefault="009973AF">
      <w:pPr>
        <w:ind w:leftChars="300" w:left="720" w:firstLineChars="0" w:firstLine="0"/>
      </w:pPr>
      <w:r>
        <w:rPr>
          <w:rFonts w:hint="eastAsia"/>
          <w:b/>
        </w:rPr>
        <w:t>说明</w:t>
      </w:r>
      <w:r>
        <w:rPr>
          <w:rFonts w:hint="eastAsia"/>
        </w:rPr>
        <w:t>：本系统支持标记分享功能，用户可以将标记单条或成组分享到微信</w:t>
      </w:r>
      <w:r>
        <w:rPr>
          <w:rFonts w:hint="eastAsia"/>
        </w:rPr>
        <w:t>Q</w:t>
      </w:r>
      <w:r>
        <w:t>Q</w:t>
      </w:r>
      <w:r>
        <w:rPr>
          <w:rFonts w:hint="eastAsia"/>
        </w:rPr>
        <w:t>好友、朋友圈、</w:t>
      </w:r>
      <w:r>
        <w:rPr>
          <w:rFonts w:hint="eastAsia"/>
        </w:rPr>
        <w:t>Q</w:t>
      </w:r>
      <w:r>
        <w:t>Q</w:t>
      </w:r>
      <w:r>
        <w:rPr>
          <w:rFonts w:hint="eastAsia"/>
        </w:rPr>
        <w:t>空间或微博（第一版仅支持这</w:t>
      </w:r>
      <w:r>
        <w:rPr>
          <w:rFonts w:hint="eastAsia"/>
        </w:rPr>
        <w:t>3</w:t>
      </w:r>
      <w:r>
        <w:rPr>
          <w:rFonts w:hint="eastAsia"/>
        </w:rPr>
        <w:t>种主流平台，后续可根据用户反馈及主流媒体的变化进行扩展）。标记分享的形式为固定模板（时间、位置、标签、标记内容）。</w:t>
      </w:r>
    </w:p>
    <w:p w:rsidR="00FC58BC" w:rsidRDefault="009973AF">
      <w:pPr>
        <w:ind w:leftChars="300" w:left="720" w:firstLineChars="0" w:firstLine="0"/>
      </w:pPr>
      <w:r>
        <w:rPr>
          <w:rFonts w:hint="eastAsia"/>
          <w:b/>
        </w:rPr>
        <w:t>输入</w:t>
      </w:r>
      <w:r>
        <w:rPr>
          <w:rFonts w:hint="eastAsia"/>
        </w:rPr>
        <w:t>：待分享标记。</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ind w:firstLineChars="0"/>
        <w:rPr>
          <w:b/>
        </w:rPr>
      </w:pPr>
      <w:r>
        <w:rPr>
          <w:rFonts w:hint="eastAsia"/>
          <w:b/>
        </w:rPr>
        <w:t xml:space="preserve"> </w:t>
      </w:r>
      <w:r>
        <w:rPr>
          <w:b/>
        </w:rPr>
        <w:t xml:space="preserve">    </w:t>
      </w:r>
      <w:r>
        <w:rPr>
          <w:rFonts w:hint="eastAsia"/>
          <w:b/>
        </w:rPr>
        <w:t>2</w:t>
      </w:r>
      <w:r>
        <w:rPr>
          <w:b/>
        </w:rPr>
        <w:t>)</w:t>
      </w:r>
      <w:r>
        <w:rPr>
          <w:rFonts w:hint="eastAsia"/>
          <w:b/>
        </w:rPr>
        <w:t>线路分享</w:t>
      </w:r>
    </w:p>
    <w:p w:rsidR="00FC58BC" w:rsidRDefault="009973AF">
      <w:pPr>
        <w:ind w:leftChars="300" w:left="720" w:firstLineChars="0" w:firstLine="0"/>
      </w:pPr>
      <w:r>
        <w:rPr>
          <w:rFonts w:hint="eastAsia"/>
          <w:b/>
        </w:rPr>
        <w:t>说明</w:t>
      </w:r>
      <w:r>
        <w:rPr>
          <w:rFonts w:hint="eastAsia"/>
        </w:rPr>
        <w:t>：本系统支持线路分享功能，用户可将指定图层的线路分享至第三方平台，分享形式为带有路线信息的缩略图。</w:t>
      </w:r>
    </w:p>
    <w:p w:rsidR="00FC58BC" w:rsidRDefault="009973AF">
      <w:pPr>
        <w:ind w:leftChars="300" w:left="720" w:firstLineChars="0" w:firstLine="0"/>
      </w:pPr>
      <w:r>
        <w:rPr>
          <w:rFonts w:hint="eastAsia"/>
          <w:b/>
        </w:rPr>
        <w:t>输入</w:t>
      </w:r>
      <w:r>
        <w:rPr>
          <w:rFonts w:hint="eastAsia"/>
        </w:rPr>
        <w:t>：待分享路线信息。</w:t>
      </w:r>
    </w:p>
    <w:p w:rsidR="00FC58BC" w:rsidRDefault="009973AF">
      <w:pPr>
        <w:ind w:leftChars="300" w:left="720" w:firstLineChars="0" w:firstLine="0"/>
      </w:pPr>
      <w:r>
        <w:rPr>
          <w:rFonts w:hint="eastAsia"/>
          <w:b/>
        </w:rPr>
        <w:t>处理</w:t>
      </w:r>
      <w:r>
        <w:rPr>
          <w:rFonts w:hint="eastAsia"/>
        </w:rPr>
        <w:t>：与第三方平台对接并发送。</w:t>
      </w:r>
    </w:p>
    <w:p w:rsidR="00FC58BC" w:rsidRDefault="009973AF">
      <w:pPr>
        <w:ind w:leftChars="300" w:left="720" w:firstLineChars="0" w:firstLine="0"/>
      </w:pPr>
      <w:r>
        <w:rPr>
          <w:rFonts w:hint="eastAsia"/>
          <w:b/>
        </w:rPr>
        <w:t>输出</w:t>
      </w:r>
      <w:r>
        <w:rPr>
          <w:rFonts w:hint="eastAsia"/>
        </w:rPr>
        <w:t>：分享成功反馈。</w:t>
      </w:r>
    </w:p>
    <w:p w:rsidR="00FC58BC" w:rsidRDefault="009973AF">
      <w:pPr>
        <w:pStyle w:val="3"/>
        <w:ind w:firstLine="281"/>
      </w:pPr>
      <w:bookmarkStart w:id="40" w:name="_Toc23170076"/>
      <w:r>
        <w:t>4.2.</w:t>
      </w:r>
      <w:r w:rsidR="009F7E7A">
        <w:t>6</w:t>
      </w:r>
      <w:r>
        <w:rPr>
          <w:rFonts w:hint="eastAsia"/>
        </w:rPr>
        <w:t>信息标记</w:t>
      </w:r>
      <w:bookmarkEnd w:id="40"/>
    </w:p>
    <w:p w:rsidR="00FC58BC" w:rsidRDefault="009973AF">
      <w:pPr>
        <w:ind w:firstLine="482"/>
        <w:rPr>
          <w:b/>
        </w:rPr>
      </w:pPr>
      <w:r>
        <w:rPr>
          <w:b/>
        </w:rPr>
        <w:t>1)</w:t>
      </w:r>
      <w:r>
        <w:rPr>
          <w:rFonts w:hint="eastAsia"/>
          <w:b/>
        </w:rPr>
        <w:t>位置标记</w:t>
      </w:r>
    </w:p>
    <w:p w:rsidR="00FC58BC" w:rsidRDefault="009973AF">
      <w:pPr>
        <w:ind w:leftChars="300" w:left="1443" w:hangingChars="300" w:hanging="723"/>
      </w:pPr>
      <w:r>
        <w:rPr>
          <w:rFonts w:hint="eastAsia"/>
          <w:b/>
        </w:rPr>
        <w:t>说明</w:t>
      </w:r>
      <w:r>
        <w:rPr>
          <w:rFonts w:hint="eastAsia"/>
        </w:rPr>
        <w:t>：本系统支持位置标记功能，用户可以在</w:t>
      </w:r>
      <w:r w:rsidR="00700E09">
        <w:rPr>
          <w:rFonts w:hint="eastAsia"/>
        </w:rPr>
        <w:t>地图</w:t>
      </w:r>
      <w:r>
        <w:rPr>
          <w:rFonts w:hint="eastAsia"/>
        </w:rPr>
        <w:t>上的指定位置进行标记。用户标记若干小图标后，可以将其连接成特定路线。</w:t>
      </w:r>
    </w:p>
    <w:p w:rsidR="00FC58BC" w:rsidRDefault="009973AF">
      <w:pPr>
        <w:ind w:leftChars="300" w:left="720" w:firstLineChars="0" w:firstLine="0"/>
      </w:pPr>
      <w:r>
        <w:rPr>
          <w:rFonts w:hint="eastAsia"/>
          <w:b/>
        </w:rPr>
        <w:lastRenderedPageBreak/>
        <w:t>输入</w:t>
      </w:r>
      <w:r>
        <w:rPr>
          <w:rFonts w:hint="eastAsia"/>
        </w:rPr>
        <w:t>：点击特定位置、选择相应标记或者导入用户资源</w:t>
      </w:r>
    </w:p>
    <w:p w:rsidR="00FC58BC" w:rsidRDefault="009973AF">
      <w:pPr>
        <w:ind w:leftChars="300" w:left="1443" w:hangingChars="300" w:hanging="723"/>
      </w:pPr>
      <w:r>
        <w:rPr>
          <w:rFonts w:hint="eastAsia"/>
          <w:b/>
        </w:rPr>
        <w:t>处理</w:t>
      </w:r>
      <w:r>
        <w:rPr>
          <w:rFonts w:hint="eastAsia"/>
        </w:rPr>
        <w:t>：系统对该位置进行标记，弹出窗口提示用户选择标记；如果用户选择“添加”选项，将其与用户导入资源相对应</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p>
    <w:p w:rsidR="00FC58BC" w:rsidRDefault="009973AF">
      <w:pPr>
        <w:ind w:firstLine="482"/>
        <w:rPr>
          <w:b/>
        </w:rPr>
      </w:pPr>
      <w:r>
        <w:rPr>
          <w:b/>
        </w:rPr>
        <w:t>2)</w:t>
      </w:r>
      <w:r>
        <w:rPr>
          <w:rFonts w:hint="eastAsia"/>
          <w:b/>
        </w:rPr>
        <w:t>内容标记</w:t>
      </w:r>
    </w:p>
    <w:p w:rsidR="00FC58BC" w:rsidRDefault="009973AF">
      <w:pPr>
        <w:ind w:leftChars="300" w:left="720" w:firstLineChars="0" w:firstLine="0"/>
      </w:pPr>
      <w:r>
        <w:rPr>
          <w:rFonts w:hint="eastAsia"/>
          <w:b/>
        </w:rPr>
        <w:t>说明</w:t>
      </w:r>
      <w:r>
        <w:rPr>
          <w:rFonts w:hint="eastAsia"/>
        </w:rPr>
        <w:t>：用户完成位置标记后，可以根据需要进行相应的内容补充。补充内容可以包括文字、图片、视频、文档等。用户添加完成后，在地图上显示简略提示信息，并将具体内容保存在相应数据库中。</w:t>
      </w:r>
    </w:p>
    <w:p w:rsidR="00FC58BC" w:rsidRDefault="009973AF">
      <w:pPr>
        <w:ind w:leftChars="300" w:left="720" w:firstLineChars="0" w:firstLine="0"/>
      </w:pPr>
      <w:r>
        <w:rPr>
          <w:rFonts w:hint="eastAsia"/>
          <w:b/>
        </w:rPr>
        <w:t>输入</w:t>
      </w:r>
      <w:r>
        <w:rPr>
          <w:rFonts w:hint="eastAsia"/>
        </w:rPr>
        <w:t>：点击标记位置处，添加相应内容，导入相关补充信息</w:t>
      </w:r>
    </w:p>
    <w:p w:rsidR="00FC58BC" w:rsidRDefault="009973AF">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FC58BC" w:rsidRDefault="009973AF">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D303A4" w:rsidRDefault="00D303A4" w:rsidP="00700E09">
      <w:pPr>
        <w:pStyle w:val="3"/>
        <w:ind w:firstLine="281"/>
      </w:pPr>
      <w:bookmarkStart w:id="41" w:name="_Toc23170077"/>
      <w:r>
        <w:rPr>
          <w:rFonts w:hint="eastAsia"/>
        </w:rPr>
        <w:t>4.2.</w:t>
      </w:r>
      <w:r w:rsidR="009F7E7A">
        <w:t>7</w:t>
      </w:r>
      <w:r>
        <w:t xml:space="preserve"> </w:t>
      </w:r>
      <w:r>
        <w:rPr>
          <w:rFonts w:hint="eastAsia"/>
        </w:rPr>
        <w:t>线路标记</w:t>
      </w:r>
      <w:bookmarkEnd w:id="41"/>
    </w:p>
    <w:p w:rsidR="00D303A4" w:rsidRDefault="00D303A4" w:rsidP="00D303A4">
      <w:pPr>
        <w:ind w:firstLine="482"/>
        <w:rPr>
          <w:b/>
        </w:rPr>
      </w:pPr>
      <w:r>
        <w:rPr>
          <w:b/>
        </w:rPr>
        <w:t>1)</w:t>
      </w:r>
      <w:r>
        <w:rPr>
          <w:rFonts w:hint="eastAsia"/>
          <w:b/>
        </w:rPr>
        <w:t>位置标记</w:t>
      </w:r>
    </w:p>
    <w:p w:rsidR="00D303A4" w:rsidRDefault="00D303A4" w:rsidP="00D303A4">
      <w:pPr>
        <w:ind w:leftChars="300" w:left="1443" w:hangingChars="300" w:hanging="723"/>
      </w:pPr>
      <w:r>
        <w:rPr>
          <w:rFonts w:hint="eastAsia"/>
          <w:b/>
        </w:rPr>
        <w:t>说明</w:t>
      </w:r>
      <w:r>
        <w:rPr>
          <w:rFonts w:hint="eastAsia"/>
        </w:rPr>
        <w:t>：本系统支持线路标记功能，用户可以在地图上的根据路线选择一系列指定位置进行标记，然后将其连接成特定路线。</w:t>
      </w:r>
    </w:p>
    <w:p w:rsidR="00D303A4" w:rsidRDefault="00D303A4" w:rsidP="00D303A4">
      <w:pPr>
        <w:ind w:leftChars="300" w:left="720" w:firstLineChars="0" w:firstLine="0"/>
      </w:pPr>
      <w:r>
        <w:rPr>
          <w:rFonts w:hint="eastAsia"/>
          <w:b/>
        </w:rPr>
        <w:t>输入</w:t>
      </w:r>
      <w:r>
        <w:rPr>
          <w:rFonts w:hint="eastAsia"/>
        </w:rPr>
        <w:t>：用户按照路线依次点击特定位置、选择相应标记或者导入用户资源</w:t>
      </w:r>
    </w:p>
    <w:p w:rsidR="00987C37" w:rsidRDefault="00D303A4" w:rsidP="00D303A4">
      <w:pPr>
        <w:ind w:leftChars="300" w:left="1443" w:hangingChars="300" w:hanging="723"/>
      </w:pPr>
      <w:r>
        <w:rPr>
          <w:rFonts w:hint="eastAsia"/>
          <w:b/>
        </w:rPr>
        <w:t>处理</w:t>
      </w:r>
      <w:r>
        <w:rPr>
          <w:rFonts w:hint="eastAsia"/>
        </w:rPr>
        <w:t>：系统对该位置进行标记，并</w:t>
      </w:r>
      <w:r w:rsidR="00987C37">
        <w:rPr>
          <w:rFonts w:hint="eastAsia"/>
        </w:rPr>
        <w:t>按照</w:t>
      </w:r>
      <w:r>
        <w:rPr>
          <w:rFonts w:hint="eastAsia"/>
        </w:rPr>
        <w:t>用户</w:t>
      </w:r>
      <w:r w:rsidR="00987C37">
        <w:rPr>
          <w:rFonts w:hint="eastAsia"/>
        </w:rPr>
        <w:t>标记顺序将标记点连接成特定路线</w:t>
      </w:r>
    </w:p>
    <w:p w:rsidR="00D303A4" w:rsidRDefault="00D303A4" w:rsidP="00D303A4">
      <w:pPr>
        <w:ind w:leftChars="300" w:left="1443" w:hangingChars="300" w:hanging="723"/>
      </w:pPr>
      <w:r>
        <w:rPr>
          <w:rFonts w:hint="eastAsia"/>
          <w:b/>
        </w:rPr>
        <w:t>输出</w:t>
      </w:r>
      <w:r>
        <w:rPr>
          <w:rFonts w:hint="eastAsia"/>
        </w:rPr>
        <w:t>：添加成功反馈，并弹出“保存”与“取消”按钮，等待用</w:t>
      </w:r>
      <w:r w:rsidR="00DE6813">
        <w:rPr>
          <w:rFonts w:hint="eastAsia"/>
        </w:rPr>
        <w:t>户确认。确认后在用户指定位置显示图标，并引导用户对连线进行选择</w:t>
      </w:r>
    </w:p>
    <w:p w:rsidR="000A09DE" w:rsidRDefault="00D303A4" w:rsidP="00D303A4">
      <w:pPr>
        <w:ind w:firstLine="482"/>
        <w:rPr>
          <w:b/>
        </w:rPr>
      </w:pPr>
      <w:r>
        <w:rPr>
          <w:b/>
        </w:rPr>
        <w:t>2)</w:t>
      </w:r>
      <w:r w:rsidR="000A09DE">
        <w:rPr>
          <w:rFonts w:hint="eastAsia"/>
          <w:b/>
        </w:rPr>
        <w:t>连线选择</w:t>
      </w:r>
    </w:p>
    <w:p w:rsidR="000A09DE" w:rsidRDefault="000A09DE" w:rsidP="000A09DE">
      <w:pPr>
        <w:ind w:leftChars="300" w:left="1443" w:hangingChars="300" w:hanging="723"/>
      </w:pPr>
      <w:r>
        <w:rPr>
          <w:rFonts w:hint="eastAsia"/>
          <w:b/>
        </w:rPr>
        <w:t>说明</w:t>
      </w:r>
      <w:r>
        <w:rPr>
          <w:rFonts w:hint="eastAsia"/>
        </w:rPr>
        <w:t>：用户选择一系列标记点之后，可以选择使用指定的连线类型（如：虚线、实线、加粗实线、圆滑曲线）和连线颜色对线路进行标记。</w:t>
      </w:r>
    </w:p>
    <w:p w:rsidR="000A09DE" w:rsidRDefault="000A09DE" w:rsidP="000A09DE">
      <w:pPr>
        <w:ind w:leftChars="300" w:left="720" w:firstLineChars="0" w:firstLine="0"/>
      </w:pPr>
      <w:r>
        <w:rPr>
          <w:rFonts w:hint="eastAsia"/>
          <w:b/>
        </w:rPr>
        <w:lastRenderedPageBreak/>
        <w:t>输入</w:t>
      </w:r>
      <w:r>
        <w:rPr>
          <w:rFonts w:hint="eastAsia"/>
        </w:rPr>
        <w:t>：连线类型、连线颜色</w:t>
      </w:r>
    </w:p>
    <w:p w:rsidR="000A09DE" w:rsidRDefault="000A09DE" w:rsidP="000A09DE">
      <w:pPr>
        <w:ind w:leftChars="300" w:left="1443" w:hangingChars="300" w:hanging="723"/>
      </w:pPr>
      <w:r>
        <w:rPr>
          <w:rFonts w:hint="eastAsia"/>
          <w:b/>
        </w:rPr>
        <w:t>处理</w:t>
      </w:r>
      <w:r>
        <w:rPr>
          <w:rFonts w:hint="eastAsia"/>
        </w:rPr>
        <w:t>：根据用户选择的连线类型和连线颜色，按照用户标记顺序将标记点连接成特定路线</w:t>
      </w:r>
    </w:p>
    <w:p w:rsidR="000A09DE" w:rsidRPr="00DE6813" w:rsidRDefault="000A09DE" w:rsidP="00DE6813">
      <w:pPr>
        <w:ind w:leftChars="300" w:left="1443" w:hangingChars="300" w:hanging="723"/>
      </w:pPr>
      <w:r>
        <w:rPr>
          <w:rFonts w:hint="eastAsia"/>
          <w:b/>
        </w:rPr>
        <w:t>输出</w:t>
      </w:r>
      <w:r>
        <w:rPr>
          <w:rFonts w:hint="eastAsia"/>
        </w:rPr>
        <w:t>：添加成功反馈，并弹出“保存”与“取消”按钮，等待用户确认。确认后在用户指定位置显示图标，并引导用户添加具体标记内容</w:t>
      </w:r>
      <w:r w:rsidR="00DE6813">
        <w:rPr>
          <w:rFonts w:hint="eastAsia"/>
        </w:rPr>
        <w:t>以及保存至相应图层</w:t>
      </w:r>
    </w:p>
    <w:p w:rsidR="00D303A4" w:rsidRDefault="000A09DE" w:rsidP="00D303A4">
      <w:pPr>
        <w:ind w:firstLine="482"/>
        <w:rPr>
          <w:b/>
        </w:rPr>
      </w:pPr>
      <w:r>
        <w:rPr>
          <w:rFonts w:hint="eastAsia"/>
          <w:b/>
        </w:rPr>
        <w:t>3</w:t>
      </w:r>
      <w:r>
        <w:rPr>
          <w:b/>
        </w:rPr>
        <w:t>)</w:t>
      </w:r>
      <w:r w:rsidR="00D303A4">
        <w:rPr>
          <w:rFonts w:hint="eastAsia"/>
          <w:b/>
        </w:rPr>
        <w:t>内容标记</w:t>
      </w:r>
    </w:p>
    <w:p w:rsidR="00D303A4" w:rsidRDefault="00D303A4" w:rsidP="00D303A4">
      <w:pPr>
        <w:ind w:leftChars="300" w:left="720" w:firstLineChars="0" w:firstLine="0"/>
      </w:pPr>
      <w:r>
        <w:rPr>
          <w:rFonts w:hint="eastAsia"/>
          <w:b/>
        </w:rPr>
        <w:t>说明</w:t>
      </w:r>
      <w:r w:rsidR="00DE6813">
        <w:rPr>
          <w:rFonts w:hint="eastAsia"/>
        </w:rPr>
        <w:t>：用户完成路线</w:t>
      </w:r>
      <w:r>
        <w:rPr>
          <w:rFonts w:hint="eastAsia"/>
        </w:rPr>
        <w:t>标记后，可以根据需要进行相应的内容补充。补充内容可以包括文字、图片、视频、文档等。用户添加完成后，在地图上显示简略提示信息，并将具体内容保存在相应数据库中。</w:t>
      </w:r>
    </w:p>
    <w:p w:rsidR="00D303A4" w:rsidRDefault="00D303A4" w:rsidP="00D303A4">
      <w:pPr>
        <w:ind w:leftChars="300" w:left="720" w:firstLineChars="0" w:firstLine="0"/>
      </w:pPr>
      <w:r>
        <w:rPr>
          <w:rFonts w:hint="eastAsia"/>
          <w:b/>
        </w:rPr>
        <w:t>输入</w:t>
      </w:r>
      <w:r>
        <w:rPr>
          <w:rFonts w:hint="eastAsia"/>
        </w:rPr>
        <w:t>：点击标记位置处，添加相应内容，导入相关补充信息</w:t>
      </w:r>
    </w:p>
    <w:p w:rsidR="00D303A4" w:rsidRDefault="00D303A4" w:rsidP="00D303A4">
      <w:pPr>
        <w:ind w:leftChars="300" w:left="1443" w:hangingChars="300" w:hanging="723"/>
      </w:pPr>
      <w:r>
        <w:rPr>
          <w:rFonts w:hint="eastAsia"/>
          <w:b/>
        </w:rPr>
        <w:t>处理</w:t>
      </w:r>
      <w:r>
        <w:rPr>
          <w:rFonts w:hint="eastAsia"/>
        </w:rPr>
        <w:t>：对用户点击的位置标记进行响应，弹出对话框，让用户选择标记内容，接收用户输入文字，或者接收用户导入资源，并将其与位置进行对应，保存到数据库中。</w:t>
      </w:r>
    </w:p>
    <w:p w:rsidR="00D303A4" w:rsidRPr="00D303A4" w:rsidRDefault="00D303A4" w:rsidP="00D303A4">
      <w:pPr>
        <w:ind w:leftChars="300" w:left="1443" w:hangingChars="300" w:hanging="723"/>
      </w:pPr>
      <w:r>
        <w:rPr>
          <w:rFonts w:hint="eastAsia"/>
          <w:b/>
        </w:rPr>
        <w:t>输出</w:t>
      </w:r>
      <w:r>
        <w:rPr>
          <w:rFonts w:hint="eastAsia"/>
        </w:rPr>
        <w:t>：添加成功反馈，并弹出“保存”与“取消”按钮，等待用户确认。确认后在位置图标处显示用户添加内容的简略信息。</w:t>
      </w:r>
    </w:p>
    <w:p w:rsidR="00700E09" w:rsidRDefault="00700E09" w:rsidP="00700E09">
      <w:pPr>
        <w:pStyle w:val="3"/>
        <w:ind w:firstLine="281"/>
      </w:pPr>
      <w:bookmarkStart w:id="42" w:name="_Toc23170078"/>
      <w:r>
        <w:t>4.2.</w:t>
      </w:r>
      <w:r w:rsidR="009F7E7A">
        <w:t>8</w:t>
      </w:r>
      <w:r>
        <w:rPr>
          <w:rFonts w:hint="eastAsia"/>
        </w:rPr>
        <w:t>图层</w:t>
      </w:r>
      <w:r w:rsidR="00DE6813">
        <w:rPr>
          <w:rFonts w:hint="eastAsia"/>
        </w:rPr>
        <w:t>保存与查看</w:t>
      </w:r>
      <w:bookmarkEnd w:id="42"/>
    </w:p>
    <w:p w:rsidR="00700E09" w:rsidRDefault="00700E09" w:rsidP="00700E09">
      <w:pPr>
        <w:ind w:firstLine="482"/>
        <w:rPr>
          <w:b/>
        </w:rPr>
      </w:pPr>
      <w:r>
        <w:rPr>
          <w:rFonts w:hint="eastAsia"/>
          <w:b/>
        </w:rPr>
        <w:t>1</w:t>
      </w:r>
      <w:r>
        <w:rPr>
          <w:b/>
        </w:rPr>
        <w:t>)</w:t>
      </w:r>
      <w:r>
        <w:rPr>
          <w:rFonts w:hint="eastAsia"/>
          <w:b/>
        </w:rPr>
        <w:t>图层</w:t>
      </w:r>
      <w:r w:rsidR="00DE6813">
        <w:rPr>
          <w:rFonts w:hint="eastAsia"/>
          <w:b/>
        </w:rPr>
        <w:t>查看</w:t>
      </w:r>
    </w:p>
    <w:p w:rsidR="00700E09" w:rsidRDefault="00700E09" w:rsidP="00700E09">
      <w:pPr>
        <w:ind w:leftChars="300" w:left="1443" w:hangingChars="300" w:hanging="723"/>
      </w:pPr>
      <w:r w:rsidRPr="006E1927">
        <w:rPr>
          <w:rFonts w:hint="eastAsia"/>
          <w:b/>
        </w:rPr>
        <w:t>说明</w:t>
      </w:r>
      <w:r>
        <w:rPr>
          <w:rFonts w:hint="eastAsia"/>
        </w:rPr>
        <w:t>：</w:t>
      </w:r>
      <w:r w:rsidRPr="00B26731">
        <w:rPr>
          <w:rFonts w:hint="eastAsia"/>
        </w:rPr>
        <w:t>本系统根据地图的基本功能内置了交通、美食、旅游三个图层，用户可以根据自己的需要</w:t>
      </w:r>
      <w:r>
        <w:rPr>
          <w:rFonts w:hint="eastAsia"/>
        </w:rPr>
        <w:t>从本地或者网络</w:t>
      </w:r>
      <w:r w:rsidRPr="00B26731">
        <w:rPr>
          <w:rFonts w:hint="eastAsia"/>
        </w:rPr>
        <w:t>选择不同图层进行查看。</w:t>
      </w:r>
    </w:p>
    <w:p w:rsidR="00700E09" w:rsidRDefault="00700E09" w:rsidP="00700E09">
      <w:pPr>
        <w:ind w:leftChars="300" w:left="720" w:firstLineChars="0" w:firstLine="0"/>
      </w:pPr>
      <w:r w:rsidRPr="006E1927">
        <w:rPr>
          <w:rFonts w:hint="eastAsia"/>
          <w:b/>
        </w:rPr>
        <w:t>输入</w:t>
      </w:r>
      <w:r>
        <w:rPr>
          <w:rFonts w:hint="eastAsia"/>
        </w:rPr>
        <w:t>：</w:t>
      </w:r>
      <w:r w:rsidRPr="00B26731">
        <w:rPr>
          <w:rFonts w:hint="eastAsia"/>
        </w:rPr>
        <w:t>用户勾选的若干个图层</w:t>
      </w:r>
    </w:p>
    <w:p w:rsidR="00700E09" w:rsidRDefault="00700E09" w:rsidP="00700E09">
      <w:pPr>
        <w:ind w:leftChars="300" w:left="1443" w:hangingChars="300" w:hanging="723"/>
      </w:pPr>
      <w:r w:rsidRPr="006E1927">
        <w:rPr>
          <w:rFonts w:hint="eastAsia"/>
          <w:b/>
        </w:rPr>
        <w:t>处理</w:t>
      </w:r>
      <w:r>
        <w:rPr>
          <w:rFonts w:hint="eastAsia"/>
        </w:rPr>
        <w:t>：系统根据用户选择加载相应图层</w:t>
      </w:r>
    </w:p>
    <w:p w:rsidR="00700E09" w:rsidRPr="00FD4CF1" w:rsidRDefault="00700E09" w:rsidP="00700E09">
      <w:pPr>
        <w:ind w:leftChars="300" w:left="1443" w:hangingChars="300" w:hanging="723"/>
      </w:pPr>
      <w:r w:rsidRPr="006E1927">
        <w:rPr>
          <w:rFonts w:hint="eastAsia"/>
          <w:b/>
        </w:rPr>
        <w:t>输出</w:t>
      </w:r>
      <w:r>
        <w:rPr>
          <w:rFonts w:hint="eastAsia"/>
        </w:rPr>
        <w:t>：</w:t>
      </w:r>
      <w:r w:rsidRPr="00700E09">
        <w:rPr>
          <w:rFonts w:hint="eastAsia"/>
        </w:rPr>
        <w:t>将用户选择的图层以及图层上的标记和线路显示在地图上。</w:t>
      </w:r>
    </w:p>
    <w:p w:rsidR="00700E09" w:rsidRDefault="00700E09" w:rsidP="00700E09">
      <w:pPr>
        <w:ind w:firstLineChars="0"/>
        <w:rPr>
          <w:b/>
        </w:rPr>
      </w:pPr>
      <w:r>
        <w:rPr>
          <w:rFonts w:hint="eastAsia"/>
          <w:b/>
        </w:rPr>
        <w:t xml:space="preserve"> </w:t>
      </w:r>
      <w:r>
        <w:rPr>
          <w:b/>
        </w:rPr>
        <w:t xml:space="preserve">    </w:t>
      </w:r>
      <w:r>
        <w:rPr>
          <w:rFonts w:hint="eastAsia"/>
          <w:b/>
        </w:rPr>
        <w:t>2</w:t>
      </w:r>
      <w:r>
        <w:rPr>
          <w:b/>
        </w:rPr>
        <w:t>)</w:t>
      </w:r>
      <w:r>
        <w:rPr>
          <w:rFonts w:hint="eastAsia"/>
          <w:b/>
        </w:rPr>
        <w:t>图层</w:t>
      </w:r>
      <w:r w:rsidR="00DE6813">
        <w:rPr>
          <w:rFonts w:hint="eastAsia"/>
          <w:b/>
        </w:rPr>
        <w:t>保存</w:t>
      </w:r>
    </w:p>
    <w:p w:rsidR="00700E09" w:rsidRDefault="00700E09" w:rsidP="00700E09">
      <w:pPr>
        <w:ind w:leftChars="300" w:left="720" w:firstLineChars="0" w:firstLine="0"/>
      </w:pPr>
      <w:r>
        <w:rPr>
          <w:rFonts w:hint="eastAsia"/>
          <w:b/>
        </w:rPr>
        <w:t>说明</w:t>
      </w:r>
      <w:r>
        <w:rPr>
          <w:rFonts w:hint="eastAsia"/>
        </w:rPr>
        <w:t>：</w:t>
      </w:r>
      <w:r w:rsidR="00DE6813">
        <w:rPr>
          <w:rFonts w:hint="eastAsia"/>
        </w:rPr>
        <w:t>用户可以将标记点和标记路线保存至不同图层，具体图层类型也可由用户自定义</w:t>
      </w:r>
    </w:p>
    <w:p w:rsidR="00700E09" w:rsidRDefault="00700E09" w:rsidP="00700E09">
      <w:pPr>
        <w:ind w:leftChars="300" w:left="720" w:firstLineChars="0" w:firstLine="0"/>
      </w:pPr>
      <w:r>
        <w:rPr>
          <w:rFonts w:hint="eastAsia"/>
          <w:b/>
        </w:rPr>
        <w:t>输入</w:t>
      </w:r>
      <w:r>
        <w:rPr>
          <w:rFonts w:hint="eastAsia"/>
        </w:rPr>
        <w:t>：</w:t>
      </w:r>
      <w:r w:rsidR="00DE6813">
        <w:rPr>
          <w:rFonts w:hint="eastAsia"/>
        </w:rPr>
        <w:t>标记点或标记路线、图层类型、</w:t>
      </w:r>
      <w:r>
        <w:rPr>
          <w:rFonts w:hint="eastAsia"/>
        </w:rPr>
        <w:t>图层名称</w:t>
      </w:r>
    </w:p>
    <w:p w:rsidR="00700E09" w:rsidRDefault="00700E09" w:rsidP="00700E09">
      <w:pPr>
        <w:ind w:leftChars="300" w:left="720" w:firstLineChars="0" w:firstLine="0"/>
      </w:pPr>
      <w:r>
        <w:rPr>
          <w:rFonts w:hint="eastAsia"/>
          <w:b/>
        </w:rPr>
        <w:lastRenderedPageBreak/>
        <w:t>处理</w:t>
      </w:r>
      <w:r>
        <w:rPr>
          <w:rFonts w:hint="eastAsia"/>
        </w:rPr>
        <w:t>：</w:t>
      </w:r>
      <w:r w:rsidR="00DE6813">
        <w:rPr>
          <w:rFonts w:hint="eastAsia"/>
        </w:rPr>
        <w:t>为该标记点或标记路线添加相应图层属性，并将其保存至数据库中</w:t>
      </w:r>
    </w:p>
    <w:p w:rsidR="00700E09" w:rsidRPr="00F721CF" w:rsidRDefault="00700E09" w:rsidP="00701A68">
      <w:pPr>
        <w:ind w:leftChars="300" w:left="720" w:firstLineChars="0" w:firstLine="0"/>
      </w:pPr>
      <w:r>
        <w:rPr>
          <w:rFonts w:hint="eastAsia"/>
          <w:b/>
        </w:rPr>
        <w:t>输出</w:t>
      </w:r>
      <w:r>
        <w:rPr>
          <w:rFonts w:hint="eastAsia"/>
        </w:rPr>
        <w:t>：</w:t>
      </w:r>
      <w:r w:rsidR="00DE6813">
        <w:rPr>
          <w:rFonts w:hint="eastAsia"/>
        </w:rPr>
        <w:t>提示用户保存成功</w:t>
      </w:r>
    </w:p>
    <w:p w:rsidR="00FC58BC" w:rsidRDefault="009973AF">
      <w:pPr>
        <w:pStyle w:val="3"/>
        <w:ind w:firstLine="281"/>
      </w:pPr>
      <w:bookmarkStart w:id="43" w:name="_Toc23170079"/>
      <w:r>
        <w:t>4.2.</w:t>
      </w:r>
      <w:r w:rsidR="009F7E7A">
        <w:t>9</w:t>
      </w:r>
      <w:r>
        <w:rPr>
          <w:rFonts w:hint="eastAsia"/>
        </w:rPr>
        <w:t>信息发布</w:t>
      </w:r>
      <w:bookmarkEnd w:id="43"/>
    </w:p>
    <w:p w:rsidR="00FC58BC" w:rsidRDefault="009973AF">
      <w:pPr>
        <w:ind w:firstLine="482"/>
        <w:rPr>
          <w:b/>
        </w:rPr>
      </w:pPr>
      <w:r>
        <w:rPr>
          <w:b/>
        </w:rPr>
        <w:t>1)</w:t>
      </w:r>
      <w:r>
        <w:rPr>
          <w:rFonts w:hint="eastAsia"/>
          <w:b/>
        </w:rPr>
        <w:t>上传标记</w:t>
      </w:r>
    </w:p>
    <w:p w:rsidR="00FC58BC" w:rsidRDefault="009973AF">
      <w:pPr>
        <w:ind w:leftChars="300" w:left="720" w:firstLineChars="0" w:firstLine="0"/>
      </w:pPr>
      <w:r>
        <w:rPr>
          <w:rFonts w:hint="eastAsia"/>
          <w:b/>
        </w:rPr>
        <w:t>说明</w:t>
      </w:r>
      <w:r>
        <w:rPr>
          <w:rFonts w:hint="eastAsia"/>
        </w:rPr>
        <w:t>：用户首先选择标记类型（文字、图片或链接）和图层类型（美食，交通，旅游等），然后输入标记内容。可以选择保存或者上传按钮，系统自动获取点击按钮时的的时间和用户所在地点。</w:t>
      </w:r>
    </w:p>
    <w:p w:rsidR="00FC58BC" w:rsidRDefault="009973AF">
      <w:pPr>
        <w:ind w:leftChars="300" w:left="720" w:firstLineChars="0" w:firstLine="0"/>
      </w:pPr>
      <w:r>
        <w:rPr>
          <w:rFonts w:hint="eastAsia"/>
          <w:b/>
        </w:rPr>
        <w:t>输入</w:t>
      </w:r>
      <w:r>
        <w:rPr>
          <w:rFonts w:hint="eastAsia"/>
        </w:rPr>
        <w:t>：标记类型、图层类型、标记内容、按钮</w:t>
      </w:r>
    </w:p>
    <w:p w:rsidR="00FC58BC" w:rsidRDefault="009973AF">
      <w:pPr>
        <w:ind w:leftChars="300" w:left="720" w:firstLineChars="0" w:firstLine="0"/>
      </w:pPr>
      <w:r>
        <w:rPr>
          <w:rFonts w:hint="eastAsia"/>
          <w:b/>
        </w:rPr>
        <w:t>处理</w:t>
      </w:r>
      <w:r>
        <w:rPr>
          <w:rFonts w:hint="eastAsia"/>
        </w:rPr>
        <w:t>：获取当前时间和用户所在地址，如点击上传并且上传成功，将获取的时间作为上传时间，将标记上传至服务器端</w:t>
      </w:r>
    </w:p>
    <w:p w:rsidR="00FC58BC" w:rsidRDefault="009973AF">
      <w:pPr>
        <w:ind w:leftChars="300" w:left="720" w:firstLineChars="0" w:firstLine="0"/>
      </w:pPr>
      <w:r>
        <w:rPr>
          <w:rFonts w:hint="eastAsia"/>
          <w:b/>
        </w:rPr>
        <w:t>输出</w:t>
      </w:r>
      <w:r>
        <w:rPr>
          <w:rFonts w:hint="eastAsia"/>
        </w:rPr>
        <w:t>：如点击上传并且上传成功，客户端显示信息“标记已成功上传”。</w:t>
      </w:r>
    </w:p>
    <w:p w:rsidR="00FC58BC" w:rsidRDefault="009973AF">
      <w:pPr>
        <w:ind w:firstLineChars="0"/>
        <w:rPr>
          <w:b/>
        </w:rPr>
      </w:pPr>
      <w:r>
        <w:t xml:space="preserve">     </w:t>
      </w:r>
      <w:r>
        <w:rPr>
          <w:b/>
        </w:rPr>
        <w:t>2)</w:t>
      </w:r>
      <w:r>
        <w:rPr>
          <w:rFonts w:hint="eastAsia"/>
          <w:b/>
        </w:rPr>
        <w:t>自动保存</w:t>
      </w:r>
    </w:p>
    <w:p w:rsidR="00FC58BC" w:rsidRDefault="009973AF">
      <w:pPr>
        <w:ind w:left="720" w:firstLineChars="0" w:firstLine="0"/>
      </w:pPr>
      <w:r>
        <w:rPr>
          <w:rFonts w:hint="eastAsia"/>
          <w:b/>
        </w:rPr>
        <w:t>说明</w:t>
      </w:r>
      <w:r>
        <w:rPr>
          <w:rFonts w:hint="eastAsia"/>
        </w:rPr>
        <w:t>：如用户选择上传并且未上传成功</w:t>
      </w:r>
    </w:p>
    <w:p w:rsidR="00FC58BC" w:rsidRDefault="009973AF">
      <w:pPr>
        <w:ind w:left="720" w:firstLineChars="0" w:firstLine="0"/>
      </w:pPr>
      <w:r>
        <w:rPr>
          <w:rFonts w:hint="eastAsia"/>
          <w:b/>
        </w:rPr>
        <w:t>输入</w:t>
      </w:r>
      <w:r>
        <w:rPr>
          <w:rFonts w:hint="eastAsia"/>
        </w:rPr>
        <w:t>：上传按钮、离线信息</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720" w:firstLineChars="0" w:firstLine="0"/>
      </w:pPr>
      <w:r>
        <w:rPr>
          <w:rFonts w:hint="eastAsia"/>
          <w:b/>
        </w:rPr>
        <w:t>输出</w:t>
      </w:r>
      <w:r>
        <w:rPr>
          <w:rFonts w:hint="eastAsia"/>
        </w:rPr>
        <w:t>：客户端显示信息“标记未上传成功，已将其保存至本地”。</w:t>
      </w:r>
    </w:p>
    <w:p w:rsidR="00FC58BC" w:rsidRDefault="009973AF">
      <w:pPr>
        <w:ind w:firstLineChars="0"/>
        <w:rPr>
          <w:b/>
        </w:rPr>
      </w:pPr>
      <w:r>
        <w:t xml:space="preserve">    </w:t>
      </w:r>
      <w:r>
        <w:rPr>
          <w:b/>
        </w:rPr>
        <w:t xml:space="preserve"> </w:t>
      </w:r>
      <w:r>
        <w:rPr>
          <w:rFonts w:hint="eastAsia"/>
          <w:b/>
        </w:rPr>
        <w:t>3</w:t>
      </w:r>
      <w:r>
        <w:rPr>
          <w:b/>
        </w:rPr>
        <w:t>)</w:t>
      </w:r>
      <w:r>
        <w:rPr>
          <w:rFonts w:hint="eastAsia"/>
          <w:b/>
        </w:rPr>
        <w:t>手动保存</w:t>
      </w:r>
    </w:p>
    <w:p w:rsidR="00FC58BC" w:rsidRDefault="009973AF">
      <w:pPr>
        <w:ind w:left="720" w:firstLineChars="0" w:firstLine="0"/>
      </w:pPr>
      <w:r>
        <w:rPr>
          <w:rFonts w:hint="eastAsia"/>
          <w:b/>
        </w:rPr>
        <w:t>说明</w:t>
      </w:r>
      <w:r>
        <w:rPr>
          <w:rFonts w:hint="eastAsia"/>
        </w:rPr>
        <w:t>：如用户选择保存按钮</w:t>
      </w:r>
    </w:p>
    <w:p w:rsidR="00FC58BC" w:rsidRDefault="009973AF">
      <w:pPr>
        <w:ind w:left="720" w:firstLineChars="0" w:firstLine="0"/>
      </w:pPr>
      <w:r>
        <w:rPr>
          <w:rFonts w:hint="eastAsia"/>
          <w:b/>
        </w:rPr>
        <w:t>输入</w:t>
      </w:r>
      <w:r>
        <w:rPr>
          <w:rFonts w:hint="eastAsia"/>
        </w:rPr>
        <w:t>：保存按钮</w:t>
      </w:r>
    </w:p>
    <w:p w:rsidR="00FC58BC" w:rsidRDefault="009973AF">
      <w:pPr>
        <w:ind w:left="720" w:firstLineChars="0" w:firstLine="0"/>
      </w:pPr>
      <w:r>
        <w:rPr>
          <w:rFonts w:hint="eastAsia"/>
          <w:b/>
        </w:rPr>
        <w:t>处理</w:t>
      </w:r>
      <w:r>
        <w:rPr>
          <w:rFonts w:hint="eastAsia"/>
        </w:rPr>
        <w:t>：以获取的时间作为标记时间。系统将用户编辑的内容、标记时间和地点保存至本地。</w:t>
      </w:r>
    </w:p>
    <w:p w:rsidR="00FC58BC" w:rsidRDefault="009973AF">
      <w:pPr>
        <w:ind w:leftChars="300" w:left="720" w:firstLineChars="0" w:firstLine="0"/>
      </w:pPr>
      <w:r>
        <w:rPr>
          <w:rFonts w:hint="eastAsia"/>
          <w:b/>
        </w:rPr>
        <w:t>输出</w:t>
      </w:r>
      <w:r>
        <w:rPr>
          <w:rFonts w:hint="eastAsia"/>
        </w:rPr>
        <w:t>：客户端显示信息“标记已成功保存至本地”。</w:t>
      </w:r>
    </w:p>
    <w:p w:rsidR="009F7E7A" w:rsidRDefault="009F7E7A">
      <w:pPr>
        <w:pStyle w:val="3"/>
        <w:ind w:firstLine="281"/>
      </w:pPr>
      <w:bookmarkStart w:id="44" w:name="_Toc23170080"/>
      <w:r>
        <w:rPr>
          <w:rFonts w:hint="eastAsia"/>
        </w:rPr>
        <w:t>4.</w:t>
      </w:r>
      <w:r>
        <w:t>2</w:t>
      </w:r>
      <w:r>
        <w:rPr>
          <w:rFonts w:hint="eastAsia"/>
        </w:rPr>
        <w:t>.</w:t>
      </w:r>
      <w:r>
        <w:t xml:space="preserve">10 </w:t>
      </w:r>
      <w:r>
        <w:rPr>
          <w:rFonts w:hint="eastAsia"/>
        </w:rPr>
        <w:t>好友管理</w:t>
      </w:r>
      <w:bookmarkEnd w:id="44"/>
    </w:p>
    <w:p w:rsidR="009F7E7A" w:rsidRDefault="009F7E7A" w:rsidP="009F7E7A">
      <w:pPr>
        <w:ind w:firstLine="482"/>
        <w:rPr>
          <w:b/>
        </w:rPr>
      </w:pPr>
      <w:r>
        <w:rPr>
          <w:b/>
        </w:rPr>
        <w:t>1)</w:t>
      </w:r>
      <w:r>
        <w:rPr>
          <w:rFonts w:hint="eastAsia"/>
          <w:b/>
        </w:rPr>
        <w:t>好友查找</w:t>
      </w:r>
    </w:p>
    <w:p w:rsidR="009F7E7A" w:rsidRDefault="009F7E7A" w:rsidP="009F7E7A">
      <w:pPr>
        <w:ind w:leftChars="300" w:left="720" w:firstLineChars="0" w:firstLine="0"/>
      </w:pPr>
      <w:r>
        <w:rPr>
          <w:rFonts w:hint="eastAsia"/>
          <w:b/>
        </w:rPr>
        <w:t>说明</w:t>
      </w:r>
      <w:r>
        <w:rPr>
          <w:rFonts w:hint="eastAsia"/>
        </w:rPr>
        <w:t>：用户</w:t>
      </w:r>
      <w:r>
        <w:rPr>
          <w:rFonts w:hint="eastAsia"/>
        </w:rPr>
        <w:t>输入手机号后，显示符合要求的帐户信息</w:t>
      </w:r>
      <w:r>
        <w:rPr>
          <w:rFonts w:hint="eastAsia"/>
        </w:rPr>
        <w:t>。</w:t>
      </w:r>
    </w:p>
    <w:p w:rsidR="009F7E7A" w:rsidRDefault="009F7E7A" w:rsidP="009F7E7A">
      <w:pPr>
        <w:ind w:leftChars="300" w:left="720" w:firstLineChars="0" w:firstLine="0"/>
      </w:pPr>
      <w:r>
        <w:rPr>
          <w:rFonts w:hint="eastAsia"/>
          <w:b/>
        </w:rPr>
        <w:lastRenderedPageBreak/>
        <w:t>输入</w:t>
      </w:r>
      <w:r>
        <w:rPr>
          <w:rFonts w:hint="eastAsia"/>
        </w:rPr>
        <w:t>：</w:t>
      </w:r>
      <w:r>
        <w:rPr>
          <w:rFonts w:hint="eastAsia"/>
        </w:rPr>
        <w:t>需要查询的手机号</w:t>
      </w:r>
    </w:p>
    <w:p w:rsidR="009F7E7A" w:rsidRDefault="009F7E7A" w:rsidP="009F7E7A">
      <w:pPr>
        <w:ind w:leftChars="300" w:left="720" w:firstLineChars="0" w:firstLine="0"/>
      </w:pPr>
      <w:r>
        <w:rPr>
          <w:rFonts w:hint="eastAsia"/>
          <w:b/>
        </w:rPr>
        <w:t>处理</w:t>
      </w:r>
      <w:r>
        <w:rPr>
          <w:rFonts w:hint="eastAsia"/>
        </w:rPr>
        <w:t>：</w:t>
      </w:r>
      <w:r>
        <w:rPr>
          <w:rFonts w:hint="eastAsia"/>
        </w:rPr>
        <w:t>在数据库中搜寻已有的注册账号，返回符合要求的账号。</w:t>
      </w:r>
    </w:p>
    <w:p w:rsidR="009F7E7A" w:rsidRDefault="009F7E7A" w:rsidP="009F7E7A">
      <w:pPr>
        <w:ind w:leftChars="300" w:left="720" w:firstLineChars="0" w:firstLine="0"/>
      </w:pPr>
      <w:r>
        <w:rPr>
          <w:rFonts w:hint="eastAsia"/>
          <w:b/>
        </w:rPr>
        <w:t>输出</w:t>
      </w:r>
      <w:r>
        <w:rPr>
          <w:rFonts w:hint="eastAsia"/>
        </w:rPr>
        <w:t>：</w:t>
      </w:r>
      <w:r>
        <w:rPr>
          <w:rFonts w:hint="eastAsia"/>
        </w:rPr>
        <w:t>符合要求的账号</w:t>
      </w:r>
      <w:r>
        <w:rPr>
          <w:rFonts w:hint="eastAsia"/>
        </w:rPr>
        <w:t>。</w:t>
      </w:r>
    </w:p>
    <w:p w:rsidR="009F7E7A" w:rsidRDefault="009F7E7A" w:rsidP="009F7E7A">
      <w:pPr>
        <w:ind w:firstLineChars="0"/>
        <w:rPr>
          <w:rFonts w:hint="eastAsia"/>
          <w:b/>
        </w:rPr>
      </w:pPr>
      <w:r>
        <w:t xml:space="preserve">     </w:t>
      </w:r>
      <w:r>
        <w:rPr>
          <w:b/>
        </w:rPr>
        <w:t>2)</w:t>
      </w:r>
      <w:r>
        <w:rPr>
          <w:rFonts w:hint="eastAsia"/>
          <w:b/>
        </w:rPr>
        <w:t>好友添加</w:t>
      </w:r>
    </w:p>
    <w:p w:rsidR="009F7E7A" w:rsidRDefault="009F7E7A" w:rsidP="009F7E7A">
      <w:pPr>
        <w:ind w:left="720" w:firstLineChars="0" w:firstLine="0"/>
      </w:pPr>
      <w:r>
        <w:rPr>
          <w:rFonts w:hint="eastAsia"/>
          <w:b/>
        </w:rPr>
        <w:t>说明</w:t>
      </w:r>
      <w:r>
        <w:rPr>
          <w:rFonts w:hint="eastAsia"/>
        </w:rPr>
        <w:t>：在其他用户的个人信息界面可以请求添加为好友。</w:t>
      </w:r>
    </w:p>
    <w:p w:rsidR="009F7E7A" w:rsidRDefault="009F7E7A" w:rsidP="009F7E7A">
      <w:pPr>
        <w:ind w:left="720" w:firstLineChars="0" w:firstLine="0"/>
      </w:pPr>
      <w:r>
        <w:rPr>
          <w:rFonts w:hint="eastAsia"/>
          <w:b/>
        </w:rPr>
        <w:t>输入</w:t>
      </w:r>
      <w:r w:rsidR="00AE663C">
        <w:rPr>
          <w:rFonts w:hint="eastAsia"/>
        </w:rPr>
        <w:t>：请求添加为好友的账号。</w:t>
      </w:r>
    </w:p>
    <w:p w:rsidR="009F7E7A" w:rsidRDefault="009F7E7A" w:rsidP="009F7E7A">
      <w:pPr>
        <w:ind w:left="720" w:firstLineChars="0" w:firstLine="0"/>
      </w:pPr>
      <w:r>
        <w:rPr>
          <w:rFonts w:hint="eastAsia"/>
          <w:b/>
        </w:rPr>
        <w:t>处理</w:t>
      </w:r>
      <w:r w:rsidR="00AE663C">
        <w:rPr>
          <w:rFonts w:hint="eastAsia"/>
        </w:rPr>
        <w:t>：给账号发送好友请求，同意后在数据库中建立好友联系</w:t>
      </w:r>
      <w:r>
        <w:rPr>
          <w:rFonts w:hint="eastAsia"/>
        </w:rPr>
        <w:t>。</w:t>
      </w:r>
    </w:p>
    <w:p w:rsidR="009F7E7A" w:rsidRDefault="009F7E7A" w:rsidP="009F7E7A">
      <w:pPr>
        <w:ind w:left="720" w:firstLineChars="0" w:firstLine="0"/>
      </w:pPr>
      <w:r>
        <w:rPr>
          <w:rFonts w:hint="eastAsia"/>
          <w:b/>
        </w:rPr>
        <w:t>输出</w:t>
      </w:r>
      <w:r w:rsidR="00AE663C">
        <w:rPr>
          <w:rFonts w:hint="eastAsia"/>
        </w:rPr>
        <w:t>：被请求好友接到消息，同意后成为好友</w:t>
      </w:r>
      <w:r>
        <w:rPr>
          <w:rFonts w:hint="eastAsia"/>
        </w:rPr>
        <w:t>。</w:t>
      </w:r>
    </w:p>
    <w:p w:rsidR="009F7E7A" w:rsidRDefault="009F7E7A" w:rsidP="009F7E7A">
      <w:pPr>
        <w:ind w:firstLineChars="0"/>
        <w:rPr>
          <w:b/>
        </w:rPr>
      </w:pPr>
      <w:r>
        <w:t xml:space="preserve">    </w:t>
      </w:r>
      <w:r>
        <w:rPr>
          <w:b/>
        </w:rPr>
        <w:t xml:space="preserve"> </w:t>
      </w:r>
      <w:r>
        <w:rPr>
          <w:rFonts w:hint="eastAsia"/>
          <w:b/>
        </w:rPr>
        <w:t>3</w:t>
      </w:r>
      <w:r>
        <w:rPr>
          <w:b/>
        </w:rPr>
        <w:t>)</w:t>
      </w:r>
      <w:r w:rsidR="00AE663C">
        <w:rPr>
          <w:rFonts w:hint="eastAsia"/>
          <w:b/>
        </w:rPr>
        <w:t>好友聊天</w:t>
      </w:r>
    </w:p>
    <w:p w:rsidR="009F7E7A" w:rsidRDefault="009F7E7A" w:rsidP="009F7E7A">
      <w:pPr>
        <w:ind w:left="720" w:firstLineChars="0" w:firstLine="0"/>
      </w:pPr>
      <w:r>
        <w:rPr>
          <w:rFonts w:hint="eastAsia"/>
          <w:b/>
        </w:rPr>
        <w:t>说明</w:t>
      </w:r>
      <w:r w:rsidR="00AE663C">
        <w:rPr>
          <w:rFonts w:hint="eastAsia"/>
        </w:rPr>
        <w:t>：可以与好友进行实时聊天或分享信息。</w:t>
      </w:r>
    </w:p>
    <w:p w:rsidR="009F7E7A" w:rsidRDefault="009F7E7A" w:rsidP="009F7E7A">
      <w:pPr>
        <w:ind w:left="720" w:firstLineChars="0" w:firstLine="0"/>
      </w:pPr>
      <w:r>
        <w:rPr>
          <w:rFonts w:hint="eastAsia"/>
          <w:b/>
        </w:rPr>
        <w:t>输入</w:t>
      </w:r>
      <w:r w:rsidR="00AE663C">
        <w:rPr>
          <w:rFonts w:hint="eastAsia"/>
        </w:rPr>
        <w:t>：聊天内容。</w:t>
      </w:r>
    </w:p>
    <w:p w:rsidR="009F7E7A" w:rsidRDefault="009F7E7A" w:rsidP="009F7E7A">
      <w:pPr>
        <w:ind w:left="720" w:firstLineChars="0" w:firstLine="0"/>
      </w:pPr>
      <w:r>
        <w:rPr>
          <w:rFonts w:hint="eastAsia"/>
          <w:b/>
        </w:rPr>
        <w:t>处理</w:t>
      </w:r>
      <w:r w:rsidR="00AE663C">
        <w:rPr>
          <w:rFonts w:hint="eastAsia"/>
        </w:rPr>
        <w:t>：将聊天内容进行传输，写入本地</w:t>
      </w:r>
      <w:r>
        <w:rPr>
          <w:rFonts w:hint="eastAsia"/>
        </w:rPr>
        <w:t>。</w:t>
      </w:r>
    </w:p>
    <w:p w:rsidR="009F7E7A" w:rsidRPr="009F7E7A" w:rsidRDefault="009F7E7A" w:rsidP="009F7E7A">
      <w:pPr>
        <w:ind w:leftChars="300" w:left="720" w:firstLineChars="0" w:firstLine="0"/>
        <w:rPr>
          <w:rFonts w:hint="eastAsia"/>
        </w:rPr>
      </w:pPr>
      <w:r>
        <w:rPr>
          <w:rFonts w:hint="eastAsia"/>
          <w:b/>
        </w:rPr>
        <w:t>输出</w:t>
      </w:r>
      <w:r w:rsidR="00AE663C">
        <w:rPr>
          <w:rFonts w:hint="eastAsia"/>
        </w:rPr>
        <w:t>：接受到的消息</w:t>
      </w:r>
      <w:r>
        <w:rPr>
          <w:rFonts w:hint="eastAsia"/>
        </w:rPr>
        <w:t>。</w:t>
      </w:r>
    </w:p>
    <w:p w:rsidR="00FC58BC" w:rsidRDefault="009973AF">
      <w:pPr>
        <w:pStyle w:val="3"/>
        <w:ind w:firstLine="281"/>
      </w:pPr>
      <w:bookmarkStart w:id="45" w:name="_Toc23170081"/>
      <w:r>
        <w:rPr>
          <w:rFonts w:hint="eastAsia"/>
        </w:rPr>
        <w:t>4.2.</w:t>
      </w:r>
      <w:r w:rsidR="009F7E7A">
        <w:t>11</w:t>
      </w:r>
      <w:r>
        <w:rPr>
          <w:rFonts w:hint="eastAsia"/>
        </w:rPr>
        <w:t>数据库管理</w:t>
      </w:r>
      <w:bookmarkEnd w:id="45"/>
    </w:p>
    <w:p w:rsidR="00FC58BC" w:rsidRDefault="009973AF">
      <w:pPr>
        <w:ind w:firstLine="482"/>
        <w:rPr>
          <w:b/>
        </w:rPr>
      </w:pPr>
      <w:r>
        <w:rPr>
          <w:rFonts w:hint="eastAsia"/>
          <w:b/>
        </w:rPr>
        <w:t>1)</w:t>
      </w:r>
      <w:r>
        <w:rPr>
          <w:rFonts w:hint="eastAsia"/>
          <w:b/>
        </w:rPr>
        <w:t>用户管理</w:t>
      </w:r>
    </w:p>
    <w:p w:rsidR="00FC58BC" w:rsidRDefault="009973AF">
      <w:pPr>
        <w:ind w:leftChars="300" w:left="720" w:firstLineChars="0" w:firstLine="0"/>
      </w:pPr>
      <w:r>
        <w:rPr>
          <w:rFonts w:hint="eastAsia"/>
          <w:b/>
        </w:rPr>
        <w:t>说明</w:t>
      </w:r>
      <w:r>
        <w:rPr>
          <w:rFonts w:hint="eastAsia"/>
        </w:rPr>
        <w:t>：数据库能够跟根据用户注册</w:t>
      </w:r>
      <w:r>
        <w:rPr>
          <w:rFonts w:hint="eastAsia"/>
        </w:rPr>
        <w:t>/</w:t>
      </w:r>
      <w:r>
        <w:rPr>
          <w:rFonts w:hint="eastAsia"/>
        </w:rPr>
        <w:t>注销，在用户表中执行增加</w:t>
      </w:r>
      <w:r>
        <w:rPr>
          <w:rFonts w:hint="eastAsia"/>
        </w:rPr>
        <w:t>/</w:t>
      </w:r>
      <w:r>
        <w:rPr>
          <w:rFonts w:hint="eastAsia"/>
        </w:rPr>
        <w:t>删除用户操作。一经注册，用户</w:t>
      </w:r>
      <w:r>
        <w:rPr>
          <w:rFonts w:hint="eastAsia"/>
        </w:rPr>
        <w:t>ID</w:t>
      </w:r>
      <w:r>
        <w:rPr>
          <w:rFonts w:hint="eastAsia"/>
        </w:rPr>
        <w:t>不可再更改，但是支持更改用户昵称。同时数据库还需设定用户权限。</w:t>
      </w:r>
    </w:p>
    <w:p w:rsidR="00FC58BC" w:rsidRDefault="009973AF">
      <w:pPr>
        <w:ind w:leftChars="300" w:left="720" w:firstLineChars="0" w:firstLine="0"/>
      </w:pPr>
      <w:r>
        <w:rPr>
          <w:rFonts w:hint="eastAsia"/>
          <w:b/>
        </w:rPr>
        <w:t>输入</w:t>
      </w:r>
      <w:r>
        <w:rPr>
          <w:rFonts w:hint="eastAsia"/>
        </w:rPr>
        <w:t>：手机号、执行操作（即注册</w:t>
      </w:r>
      <w:r>
        <w:rPr>
          <w:rFonts w:hint="eastAsia"/>
        </w:rPr>
        <w:t>/</w:t>
      </w:r>
      <w:r>
        <w:rPr>
          <w:rFonts w:hint="eastAsia"/>
        </w:rPr>
        <w:t>注销</w:t>
      </w:r>
      <w:r>
        <w:rPr>
          <w:rFonts w:hint="eastAsia"/>
        </w:rPr>
        <w:t>/</w:t>
      </w:r>
      <w:r>
        <w:rPr>
          <w:rFonts w:hint="eastAsia"/>
        </w:rPr>
        <w:t>修改）、用户基本信息（可选）。</w:t>
      </w:r>
    </w:p>
    <w:p w:rsidR="00FC58BC" w:rsidRDefault="009973AF">
      <w:pPr>
        <w:ind w:leftChars="300" w:left="720" w:firstLineChars="0" w:firstLine="0"/>
      </w:pPr>
      <w:r>
        <w:rPr>
          <w:rFonts w:hint="eastAsia"/>
          <w:b/>
        </w:rPr>
        <w:t>处理</w:t>
      </w:r>
      <w:r>
        <w:rPr>
          <w:rFonts w:hint="eastAsia"/>
        </w:rPr>
        <w:t>：若是注册操作，检查该用户是否已被注册，若未被注册，则在用户表中添加此用户的信息并设置对应的权限；若是注销操作，检查该用户是否存在，若存在，则从用户表中删除该用户的信息，并清除其他表中关于与该用户有关的信息；若是修改操作，检查改用是否存在，若存在则修改用户的昵称。</w:t>
      </w:r>
    </w:p>
    <w:p w:rsidR="00FC58BC" w:rsidRDefault="009973AF">
      <w:pPr>
        <w:ind w:leftChars="300" w:left="720" w:firstLineChars="0" w:firstLine="0"/>
      </w:pPr>
      <w:r>
        <w:rPr>
          <w:rFonts w:hint="eastAsia"/>
          <w:b/>
        </w:rPr>
        <w:t>输出</w:t>
      </w:r>
      <w:r>
        <w:rPr>
          <w:rFonts w:hint="eastAsia"/>
        </w:rPr>
        <w:t>：执行结果（成功或失败）。</w:t>
      </w:r>
    </w:p>
    <w:p w:rsidR="00FC58BC" w:rsidRDefault="009973AF">
      <w:pPr>
        <w:ind w:firstLine="482"/>
        <w:rPr>
          <w:b/>
        </w:rPr>
      </w:pPr>
      <w:r>
        <w:rPr>
          <w:rFonts w:hint="eastAsia"/>
          <w:b/>
        </w:rPr>
        <w:t>2)</w:t>
      </w:r>
      <w:r>
        <w:rPr>
          <w:rFonts w:hint="eastAsia"/>
          <w:b/>
        </w:rPr>
        <w:t>标记管理</w:t>
      </w:r>
    </w:p>
    <w:p w:rsidR="00FC58BC" w:rsidRDefault="009973AF">
      <w:pPr>
        <w:ind w:leftChars="300" w:left="720" w:firstLineChars="0" w:firstLine="0"/>
      </w:pPr>
      <w:r>
        <w:rPr>
          <w:rFonts w:hint="eastAsia"/>
          <w:b/>
        </w:rPr>
        <w:t>说明</w:t>
      </w:r>
      <w:r>
        <w:rPr>
          <w:rFonts w:hint="eastAsia"/>
        </w:rPr>
        <w:t>：数据库能够根据用户对标记的上传、删除、修改和查询请求，对标记表执行相应的操作。</w:t>
      </w:r>
    </w:p>
    <w:p w:rsidR="00FC58BC" w:rsidRDefault="009973AF">
      <w:pPr>
        <w:ind w:leftChars="300" w:left="720" w:firstLineChars="0" w:firstLine="0"/>
      </w:pPr>
      <w:r>
        <w:rPr>
          <w:rFonts w:hint="eastAsia"/>
          <w:b/>
        </w:rPr>
        <w:lastRenderedPageBreak/>
        <w:t>输入</w:t>
      </w:r>
      <w:r>
        <w:rPr>
          <w:rFonts w:hint="eastAsia"/>
        </w:rPr>
        <w:t>：操作类型、标记的</w:t>
      </w:r>
      <w:r>
        <w:rPr>
          <w:rFonts w:hint="eastAsia"/>
        </w:rPr>
        <w:t>2D</w:t>
      </w:r>
      <w:r>
        <w:rPr>
          <w:rFonts w:hint="eastAsia"/>
        </w:rPr>
        <w:t>信息（经度，维度）或</w:t>
      </w:r>
      <w:r>
        <w:rPr>
          <w:rFonts w:hint="eastAsia"/>
        </w:rPr>
        <w:t>3D</w:t>
      </w:r>
      <w:r>
        <w:rPr>
          <w:rFonts w:hint="eastAsia"/>
        </w:rPr>
        <w:t>信息（经度，维度，高度）或</w:t>
      </w:r>
      <w:r>
        <w:rPr>
          <w:rFonts w:hint="eastAsia"/>
        </w:rPr>
        <w:t>4D</w:t>
      </w:r>
      <w:r>
        <w:rPr>
          <w:rFonts w:hint="eastAsia"/>
        </w:rPr>
        <w:t>信息（经度，维度，高度，时间）、标记名称、创建时间、上传者</w:t>
      </w:r>
      <w:r>
        <w:rPr>
          <w:rFonts w:hint="eastAsia"/>
        </w:rPr>
        <w:t>ID</w:t>
      </w:r>
      <w:r>
        <w:rPr>
          <w:rFonts w:hint="eastAsia"/>
        </w:rPr>
        <w:t>、所属图层类型、是否公开。</w:t>
      </w:r>
    </w:p>
    <w:p w:rsidR="00FC58BC" w:rsidRDefault="009973AF">
      <w:pPr>
        <w:ind w:leftChars="300" w:left="720" w:firstLineChars="0" w:firstLine="0"/>
      </w:pPr>
      <w:r>
        <w:rPr>
          <w:rFonts w:hint="eastAsia"/>
          <w:b/>
        </w:rPr>
        <w:t>处理</w:t>
      </w:r>
      <w:r>
        <w:rPr>
          <w:rFonts w:hint="eastAsia"/>
        </w:rPr>
        <w:t>：根据操作类型，对标记表执行相应的操作，执行的时候需要检查标记是否已存在，防止发生冲突。</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pPr>
      <w:r>
        <w:rPr>
          <w:rFonts w:hint="eastAsia"/>
          <w:b/>
        </w:rPr>
        <w:t>3)</w:t>
      </w:r>
      <w:r>
        <w:rPr>
          <w:rFonts w:hint="eastAsia"/>
          <w:b/>
        </w:rPr>
        <w:t>线路管理</w:t>
      </w:r>
    </w:p>
    <w:p w:rsidR="00FC58BC" w:rsidRDefault="009973AF">
      <w:pPr>
        <w:ind w:leftChars="300" w:left="720" w:firstLineChars="0" w:firstLine="0"/>
      </w:pPr>
      <w:r>
        <w:rPr>
          <w:rFonts w:hint="eastAsia"/>
          <w:b/>
        </w:rPr>
        <w:t>说明</w:t>
      </w:r>
      <w:r>
        <w:rPr>
          <w:rFonts w:hint="eastAsia"/>
        </w:rPr>
        <w:t>：线路管理主要是管理用户上传的线路。</w:t>
      </w:r>
    </w:p>
    <w:p w:rsidR="00FC58BC" w:rsidRDefault="009973AF">
      <w:pPr>
        <w:ind w:leftChars="300" w:left="720" w:firstLineChars="0" w:firstLine="0"/>
      </w:pPr>
      <w:r>
        <w:rPr>
          <w:rFonts w:hint="eastAsia"/>
          <w:b/>
        </w:rPr>
        <w:t>输入</w:t>
      </w:r>
      <w:r>
        <w:rPr>
          <w:rFonts w:hint="eastAsia"/>
        </w:rPr>
        <w:t>：操作类型（增添、删除、修改、查询）、一个有序标记集合、其他相关信息。</w:t>
      </w:r>
    </w:p>
    <w:p w:rsidR="00FC58BC" w:rsidRDefault="009973AF">
      <w:pPr>
        <w:ind w:leftChars="300" w:left="720" w:firstLineChars="0" w:firstLine="0"/>
      </w:pPr>
      <w:r>
        <w:rPr>
          <w:rFonts w:hint="eastAsia"/>
          <w:b/>
        </w:rPr>
        <w:t>处理</w:t>
      </w:r>
      <w:r>
        <w:rPr>
          <w:rFonts w:hint="eastAsia"/>
        </w:rPr>
        <w:t>：根据操作类型对线路表执行相应操作。</w:t>
      </w:r>
    </w:p>
    <w:p w:rsidR="00FC58BC" w:rsidRDefault="009973AF">
      <w:pPr>
        <w:ind w:leftChars="300" w:left="720" w:firstLineChars="0" w:firstLine="0"/>
      </w:pPr>
      <w:r>
        <w:rPr>
          <w:rFonts w:hint="eastAsia"/>
          <w:b/>
        </w:rPr>
        <w:t>输出</w:t>
      </w:r>
      <w:r>
        <w:rPr>
          <w:rFonts w:hint="eastAsia"/>
        </w:rPr>
        <w:t>：操作执行结果。</w:t>
      </w:r>
    </w:p>
    <w:p w:rsidR="00FC58BC" w:rsidRDefault="009973AF">
      <w:pPr>
        <w:ind w:leftChars="200" w:left="480" w:firstLineChars="0" w:firstLine="0"/>
        <w:rPr>
          <w:b/>
        </w:rPr>
      </w:pPr>
      <w:r>
        <w:rPr>
          <w:rFonts w:hint="eastAsia"/>
          <w:b/>
        </w:rPr>
        <w:t>4)</w:t>
      </w:r>
      <w:r>
        <w:rPr>
          <w:rFonts w:hint="eastAsia"/>
          <w:b/>
        </w:rPr>
        <w:t>数据备份</w:t>
      </w:r>
    </w:p>
    <w:p w:rsidR="00FC58BC" w:rsidRDefault="009973AF">
      <w:pPr>
        <w:ind w:leftChars="300" w:left="720" w:firstLineChars="0" w:firstLine="0"/>
      </w:pPr>
      <w:r>
        <w:rPr>
          <w:rFonts w:hint="eastAsia"/>
          <w:b/>
        </w:rPr>
        <w:t>说明</w:t>
      </w:r>
      <w:r>
        <w:rPr>
          <w:rFonts w:hint="eastAsia"/>
        </w:rPr>
        <w:t>：对整个数据库进行备份，防止数据不可恢复。</w:t>
      </w:r>
    </w:p>
    <w:p w:rsidR="00FC58BC" w:rsidRDefault="009973AF">
      <w:pPr>
        <w:ind w:leftChars="300" w:left="720" w:firstLineChars="0" w:firstLine="0"/>
      </w:pPr>
      <w:r>
        <w:rPr>
          <w:rFonts w:hint="eastAsia"/>
          <w:b/>
        </w:rPr>
        <w:t>处理</w:t>
      </w:r>
      <w:r>
        <w:rPr>
          <w:rFonts w:hint="eastAsia"/>
        </w:rPr>
        <w:t>：每隔一定周期，对数据进行一次备份。</w:t>
      </w:r>
    </w:p>
    <w:p w:rsidR="00FC58BC" w:rsidRDefault="00FC58BC">
      <w:pPr>
        <w:ind w:firstLineChars="0"/>
      </w:pPr>
    </w:p>
    <w:p w:rsidR="00FC58BC" w:rsidRDefault="009973AF">
      <w:pPr>
        <w:pStyle w:val="1"/>
        <w:spacing w:before="120" w:after="120"/>
      </w:pPr>
      <w:bookmarkStart w:id="46" w:name="_Toc23170082"/>
      <w:r>
        <w:rPr>
          <w:rFonts w:hint="eastAsia"/>
        </w:rPr>
        <w:t>5</w:t>
      </w:r>
      <w:r>
        <w:rPr>
          <w:rFonts w:hint="eastAsia"/>
        </w:rPr>
        <w:t>、性能需求</w:t>
      </w:r>
      <w:bookmarkEnd w:id="46"/>
    </w:p>
    <w:p w:rsidR="00FC58BC" w:rsidRDefault="009973AF">
      <w:pPr>
        <w:pStyle w:val="2"/>
        <w:ind w:firstLine="151"/>
      </w:pPr>
      <w:bookmarkStart w:id="47" w:name="_Toc23170083"/>
      <w:r>
        <w:rPr>
          <w:rFonts w:hint="eastAsia"/>
        </w:rPr>
        <w:t>5.1</w:t>
      </w:r>
      <w:r>
        <w:rPr>
          <w:rFonts w:hint="eastAsia"/>
        </w:rPr>
        <w:t>数据精确度</w:t>
      </w:r>
      <w:bookmarkEnd w:id="47"/>
    </w:p>
    <w:p w:rsidR="00FC58BC" w:rsidRDefault="009973AF">
      <w:pPr>
        <w:pStyle w:val="3"/>
        <w:ind w:firstLine="281"/>
      </w:pPr>
      <w:bookmarkStart w:id="48" w:name="_Toc23170084"/>
      <w:r>
        <w:t xml:space="preserve">5.1.1 </w:t>
      </w:r>
      <w:r>
        <w:t>输入数据精确度</w:t>
      </w:r>
      <w:bookmarkEnd w:id="48"/>
    </w:p>
    <w:p w:rsidR="00FC58BC" w:rsidRDefault="009973AF">
      <w:pPr>
        <w:ind w:firstLine="480"/>
      </w:pPr>
      <w:r>
        <w:t>精确至小数点后两位。</w:t>
      </w:r>
    </w:p>
    <w:p w:rsidR="00FC58BC" w:rsidRDefault="009973AF">
      <w:pPr>
        <w:pStyle w:val="3"/>
        <w:ind w:firstLine="281"/>
      </w:pPr>
      <w:bookmarkStart w:id="49" w:name="_Toc23170085"/>
      <w:r>
        <w:t xml:space="preserve">5.1.2 </w:t>
      </w:r>
      <w:r>
        <w:t>输出数据精确度</w:t>
      </w:r>
      <w:bookmarkEnd w:id="49"/>
    </w:p>
    <w:p w:rsidR="00FC58BC" w:rsidRDefault="009973AF">
      <w:pPr>
        <w:ind w:firstLine="480"/>
      </w:pPr>
      <w:r>
        <w:t>精确至小数点后两位。</w:t>
      </w:r>
    </w:p>
    <w:p w:rsidR="00FC58BC" w:rsidRDefault="009973AF">
      <w:pPr>
        <w:pStyle w:val="3"/>
        <w:ind w:firstLine="281"/>
      </w:pPr>
      <w:bookmarkStart w:id="50" w:name="_Toc23170086"/>
      <w:r>
        <w:t xml:space="preserve">5.1.3 </w:t>
      </w:r>
      <w:r>
        <w:t>传输过程中数据精确度</w:t>
      </w:r>
      <w:bookmarkEnd w:id="50"/>
    </w:p>
    <w:p w:rsidR="00FC58BC" w:rsidRDefault="009973AF">
      <w:pPr>
        <w:ind w:firstLine="480"/>
      </w:pPr>
      <w:r>
        <w:t>精确至小数点后两位。</w:t>
      </w:r>
    </w:p>
    <w:p w:rsidR="00FC58BC" w:rsidRDefault="009973AF">
      <w:pPr>
        <w:pStyle w:val="2"/>
        <w:ind w:firstLine="151"/>
      </w:pPr>
      <w:bookmarkStart w:id="51" w:name="_Toc23170087"/>
      <w:r>
        <w:rPr>
          <w:rFonts w:hint="eastAsia"/>
        </w:rPr>
        <w:lastRenderedPageBreak/>
        <w:t>5.2</w:t>
      </w:r>
      <w:r>
        <w:rPr>
          <w:rFonts w:hint="eastAsia"/>
        </w:rPr>
        <w:t>时间特性</w:t>
      </w:r>
      <w:bookmarkEnd w:id="51"/>
    </w:p>
    <w:p w:rsidR="00FC58BC" w:rsidRDefault="009973AF">
      <w:pPr>
        <w:pStyle w:val="3"/>
        <w:ind w:firstLine="281"/>
      </w:pPr>
      <w:bookmarkStart w:id="52" w:name="_Toc23170088"/>
      <w:r>
        <w:t xml:space="preserve">5.2.1 </w:t>
      </w:r>
      <w:r>
        <w:t>响应时间</w:t>
      </w:r>
      <w:bookmarkEnd w:id="52"/>
    </w:p>
    <w:p w:rsidR="00FC58BC" w:rsidRDefault="009973AF">
      <w:pPr>
        <w:ind w:firstLine="480"/>
      </w:pPr>
      <w:r>
        <w:rPr>
          <w:rFonts w:hint="eastAsia"/>
        </w:rPr>
        <w:t>考虑网速和用户数量，</w:t>
      </w:r>
      <w:r>
        <w:t>支持用户并发访问的查询数据时间</w:t>
      </w:r>
      <w:r>
        <w:t>&lt;1s</w:t>
      </w:r>
      <w:r>
        <w:t>；</w:t>
      </w:r>
    </w:p>
    <w:p w:rsidR="00FC58BC" w:rsidRDefault="009973AF">
      <w:pPr>
        <w:ind w:firstLine="480"/>
      </w:pPr>
      <w:r>
        <w:rPr>
          <w:rFonts w:hint="eastAsia"/>
        </w:rPr>
        <w:t>考虑用户并发访问量，</w:t>
      </w:r>
      <w:r>
        <w:t>加载用户请求页面的时间</w:t>
      </w:r>
      <w:r>
        <w:t>&lt;3s;</w:t>
      </w:r>
    </w:p>
    <w:p w:rsidR="00FC58BC" w:rsidRDefault="009973AF">
      <w:pPr>
        <w:ind w:firstLine="480"/>
      </w:pPr>
      <w:r>
        <w:t xml:space="preserve"> </w:t>
      </w:r>
      <w:r>
        <w:t>数据分析时间</w:t>
      </w:r>
      <w:r>
        <w:t>&lt;5s;</w:t>
      </w:r>
    </w:p>
    <w:p w:rsidR="00FC58BC" w:rsidRDefault="009973AF">
      <w:pPr>
        <w:ind w:firstLine="480"/>
      </w:pPr>
      <w:r>
        <w:t>空间数据浏览和定位数据表现时间</w:t>
      </w:r>
      <w:r>
        <w:t>&lt;5s.</w:t>
      </w:r>
    </w:p>
    <w:p w:rsidR="00FC58BC" w:rsidRDefault="009973AF">
      <w:pPr>
        <w:pStyle w:val="3"/>
        <w:ind w:firstLine="281"/>
      </w:pPr>
      <w:bookmarkStart w:id="53" w:name="_Toc23170089"/>
      <w:r>
        <w:t xml:space="preserve">5.2.2 </w:t>
      </w:r>
      <w:r>
        <w:t>更新处理时间</w:t>
      </w:r>
      <w:bookmarkEnd w:id="53"/>
    </w:p>
    <w:p w:rsidR="00FC58BC" w:rsidRDefault="009973AF">
      <w:pPr>
        <w:ind w:firstLine="480"/>
      </w:pPr>
      <w:r>
        <w:rPr>
          <w:rFonts w:hint="eastAsia"/>
        </w:rPr>
        <w:t>考虑程序连接数据库、在数据库中查找对应数据的时间，</w:t>
      </w:r>
      <w:r>
        <w:t>系统对数据库进行相应操作时更新时间</w:t>
      </w:r>
      <w:r>
        <w:t>&lt;5s;</w:t>
      </w:r>
    </w:p>
    <w:p w:rsidR="00FC58BC" w:rsidRDefault="009973AF">
      <w:pPr>
        <w:ind w:firstLine="480"/>
      </w:pPr>
      <w:r>
        <w:t>重新加载用户请求页面的时间</w:t>
      </w:r>
      <w:r>
        <w:t>&lt;3s;</w:t>
      </w:r>
    </w:p>
    <w:p w:rsidR="00FC58BC" w:rsidRDefault="009973AF">
      <w:pPr>
        <w:ind w:firstLine="480"/>
      </w:pPr>
      <w:r>
        <w:t>主体数据库的数据装载速度必须远大于新数据的产生速度，每分钟必须满足</w:t>
      </w:r>
      <w:r>
        <w:t xml:space="preserve">3 </w:t>
      </w:r>
      <w:r>
        <w:t>个图层数据的更新，每分钟必须保证完成</w:t>
      </w:r>
      <w:r>
        <w:t xml:space="preserve">100 </w:t>
      </w:r>
      <w:r>
        <w:t>个标记内容数据更新。</w:t>
      </w:r>
    </w:p>
    <w:p w:rsidR="00FC58BC" w:rsidRDefault="009973AF">
      <w:pPr>
        <w:pStyle w:val="3"/>
        <w:ind w:firstLine="281"/>
      </w:pPr>
      <w:bookmarkStart w:id="54" w:name="_Toc23170090"/>
      <w:r>
        <w:t xml:space="preserve">5.2.3 </w:t>
      </w:r>
      <w:r>
        <w:t>数据转换和传输时间</w:t>
      </w:r>
      <w:bookmarkEnd w:id="54"/>
    </w:p>
    <w:p w:rsidR="00FC58BC" w:rsidRDefault="009973AF">
      <w:pPr>
        <w:ind w:leftChars="200" w:left="720" w:hangingChars="100" w:hanging="240"/>
      </w:pPr>
      <w:r>
        <w:t>系统服务的统计分析和图表结果累计时间</w:t>
      </w:r>
      <w:r>
        <w:t>&lt;8s,</w:t>
      </w:r>
      <w:r>
        <w:t>如指定图层显示、时间轴输出显示等</w:t>
      </w:r>
      <w:r>
        <w:t>;</w:t>
      </w:r>
    </w:p>
    <w:p w:rsidR="00FC58BC" w:rsidRDefault="009973AF">
      <w:pPr>
        <w:pStyle w:val="2"/>
        <w:ind w:firstLine="151"/>
      </w:pPr>
      <w:bookmarkStart w:id="55" w:name="_Toc23170091"/>
      <w:r>
        <w:rPr>
          <w:rFonts w:hint="eastAsia"/>
        </w:rPr>
        <w:t xml:space="preserve">5.3 </w:t>
      </w:r>
      <w:r>
        <w:rPr>
          <w:rFonts w:hint="eastAsia"/>
        </w:rPr>
        <w:t>适应性</w:t>
      </w:r>
      <w:bookmarkEnd w:id="55"/>
    </w:p>
    <w:p w:rsidR="00FC58BC" w:rsidRDefault="009973AF">
      <w:pPr>
        <w:pStyle w:val="3"/>
        <w:ind w:firstLine="281"/>
      </w:pPr>
      <w:bookmarkStart w:id="56" w:name="_Toc23170092"/>
      <w:r>
        <w:t xml:space="preserve">5.3.1 </w:t>
      </w:r>
      <w:r>
        <w:t>操作方式上发生的变化</w:t>
      </w:r>
      <w:bookmarkEnd w:id="56"/>
    </w:p>
    <w:p w:rsidR="00FC58BC" w:rsidRDefault="009973AF">
      <w:pPr>
        <w:ind w:firstLine="480"/>
      </w:pPr>
      <w:r>
        <w:t>支持软硬键盘输入和触屏输入。</w:t>
      </w:r>
    </w:p>
    <w:p w:rsidR="00FC58BC" w:rsidRDefault="009973AF">
      <w:pPr>
        <w:pStyle w:val="3"/>
        <w:ind w:firstLine="281"/>
      </w:pPr>
      <w:bookmarkStart w:id="57" w:name="_Toc23170093"/>
      <w:r>
        <w:t xml:space="preserve">5.3.2 </w:t>
      </w:r>
      <w:r>
        <w:t>运行环境的变化</w:t>
      </w:r>
      <w:bookmarkEnd w:id="57"/>
    </w:p>
    <w:p w:rsidR="00FC58BC" w:rsidRDefault="009973AF">
      <w:pPr>
        <w:ind w:firstLine="480"/>
      </w:pPr>
      <w:r>
        <w:t>支持</w:t>
      </w:r>
      <w:r>
        <w:t xml:space="preserve"> 31 </w:t>
      </w:r>
      <w:r>
        <w:t>位机器和</w:t>
      </w:r>
      <w:r>
        <w:t xml:space="preserve"> 64 </w:t>
      </w:r>
      <w:r>
        <w:t>位机器，支持</w:t>
      </w:r>
      <w:r>
        <w:t xml:space="preserve">Linux </w:t>
      </w:r>
      <w:r>
        <w:t>和</w:t>
      </w:r>
      <w:r>
        <w:t xml:space="preserve"> Windows</w:t>
      </w:r>
      <w:r>
        <w:t>操作系统。</w:t>
      </w:r>
    </w:p>
    <w:p w:rsidR="00FC58BC" w:rsidRDefault="009973AF">
      <w:pPr>
        <w:pStyle w:val="3"/>
        <w:ind w:firstLine="281"/>
      </w:pPr>
      <w:bookmarkStart w:id="58" w:name="_Toc23170094"/>
      <w:r>
        <w:t xml:space="preserve">5.3.3 </w:t>
      </w:r>
      <w:r>
        <w:t>与其他软件接口的变化</w:t>
      </w:r>
      <w:bookmarkEnd w:id="58"/>
    </w:p>
    <w:p w:rsidR="00FC58BC" w:rsidRDefault="009973AF">
      <w:pPr>
        <w:ind w:leftChars="200" w:left="720" w:hangingChars="100" w:hanging="240"/>
      </w:pPr>
      <w:r>
        <w:t>支持增加、删除、修改与其他软件的接口。</w:t>
      </w:r>
    </w:p>
    <w:p w:rsidR="00FC58BC" w:rsidRDefault="009973AF">
      <w:pPr>
        <w:pStyle w:val="3"/>
        <w:ind w:firstLine="281"/>
      </w:pPr>
      <w:bookmarkStart w:id="59" w:name="_Toc23170095"/>
      <w:r>
        <w:lastRenderedPageBreak/>
        <w:t xml:space="preserve">5.3.4 </w:t>
      </w:r>
      <w:r>
        <w:t>开发计划的变化或改进</w:t>
      </w:r>
      <w:bookmarkEnd w:id="59"/>
    </w:p>
    <w:p w:rsidR="00FC58BC" w:rsidRDefault="009973AF">
      <w:pPr>
        <w:pStyle w:val="1"/>
        <w:spacing w:before="120" w:after="120"/>
        <w:ind w:firstLineChars="200" w:firstLine="480"/>
        <w:rPr>
          <w:b w:val="0"/>
          <w:bCs w:val="0"/>
          <w:sz w:val="24"/>
          <w:szCs w:val="36"/>
        </w:rPr>
      </w:pPr>
      <w:bookmarkStart w:id="60" w:name="_Toc23170096"/>
      <w:r>
        <w:rPr>
          <w:b w:val="0"/>
          <w:bCs w:val="0"/>
          <w:sz w:val="24"/>
          <w:szCs w:val="36"/>
        </w:rPr>
        <w:t>支持开发计划在</w:t>
      </w:r>
      <w:r>
        <w:rPr>
          <w:b w:val="0"/>
          <w:bCs w:val="0"/>
          <w:sz w:val="24"/>
          <w:szCs w:val="36"/>
        </w:rPr>
        <w:t>50%</w:t>
      </w:r>
      <w:r>
        <w:rPr>
          <w:b w:val="0"/>
          <w:bCs w:val="0"/>
          <w:sz w:val="24"/>
          <w:szCs w:val="36"/>
        </w:rPr>
        <w:t>以内的改动。</w:t>
      </w:r>
      <w:bookmarkEnd w:id="60"/>
    </w:p>
    <w:p w:rsidR="00FC58BC" w:rsidRDefault="009973AF">
      <w:pPr>
        <w:pStyle w:val="1"/>
        <w:spacing w:before="120" w:after="120"/>
      </w:pPr>
      <w:bookmarkStart w:id="61" w:name="_Toc23170097"/>
      <w:r>
        <w:rPr>
          <w:rFonts w:hint="eastAsia"/>
        </w:rPr>
        <w:t>6</w:t>
      </w:r>
      <w:r>
        <w:rPr>
          <w:rFonts w:hint="eastAsia"/>
        </w:rPr>
        <w:t>、</w:t>
      </w:r>
      <w:r>
        <w:rPr>
          <w:rFonts w:hint="eastAsia"/>
        </w:rPr>
        <w:t xml:space="preserve"> </w:t>
      </w:r>
      <w:r>
        <w:rPr>
          <w:rFonts w:hint="eastAsia"/>
        </w:rPr>
        <w:t>运行需求</w:t>
      </w:r>
      <w:bookmarkEnd w:id="61"/>
    </w:p>
    <w:p w:rsidR="001120EE" w:rsidRPr="00912C42" w:rsidRDefault="001120EE" w:rsidP="00701A68">
      <w:pPr>
        <w:pStyle w:val="2"/>
        <w:ind w:firstLine="151"/>
      </w:pPr>
      <w:bookmarkStart w:id="62" w:name="_Toc23170098"/>
      <w:r>
        <w:rPr>
          <w:rFonts w:hint="eastAsia"/>
        </w:rPr>
        <w:t>6</w:t>
      </w:r>
      <w:r>
        <w:t xml:space="preserve">.1 </w:t>
      </w:r>
      <w:r>
        <w:rPr>
          <w:rFonts w:hint="eastAsia"/>
        </w:rPr>
        <w:t>用户界面</w:t>
      </w:r>
      <w:bookmarkEnd w:id="62"/>
    </w:p>
    <w:p w:rsidR="001120EE" w:rsidRPr="009627F7" w:rsidRDefault="001120EE" w:rsidP="001120EE">
      <w:pPr>
        <w:pStyle w:val="3"/>
        <w:ind w:firstLine="281"/>
      </w:pPr>
      <w:bookmarkStart w:id="63" w:name="_Toc23170099"/>
      <w:r>
        <w:rPr>
          <w:rFonts w:hint="eastAsia"/>
        </w:rPr>
        <w:t>6</w:t>
      </w:r>
      <w:r>
        <w:t>.1.</w:t>
      </w:r>
      <w:r w:rsidR="005521B6">
        <w:rPr>
          <w:rFonts w:hint="eastAsia"/>
        </w:rPr>
        <w:t>1</w:t>
      </w:r>
      <w:r>
        <w:t xml:space="preserve"> </w:t>
      </w:r>
      <w:r w:rsidRPr="009627F7">
        <w:rPr>
          <w:rFonts w:hint="eastAsia"/>
        </w:rPr>
        <w:t>添加标记</w:t>
      </w:r>
      <w:bookmarkEnd w:id="63"/>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sidRPr="009627F7">
        <w:rPr>
          <w:rFonts w:hint="eastAsia"/>
        </w:rPr>
        <w:t>用户</w:t>
      </w:r>
      <w:r w:rsidR="00DE6813">
        <w:rPr>
          <w:rFonts w:hint="eastAsia"/>
        </w:rPr>
        <w:t>点击“添加标记”，</w:t>
      </w:r>
      <w:r w:rsidRPr="009627F7">
        <w:rPr>
          <w:rFonts w:hint="eastAsia"/>
        </w:rPr>
        <w:t>点击任一位置，右键（网页版或者</w:t>
      </w:r>
      <w:r w:rsidRPr="009627F7">
        <w:t>PC</w:t>
      </w:r>
      <w:r w:rsidRPr="009627F7">
        <w:rPr>
          <w:rFonts w:hint="eastAsia"/>
        </w:rPr>
        <w:t>）或者长按（手机或者平板），弹出对话框，提示用户添加标记。提示内容包括“通用图标”、“个性图标”和“自定义图标”，如果用户选择“自定义图标”，请求用户打开“相册”，用户选择相应内容，系统对选定内容进行格式检查，格式不符合要求，给用户显示错误信息，提示正确格式信息；格式符合要求，用户导入相关内容，其间显示进度信息。</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sidRPr="009627F7">
        <w:rPr>
          <w:rFonts w:hint="eastAsia"/>
        </w:rPr>
        <w:t>的操作。</w:t>
      </w:r>
    </w:p>
    <w:p w:rsidR="001120EE" w:rsidRPr="009627F7"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sidRPr="009627F7">
        <w:rPr>
          <w:rFonts w:hint="eastAsia"/>
        </w:rPr>
        <w:t>用户点击位置图标，弹出对话框，提示用户添加补充内容，具体包括“文本框”、“图片”、“视频”、“其他”，弹出对话框，请求打开用户文件夹，等待用户点击相应内容，进行导入，其间显示进度信息。</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sidRPr="009627F7">
        <w:rPr>
          <w:rFonts w:hint="eastAsia"/>
        </w:rPr>
        <w:t>完成后弹出对话框，提示用户“确认”和“取消”。“确认”：将相关操作保存至数据库，并提示用户“完成添加”；“取消”：撤销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sidRPr="009627F7">
        <w:rPr>
          <w:rFonts w:hint="eastAsia"/>
        </w:rPr>
        <w:t>的操作。</w:t>
      </w:r>
    </w:p>
    <w:p w:rsidR="005521B6" w:rsidRDefault="005521B6" w:rsidP="00701A68">
      <w:pPr>
        <w:pStyle w:val="3"/>
        <w:ind w:firstLine="281"/>
      </w:pPr>
      <w:bookmarkStart w:id="64" w:name="_Toc23170100"/>
      <w:r>
        <w:rPr>
          <w:rFonts w:hint="eastAsia"/>
        </w:rPr>
        <w:t>6</w:t>
      </w:r>
      <w:r>
        <w:t>.1.</w:t>
      </w:r>
      <w:r>
        <w:rPr>
          <w:rFonts w:hint="eastAsia"/>
        </w:rPr>
        <w:t>2</w:t>
      </w:r>
      <w:r>
        <w:t xml:space="preserve"> </w:t>
      </w:r>
      <w:r>
        <w:rPr>
          <w:rFonts w:hint="eastAsia"/>
        </w:rPr>
        <w:t>标记路线</w:t>
      </w:r>
      <w:bookmarkEnd w:id="64"/>
    </w:p>
    <w:p w:rsidR="005521B6"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用户可以选择点击“标记路线”，弹出对话框，请求用户输入路线名称，</w:t>
      </w:r>
      <w:r w:rsidRPr="005521B6">
        <w:rPr>
          <w:rFonts w:hint="eastAsia"/>
        </w:rPr>
        <w:t>并提供“确认”和“取消”两个选项。</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操作；如果用户点击“确认”，弹出对话框，显示路线名称，并提供“确认”和“取消”两个选项；</w:t>
      </w:r>
    </w:p>
    <w:p w:rsidR="004954D5" w:rsidRDefault="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3</w:instrText>
      </w:r>
      <w:r>
        <w:rPr>
          <w:rFonts w:hint="eastAsia"/>
        </w:rPr>
        <w:instrText>)</w:instrText>
      </w:r>
      <w:r>
        <w:fldChar w:fldCharType="end"/>
      </w:r>
      <w:r w:rsidR="004954D5">
        <w:rPr>
          <w:rFonts w:hint="eastAsia"/>
        </w:rPr>
        <w:t>如果此时用户点击了相应标记，会在相应位置弹出“×”和“</w:t>
      </w:r>
      <w:r w:rsidR="004954D5">
        <w:rPr>
          <w:rFonts w:ascii="MS Gothic" w:eastAsia="MS Gothic" w:hAnsi="MS Gothic" w:cs="MS Gothic" w:hint="eastAsia"/>
        </w:rPr>
        <w:t>✔</w:t>
      </w:r>
      <w:r w:rsidR="004954D5">
        <w:rPr>
          <w:rFonts w:asciiTheme="minorEastAsia" w:eastAsiaTheme="minorEastAsia" w:hAnsiTheme="minorEastAsia" w:cs="MS Gothic" w:hint="eastAsia"/>
        </w:rPr>
        <w:t>”，可供用户依次将位置加入或删除至路线。</w:t>
      </w:r>
    </w:p>
    <w:p w:rsidR="005521B6" w:rsidRPr="005521B6" w:rsidRDefault="004954D5">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4</w:instrText>
      </w:r>
      <w:r>
        <w:rPr>
          <w:rFonts w:hint="eastAsia"/>
        </w:rPr>
        <w:instrText>)</w:instrText>
      </w:r>
      <w:r>
        <w:fldChar w:fldCharType="end"/>
      </w:r>
      <w:r>
        <w:rPr>
          <w:rFonts w:hint="eastAsia"/>
        </w:rPr>
        <w:t>用户</w:t>
      </w:r>
      <w:r w:rsidR="005521B6">
        <w:rPr>
          <w:rFonts w:hint="eastAsia"/>
        </w:rPr>
        <w:t>选择“确认”，将</w:t>
      </w:r>
      <w:r>
        <w:rPr>
          <w:rFonts w:hint="eastAsia"/>
        </w:rPr>
        <w:t>路线</w:t>
      </w:r>
      <w:r w:rsidR="005521B6">
        <w:rPr>
          <w:rFonts w:hint="eastAsia"/>
        </w:rPr>
        <w:t>保存至数据库；如果用户选择“取消”，撤销</w:t>
      </w:r>
      <w:r w:rsidR="005521B6">
        <w:fldChar w:fldCharType="begin"/>
      </w:r>
      <w:r w:rsidR="005521B6">
        <w:instrText xml:space="preserve"> </w:instrText>
      </w:r>
      <w:r w:rsidR="005521B6">
        <w:rPr>
          <w:rFonts w:hint="eastAsia"/>
        </w:rPr>
        <w:instrText>eq \o\ac(</w:instrText>
      </w:r>
      <w:r w:rsidR="005521B6">
        <w:rPr>
          <w:rFonts w:hint="eastAsia"/>
        </w:rPr>
        <w:instrText>○</w:instrText>
      </w:r>
      <w:r w:rsidR="005521B6">
        <w:rPr>
          <w:rFonts w:hint="eastAsia"/>
        </w:rPr>
        <w:instrText>,</w:instrText>
      </w:r>
      <w:r w:rsidR="005521B6" w:rsidRPr="001A1CCA">
        <w:rPr>
          <w:rFonts w:hint="eastAsia"/>
          <w:position w:val="3"/>
          <w:sz w:val="16"/>
        </w:rPr>
        <w:instrText>2</w:instrText>
      </w:r>
      <w:r w:rsidR="005521B6">
        <w:rPr>
          <w:rFonts w:hint="eastAsia"/>
        </w:rPr>
        <w:instrText>)</w:instrText>
      </w:r>
      <w:r w:rsidR="005521B6">
        <w:fldChar w:fldCharType="end"/>
      </w: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sidR="005521B6">
        <w:rPr>
          <w:rFonts w:hint="eastAsia"/>
        </w:rPr>
        <w:t>操作。</w:t>
      </w:r>
    </w:p>
    <w:p w:rsidR="005521B6" w:rsidRDefault="005521B6" w:rsidP="005521B6">
      <w:pPr>
        <w:pStyle w:val="3"/>
        <w:ind w:firstLine="281"/>
      </w:pPr>
      <w:bookmarkStart w:id="65" w:name="_Toc23170101"/>
      <w:r>
        <w:rPr>
          <w:rFonts w:hint="eastAsia"/>
        </w:rPr>
        <w:lastRenderedPageBreak/>
        <w:t>6</w:t>
      </w:r>
      <w:r>
        <w:t xml:space="preserve">.1.3 </w:t>
      </w:r>
      <w:r>
        <w:rPr>
          <w:rFonts w:hint="eastAsia"/>
        </w:rPr>
        <w:t>保存图层</w:t>
      </w:r>
      <w:bookmarkEnd w:id="65"/>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1</w:instrText>
      </w:r>
      <w:r>
        <w:rPr>
          <w:rFonts w:hint="eastAsia"/>
        </w:rPr>
        <w:instrText>)</w:instrText>
      </w:r>
      <w:r>
        <w:fldChar w:fldCharType="end"/>
      </w:r>
      <w:r>
        <w:rPr>
          <w:rFonts w:hint="eastAsia"/>
        </w:rPr>
        <w:t>用户可以选择点击“保存图层”，弹出对话框，显示“交通图层”、“美食图层”、“旅游图层”以及“扩展图层”。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2</w:instrText>
      </w:r>
      <w:r>
        <w:rPr>
          <w:rFonts w:hint="eastAsia"/>
        </w:rPr>
        <w:instrText>)</w:instrText>
      </w:r>
      <w:r>
        <w:fldChar w:fldCharType="end"/>
      </w:r>
      <w:r>
        <w:rPr>
          <w:rFonts w:hint="eastAsia"/>
        </w:rPr>
        <w:t>如果用户点击“扩展图层”，弹出对话框，等待用户输入名称，并提供“确认”和“取消”两个选项。</w:t>
      </w:r>
    </w:p>
    <w:p w:rsidR="005521B6" w:rsidRPr="00F721CF" w:rsidRDefault="005521B6" w:rsidP="00701A68">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701A68">
        <w:rPr>
          <w:position w:val="3"/>
          <w:sz w:val="16"/>
        </w:rPr>
        <w:instrText>3</w:instrText>
      </w:r>
      <w:r>
        <w:rPr>
          <w:rFonts w:hint="eastAsia"/>
        </w:rPr>
        <w:instrText>)</w:instrText>
      </w:r>
      <w:r>
        <w:fldChar w:fldCharType="end"/>
      </w:r>
      <w:r>
        <w:rPr>
          <w:rFonts w:hint="eastAsia"/>
        </w:rPr>
        <w:t>如果用户选择“确认”，将图层保存至数据库；如果用户选择“取消”，撤销</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A1CCA">
        <w:rPr>
          <w:rFonts w:hint="eastAsia"/>
          <w:position w:val="3"/>
          <w:sz w:val="16"/>
        </w:rPr>
        <w:instrText>2</w:instrText>
      </w:r>
      <w:r>
        <w:rPr>
          <w:rFonts w:hint="eastAsia"/>
        </w:rPr>
        <w:instrText>)</w:instrText>
      </w:r>
      <w:r>
        <w:fldChar w:fldCharType="end"/>
      </w:r>
      <w:r>
        <w:rPr>
          <w:rFonts w:hint="eastAsia"/>
        </w:rPr>
        <w:t>操作。</w:t>
      </w:r>
    </w:p>
    <w:p w:rsidR="005521B6" w:rsidRDefault="005521B6" w:rsidP="005521B6">
      <w:pPr>
        <w:pStyle w:val="3"/>
        <w:ind w:firstLine="281"/>
      </w:pPr>
      <w:bookmarkStart w:id="66" w:name="_Toc23170102"/>
      <w:r>
        <w:t>6.1.</w:t>
      </w:r>
      <w:r>
        <w:rPr>
          <w:rFonts w:hint="eastAsia"/>
        </w:rPr>
        <w:t>4</w:t>
      </w:r>
      <w:r>
        <w:t xml:space="preserve"> </w:t>
      </w:r>
      <w:r>
        <w:rPr>
          <w:rFonts w:hint="eastAsia"/>
        </w:rPr>
        <w:t>查看图层</w:t>
      </w:r>
      <w:bookmarkEnd w:id="66"/>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用户点击“选择图层”按钮，界面弹出对话框，提供“交通图层”、“美食图层”、“旅游图层”、“网络图层”以及用户自定义图层。</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2</w:instrText>
      </w:r>
      <w:r>
        <w:rPr>
          <w:rFonts w:hint="eastAsia"/>
        </w:rPr>
        <w:instrText>)</w:instrText>
      </w:r>
      <w:r>
        <w:fldChar w:fldCharType="end"/>
      </w:r>
      <w:r>
        <w:rPr>
          <w:rFonts w:hint="eastAsia"/>
        </w:rPr>
        <w:t>如果用户选择“网络图层”，弹出对话框“请求连接网络”，等待用户授权。联网成功，弹出对话框，根据点击量降序显示网友分享图层；如果连接失败，显示“连接网络失败”，返回</w:t>
      </w: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1</w:instrText>
      </w:r>
      <w:r>
        <w:rPr>
          <w:rFonts w:hint="eastAsia"/>
        </w:rPr>
        <w:instrText>)</w:instrText>
      </w:r>
      <w:r>
        <w:fldChar w:fldCharType="end"/>
      </w:r>
      <w:r>
        <w:rPr>
          <w:rFonts w:hint="eastAsia"/>
        </w:rPr>
        <w:t>。</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3</w:instrText>
      </w:r>
      <w:r>
        <w:rPr>
          <w:rFonts w:hint="eastAsia"/>
        </w:rPr>
        <w:instrText>)</w:instrText>
      </w:r>
      <w:r>
        <w:fldChar w:fldCharType="end"/>
      </w:r>
      <w:r>
        <w:rPr>
          <w:rFonts w:hint="eastAsia"/>
        </w:rPr>
        <w:t>根据用户选择，对不同图层内容进行加载，并将内容显示在屏幕上。</w:t>
      </w:r>
    </w:p>
    <w:p w:rsidR="005521B6" w:rsidRDefault="005521B6" w:rsidP="005521B6">
      <w:pPr>
        <w:ind w:firstLine="480"/>
      </w:pPr>
      <w:r>
        <w:fldChar w:fldCharType="begin"/>
      </w:r>
      <w:r>
        <w:instrText xml:space="preserve"> </w:instrText>
      </w:r>
      <w:r>
        <w:rPr>
          <w:rFonts w:hint="eastAsia"/>
        </w:rPr>
        <w:instrText>eq \o\ac(</w:instrText>
      </w:r>
      <w:r>
        <w:rPr>
          <w:rFonts w:hint="eastAsia"/>
        </w:rPr>
        <w:instrText>○</w:instrText>
      </w:r>
      <w:r>
        <w:rPr>
          <w:rFonts w:hint="eastAsia"/>
        </w:rPr>
        <w:instrText>,</w:instrText>
      </w:r>
      <w:r w:rsidRPr="00150443">
        <w:rPr>
          <w:position w:val="3"/>
          <w:sz w:val="16"/>
        </w:rPr>
        <w:instrText>4</w:instrText>
      </w:r>
      <w:r>
        <w:rPr>
          <w:rFonts w:hint="eastAsia"/>
        </w:rPr>
        <w:instrText>)</w:instrText>
      </w:r>
      <w:r>
        <w:fldChar w:fldCharType="end"/>
      </w:r>
      <w:r>
        <w:rPr>
          <w:rFonts w:hint="eastAsia"/>
        </w:rPr>
        <w:t>弹出对话框“</w:t>
      </w:r>
      <w:r>
        <w:rPr>
          <w:rFonts w:hint="eastAsia"/>
        </w:rPr>
        <w:t>**</w:t>
      </w:r>
      <w:r>
        <w:rPr>
          <w:rFonts w:hint="eastAsia"/>
        </w:rPr>
        <w:t>图层加载完毕，可以进行标记”。用户可以滚轮滑动（网页版或者</w:t>
      </w:r>
      <w:r>
        <w:rPr>
          <w:rFonts w:hint="eastAsia"/>
        </w:rPr>
        <w:t>PC</w:t>
      </w:r>
      <w:r>
        <w:rPr>
          <w:rFonts w:hint="eastAsia"/>
        </w:rPr>
        <w:t>）、双指操作（手机或者平板）进行放大和缩小。</w:t>
      </w:r>
    </w:p>
    <w:p w:rsidR="005521B6" w:rsidRPr="005521B6" w:rsidRDefault="005521B6" w:rsidP="00701A68">
      <w:pPr>
        <w:ind w:firstLineChars="83" w:firstLine="199"/>
      </w:pPr>
    </w:p>
    <w:p w:rsidR="001120EE" w:rsidRDefault="001120EE" w:rsidP="001120EE">
      <w:pPr>
        <w:pStyle w:val="3"/>
        <w:ind w:firstLine="281"/>
      </w:pPr>
      <w:bookmarkStart w:id="67" w:name="_Toc23170103"/>
      <w:r>
        <w:rPr>
          <w:rFonts w:hint="eastAsia"/>
        </w:rPr>
        <w:t>6</w:t>
      </w:r>
      <w:r>
        <w:t>.1.</w:t>
      </w:r>
      <w:r w:rsidR="005521B6">
        <w:rPr>
          <w:rFonts w:hint="eastAsia"/>
        </w:rPr>
        <w:t>5</w:t>
      </w:r>
      <w:r>
        <w:t xml:space="preserve"> </w:t>
      </w:r>
      <w:r>
        <w:rPr>
          <w:rFonts w:hint="eastAsia"/>
        </w:rPr>
        <w:t>离线标记上传</w:t>
      </w:r>
      <w:bookmarkEnd w:id="67"/>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若标记为离线状态，则显示未上传状态图标，如图：</w:t>
      </w:r>
      <w:r>
        <w:rPr>
          <w:rFonts w:hint="eastAsia"/>
          <w:noProof/>
        </w:rPr>
        <w:drawing>
          <wp:inline distT="0" distB="0" distL="0" distR="0" wp14:anchorId="0034EFDB" wp14:editId="09E25BC9">
            <wp:extent cx="464450" cy="35113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上传.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483745" cy="365717"/>
                    </a:xfrm>
                    <a:prstGeom prst="rect">
                      <a:avLst/>
                    </a:prstGeom>
                  </pic:spPr>
                </pic:pic>
              </a:graphicData>
            </a:graphic>
          </wp:inline>
        </w:drawing>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在网络状态良好时，点击未上传图标，将标记上传至服务端，图标隐藏；</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,3)</w:instrText>
      </w:r>
      <w:r w:rsidRPr="009627F7">
        <w:fldChar w:fldCharType="end"/>
      </w:r>
      <w:r>
        <w:rPr>
          <w:rFonts w:hint="eastAsia"/>
        </w:rPr>
        <w:t>长按标记，进入选择模式，可手动选择多条标记或点击“全选”按钮，再点击“上传”，将多条离线标记上传。</w:t>
      </w:r>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,4)</w:instrText>
      </w:r>
      <w:r w:rsidRPr="009627F7">
        <w:fldChar w:fldCharType="end"/>
      </w:r>
      <w:r>
        <w:rPr>
          <w:rFonts w:hint="eastAsia"/>
        </w:rPr>
        <w:t>在界面上按压并下拉，实现本地数据同步功能。</w:t>
      </w:r>
    </w:p>
    <w:p w:rsidR="001120EE" w:rsidRDefault="001120EE" w:rsidP="001120EE">
      <w:pPr>
        <w:pStyle w:val="3"/>
        <w:ind w:firstLine="281"/>
      </w:pPr>
      <w:bookmarkStart w:id="68" w:name="_Toc23170104"/>
      <w:r>
        <w:rPr>
          <w:rFonts w:hint="eastAsia"/>
        </w:rPr>
        <w:t>6</w:t>
      </w:r>
      <w:r>
        <w:t>.1.</w:t>
      </w:r>
      <w:r w:rsidR="005521B6">
        <w:rPr>
          <w:rFonts w:hint="eastAsia"/>
        </w:rPr>
        <w:t>6</w:t>
      </w:r>
      <w:r>
        <w:t xml:space="preserve"> </w:t>
      </w:r>
      <w:r>
        <w:rPr>
          <w:rFonts w:hint="eastAsia"/>
        </w:rPr>
        <w:t>标记信息分享</w:t>
      </w:r>
      <w:bookmarkEnd w:id="68"/>
    </w:p>
    <w:p w:rsidR="001120EE" w:rsidRDefault="001120EE" w:rsidP="001120EE">
      <w:pPr>
        <w:ind w:firstLine="480"/>
      </w:pPr>
      <w:r w:rsidRPr="009627F7">
        <w:fldChar w:fldCharType="begin"/>
      </w:r>
      <w:r w:rsidRPr="009627F7">
        <w:instrText xml:space="preserve"> eq \o\ac(</w:instrText>
      </w:r>
      <w:r w:rsidRPr="009627F7">
        <w:rPr>
          <w:rFonts w:hint="eastAsia"/>
        </w:rPr>
        <w:instrText>○</w:instrText>
      </w:r>
      <w:r w:rsidRPr="009627F7">
        <w:instrText>,1)</w:instrText>
      </w:r>
      <w:r w:rsidRPr="009627F7">
        <w:fldChar w:fldCharType="end"/>
      </w:r>
      <w:r>
        <w:rPr>
          <w:rFonts w:hint="eastAsia"/>
        </w:rPr>
        <w:t>长按标记，进入选择模式，选择标记并点击“分享”按钮，跳出分享平台选择界面，用户选择第三方平台，实现标记分享功能。</w:t>
      </w:r>
    </w:p>
    <w:p w:rsidR="001120EE" w:rsidRDefault="001120EE" w:rsidP="001120EE">
      <w:pPr>
        <w:ind w:firstLine="480"/>
      </w:pPr>
      <w:r w:rsidRPr="009627F7">
        <w:lastRenderedPageBreak/>
        <w:fldChar w:fldCharType="begin"/>
      </w:r>
      <w:r w:rsidRPr="009627F7">
        <w:instrText xml:space="preserve"> eq \o\ac(</w:instrText>
      </w:r>
      <w:r w:rsidRPr="009627F7">
        <w:rPr>
          <w:rFonts w:hint="eastAsia"/>
        </w:rPr>
        <w:instrText>○</w:instrText>
      </w:r>
      <w:r w:rsidRPr="009627F7">
        <w:instrText>,2)</w:instrText>
      </w:r>
      <w:r w:rsidRPr="009627F7">
        <w:fldChar w:fldCharType="end"/>
      </w:r>
      <w:r>
        <w:rPr>
          <w:rFonts w:hint="eastAsia"/>
        </w:rPr>
        <w:t>选择线路，点击“分享”按钮，跳出分享平台选择界面，用户选择第三方平台，实现线路分享功能。</w:t>
      </w:r>
    </w:p>
    <w:p w:rsidR="001120EE" w:rsidRPr="00912C42" w:rsidRDefault="001120EE">
      <w:pPr>
        <w:pStyle w:val="2"/>
        <w:ind w:firstLine="151"/>
      </w:pPr>
    </w:p>
    <w:p w:rsidR="00FC58BC" w:rsidRDefault="009973AF">
      <w:pPr>
        <w:pStyle w:val="2"/>
        <w:ind w:firstLine="151"/>
      </w:pPr>
      <w:bookmarkStart w:id="69" w:name="_Toc23170105"/>
      <w:r>
        <w:rPr>
          <w:rFonts w:hint="eastAsia"/>
        </w:rPr>
        <w:t>6.2</w:t>
      </w:r>
      <w:r>
        <w:rPr>
          <w:rFonts w:hint="eastAsia"/>
        </w:rPr>
        <w:t>硬件接口</w:t>
      </w:r>
      <w:bookmarkEnd w:id="69"/>
    </w:p>
    <w:p w:rsidR="00FC58BC" w:rsidRDefault="00FC58BC">
      <w:pPr>
        <w:ind w:firstLine="480"/>
      </w:pPr>
    </w:p>
    <w:p w:rsidR="00FC58BC" w:rsidRDefault="009973AF">
      <w:pPr>
        <w:pStyle w:val="2"/>
        <w:ind w:firstLine="151"/>
      </w:pPr>
      <w:bookmarkStart w:id="70" w:name="_Toc23170106"/>
      <w:r>
        <w:rPr>
          <w:rFonts w:hint="eastAsia"/>
        </w:rPr>
        <w:t xml:space="preserve">6.3 </w:t>
      </w:r>
      <w:r>
        <w:rPr>
          <w:rFonts w:hint="eastAsia"/>
        </w:rPr>
        <w:t>软件接口</w:t>
      </w:r>
      <w:bookmarkEnd w:id="70"/>
    </w:p>
    <w:p w:rsidR="00FC58BC" w:rsidRDefault="009973AF">
      <w:pPr>
        <w:ind w:firstLine="480"/>
      </w:pPr>
      <w:r>
        <w:rPr>
          <w:rFonts w:hint="eastAsia"/>
        </w:rPr>
        <w:t>1</w:t>
      </w:r>
      <w:r>
        <w:t xml:space="preserve">) </w:t>
      </w:r>
      <w:r>
        <w:rPr>
          <w:rFonts w:hint="eastAsia"/>
        </w:rPr>
        <w:t>短信接口：用户注册时，使用短信验证码接口绑定手机号与用户信息。</w:t>
      </w:r>
    </w:p>
    <w:p w:rsidR="00FC58BC" w:rsidRDefault="009973AF">
      <w:pPr>
        <w:ind w:firstLine="480"/>
      </w:pPr>
      <w:r>
        <w:rPr>
          <w:rFonts w:hint="eastAsia"/>
        </w:rPr>
        <w:t>2)</w:t>
      </w:r>
      <w:r>
        <w:t xml:space="preserve"> </w:t>
      </w:r>
      <w:r>
        <w:rPr>
          <w:rFonts w:hint="eastAsia"/>
        </w:rPr>
        <w:t>支付宝</w:t>
      </w:r>
      <w:r>
        <w:rPr>
          <w:rFonts w:hint="eastAsia"/>
        </w:rPr>
        <w:t>/</w:t>
      </w:r>
      <w:r>
        <w:rPr>
          <w:rFonts w:hint="eastAsia"/>
        </w:rPr>
        <w:t>微信支付接口：用户购买会员时进行充值。</w:t>
      </w:r>
    </w:p>
    <w:p w:rsidR="00FC58BC" w:rsidRDefault="009973AF">
      <w:pPr>
        <w:ind w:firstLine="480"/>
      </w:pPr>
      <w:r>
        <w:rPr>
          <w:rFonts w:hint="eastAsia"/>
        </w:rPr>
        <w:t>3)</w:t>
      </w:r>
      <w:r>
        <w:t xml:space="preserve"> </w:t>
      </w:r>
      <w:r>
        <w:rPr>
          <w:rFonts w:hint="eastAsia"/>
        </w:rPr>
        <w:t>百度地图定位</w:t>
      </w:r>
      <w:r>
        <w:rPr>
          <w:rFonts w:hint="eastAsia"/>
        </w:rPr>
        <w:t>sdk</w:t>
      </w:r>
      <w:r>
        <w:rPr>
          <w:rFonts w:hint="eastAsia"/>
        </w:rPr>
        <w:t>接口：用于获取用户当前的位置信息。</w:t>
      </w:r>
    </w:p>
    <w:p w:rsidR="00FC58BC" w:rsidRDefault="009973AF">
      <w:pPr>
        <w:ind w:firstLine="480"/>
      </w:pPr>
      <w:r>
        <w:t>4</w:t>
      </w:r>
      <w:r>
        <w:rPr>
          <w:rFonts w:hint="eastAsia"/>
        </w:rPr>
        <w:t>)</w:t>
      </w:r>
      <w:r>
        <w:rPr>
          <w:rFonts w:hint="eastAsia"/>
        </w:rPr>
        <w:t>百度地图</w:t>
      </w:r>
      <w:r>
        <w:rPr>
          <w:rFonts w:hint="eastAsia"/>
        </w:rPr>
        <w:t>sdk</w:t>
      </w:r>
      <w:r>
        <w:rPr>
          <w:rFonts w:hint="eastAsia"/>
        </w:rPr>
        <w:t>接口：</w:t>
      </w:r>
      <w:r>
        <w:t xml:space="preserve"> </w:t>
      </w:r>
      <w:r>
        <w:rPr>
          <w:rFonts w:hint="eastAsia"/>
        </w:rPr>
        <w:t>用于获取用户所在位置的地图信息。</w:t>
      </w:r>
    </w:p>
    <w:p w:rsidR="00FC58BC" w:rsidRDefault="009973AF">
      <w:pPr>
        <w:ind w:firstLine="480"/>
      </w:pPr>
      <w:r>
        <w:t>5</w:t>
      </w:r>
      <w:r>
        <w:rPr>
          <w:rFonts w:hint="eastAsia"/>
        </w:rPr>
        <w:t>)</w:t>
      </w:r>
      <w:r>
        <w:t xml:space="preserve"> </w:t>
      </w:r>
      <w:r>
        <w:rPr>
          <w:rFonts w:hint="eastAsia"/>
        </w:rPr>
        <w:t>第三方平台分享接口：通过第三方平台提供的接口，如</w:t>
      </w:r>
      <w:r>
        <w:rPr>
          <w:rFonts w:hint="eastAsia"/>
        </w:rPr>
        <w:t>QQ</w:t>
      </w:r>
      <w:r>
        <w:rPr>
          <w:rFonts w:hint="eastAsia"/>
        </w:rPr>
        <w:t>、微信、微博，分享标记、路线信息。</w:t>
      </w:r>
    </w:p>
    <w:p w:rsidR="00FC58BC" w:rsidRDefault="00FC58BC">
      <w:pPr>
        <w:ind w:firstLine="480"/>
      </w:pPr>
    </w:p>
    <w:p w:rsidR="00FC58BC" w:rsidRDefault="009973AF">
      <w:pPr>
        <w:pStyle w:val="1"/>
        <w:spacing w:before="120" w:after="120"/>
      </w:pPr>
      <w:bookmarkStart w:id="71" w:name="_Toc23170107"/>
      <w:r>
        <w:rPr>
          <w:rFonts w:hint="eastAsia"/>
        </w:rPr>
        <w:t>7</w:t>
      </w:r>
      <w:r>
        <w:rPr>
          <w:rFonts w:hint="eastAsia"/>
        </w:rPr>
        <w:t>、其它需求</w:t>
      </w:r>
      <w:bookmarkEnd w:id="71"/>
    </w:p>
    <w:p w:rsidR="00FC58BC" w:rsidRDefault="009973AF">
      <w:pPr>
        <w:pStyle w:val="2"/>
        <w:ind w:firstLine="151"/>
      </w:pPr>
      <w:bookmarkStart w:id="72" w:name="_Toc23170108"/>
      <w:r>
        <w:t xml:space="preserve">7.1 </w:t>
      </w:r>
      <w:r>
        <w:t>可使用性</w:t>
      </w:r>
      <w:bookmarkEnd w:id="72"/>
    </w:p>
    <w:p w:rsidR="00FC58BC" w:rsidRDefault="009973AF">
      <w:pPr>
        <w:ind w:firstLine="480"/>
      </w:pPr>
      <w:r>
        <w:t>考虑受众群体、网速限制、用户量增减特殊时期（如</w:t>
      </w:r>
      <w:r>
        <w:t>:</w:t>
      </w:r>
      <w:r>
        <w:t>双十一时期的淘宝用户访问量暴增）等因素，本系统的用户群体为所有人群，假设网速限制为</w:t>
      </w:r>
      <w:r>
        <w:t xml:space="preserve"> 10Mb/s</w:t>
      </w:r>
      <w:r>
        <w:t>，假设在特殊时期用户量突增到</w:t>
      </w:r>
      <w:r>
        <w:t xml:space="preserve"> 1 </w:t>
      </w:r>
      <w:r>
        <w:t>百万人次，则设置系统的最大并发用户访问量为</w:t>
      </w:r>
      <w:r>
        <w:t xml:space="preserve"> 1000000</w:t>
      </w:r>
      <w:r>
        <w:t>，即最多一百万个用户同时在线；</w:t>
      </w:r>
    </w:p>
    <w:p w:rsidR="00FC58BC" w:rsidRPr="00701A68" w:rsidRDefault="009973AF">
      <w:pPr>
        <w:ind w:firstLine="480"/>
        <w:rPr>
          <w:strike/>
        </w:rPr>
      </w:pPr>
      <w:r w:rsidRPr="00701A68">
        <w:rPr>
          <w:rFonts w:hint="eastAsia"/>
          <w:strike/>
        </w:rPr>
        <w:t>系统的最大并发用户访问量为</w:t>
      </w:r>
      <w:r w:rsidRPr="00701A68">
        <w:rPr>
          <w:strike/>
        </w:rPr>
        <w:t xml:space="preserve"> 10000</w:t>
      </w:r>
      <w:r w:rsidRPr="00701A68">
        <w:rPr>
          <w:rFonts w:hint="eastAsia"/>
          <w:strike/>
        </w:rPr>
        <w:t>，即最多</w:t>
      </w:r>
      <w:r w:rsidRPr="00701A68">
        <w:rPr>
          <w:strike/>
        </w:rPr>
        <w:t xml:space="preserve"> 10000 </w:t>
      </w:r>
      <w:r w:rsidRPr="00701A68">
        <w:rPr>
          <w:rFonts w:hint="eastAsia"/>
          <w:strike/>
        </w:rPr>
        <w:t>个用户同时在线；</w:t>
      </w:r>
    </w:p>
    <w:p w:rsidR="00FC58BC" w:rsidRDefault="009973AF">
      <w:pPr>
        <w:ind w:firstLine="480"/>
      </w:pPr>
      <w:r>
        <w:t>系统需要满足</w:t>
      </w:r>
      <w:r>
        <w:t xml:space="preserve"> 7× 24 </w:t>
      </w:r>
      <w:r>
        <w:t>小时的不间断运行，运行一段时间后，整体的执行效率没有大幅衰减。</w:t>
      </w:r>
    </w:p>
    <w:p w:rsidR="00FC58BC" w:rsidRDefault="009973AF">
      <w:pPr>
        <w:ind w:firstLine="480"/>
      </w:pPr>
      <w:r>
        <w:t>支持用户在不同的终端登录同一个账号；</w:t>
      </w:r>
    </w:p>
    <w:p w:rsidR="00FC58BC" w:rsidRDefault="009973AF">
      <w:pPr>
        <w:pStyle w:val="2"/>
        <w:ind w:firstLine="151"/>
      </w:pPr>
      <w:bookmarkStart w:id="73" w:name="_Toc23170109"/>
      <w:r>
        <w:t xml:space="preserve">7.2 </w:t>
      </w:r>
      <w:r>
        <w:t>安全保密</w:t>
      </w:r>
      <w:bookmarkEnd w:id="73"/>
    </w:p>
    <w:p w:rsidR="00FC58BC" w:rsidRDefault="009973AF">
      <w:pPr>
        <w:ind w:firstLine="480"/>
      </w:pPr>
      <w:r>
        <w:t>每个用户有独立的账号和密码；</w:t>
      </w:r>
    </w:p>
    <w:p w:rsidR="00FC58BC" w:rsidRDefault="009973AF">
      <w:pPr>
        <w:ind w:firstLine="480"/>
      </w:pPr>
      <w:r>
        <w:lastRenderedPageBreak/>
        <w:t>用户的昵称（长度为</w:t>
      </w:r>
      <w:r>
        <w:t xml:space="preserve"> 7 </w:t>
      </w:r>
      <w:r>
        <w:t>的字符串）由用户自主设定，使用</w:t>
      </w:r>
      <w:r>
        <w:t xml:space="preserve"> UTF-8 </w:t>
      </w:r>
      <w:r>
        <w:t>编码方式。</w:t>
      </w:r>
    </w:p>
    <w:p w:rsidR="00FC58BC" w:rsidRDefault="009973AF">
      <w:pPr>
        <w:ind w:firstLine="480"/>
      </w:pPr>
      <w:r>
        <w:t>由系统按用户注册顺序自动生成一个唯一的账号</w:t>
      </w:r>
      <w:r>
        <w:t xml:space="preserve"> ID</w:t>
      </w:r>
      <w:r>
        <w:t>（</w:t>
      </w:r>
      <w:r>
        <w:t xml:space="preserve">long </w:t>
      </w:r>
      <w:r>
        <w:t>型整数），考虑初始用户数量在</w:t>
      </w:r>
      <w:r>
        <w:t xml:space="preserve"> 10 </w:t>
      </w:r>
      <w:r>
        <w:t>万以内，初始设定</w:t>
      </w:r>
      <w:r>
        <w:t xml:space="preserve"> ID </w:t>
      </w:r>
      <w:r>
        <w:t>有</w:t>
      </w:r>
      <w:r>
        <w:t xml:space="preserve"> 6 </w:t>
      </w:r>
      <w:r>
        <w:t>位，后续用户数量增加时可以将账号位数再扩展。</w:t>
      </w:r>
    </w:p>
    <w:p w:rsidR="00FC58BC" w:rsidRDefault="009973AF">
      <w:pPr>
        <w:ind w:firstLine="480"/>
      </w:pPr>
      <w:r>
        <w:t>只支持格式为两种数据类型以上（大写字母、小写字母、阿拉伯数字、下划线）且长度在</w:t>
      </w:r>
      <w:r>
        <w:t>[8,16]</w:t>
      </w:r>
      <w:r>
        <w:t>区间</w:t>
      </w:r>
      <w:r>
        <w:t xml:space="preserve"> </w:t>
      </w:r>
      <w:r>
        <w:t>的密码；</w:t>
      </w:r>
    </w:p>
    <w:p w:rsidR="00FC58BC" w:rsidRDefault="009973AF">
      <w:pPr>
        <w:ind w:firstLine="480"/>
      </w:pPr>
      <w:r>
        <w:t>支持用户绑定手机号的密码找回功能；</w:t>
      </w:r>
    </w:p>
    <w:p w:rsidR="00FC58BC" w:rsidRDefault="009973AF" w:rsidP="00701A68">
      <w:pPr>
        <w:ind w:firstLineChars="0" w:firstLine="0"/>
      </w:pPr>
      <w:r>
        <w:rPr>
          <w:noProof/>
        </w:rPr>
        <w:drawing>
          <wp:inline distT="0" distB="0" distL="114300" distR="114300">
            <wp:extent cx="6120130" cy="1286510"/>
            <wp:effectExtent l="0" t="0" r="1270" b="8890"/>
            <wp:docPr id="6" name="图片 6" descr="4A7FBBEF4785DF68885C63BA757FE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4A7FBBEF4785DF68885C63BA757FE336"/>
                    <pic:cNvPicPr>
                      <a:picLocks noChangeAspect="1"/>
                    </pic:cNvPicPr>
                  </pic:nvPicPr>
                  <pic:blipFill>
                    <a:blip r:embed="rId41"/>
                    <a:stretch>
                      <a:fillRect/>
                    </a:stretch>
                  </pic:blipFill>
                  <pic:spPr>
                    <a:xfrm>
                      <a:off x="0" y="0"/>
                      <a:ext cx="6120130" cy="1286510"/>
                    </a:xfrm>
                    <a:prstGeom prst="rect">
                      <a:avLst/>
                    </a:prstGeom>
                  </pic:spPr>
                </pic:pic>
              </a:graphicData>
            </a:graphic>
          </wp:inline>
        </w:drawing>
      </w:r>
    </w:p>
    <w:p w:rsidR="00FC58BC" w:rsidRDefault="00FC58BC">
      <w:pPr>
        <w:ind w:firstLine="480"/>
      </w:pPr>
    </w:p>
    <w:p w:rsidR="00FC58BC" w:rsidRDefault="009973AF">
      <w:pPr>
        <w:pStyle w:val="2"/>
        <w:ind w:firstLine="151"/>
      </w:pPr>
      <w:bookmarkStart w:id="74" w:name="_Toc23170110"/>
      <w:r>
        <w:t>7.3</w:t>
      </w:r>
      <w:r>
        <w:t>可维护性</w:t>
      </w:r>
      <w:bookmarkEnd w:id="74"/>
    </w:p>
    <w:p w:rsidR="00FC58BC" w:rsidRDefault="009973AF">
      <w:pPr>
        <w:ind w:firstLine="480"/>
      </w:pPr>
      <w:r>
        <w:t>支持系统管理员获取对系统的修改权限，对系统进行代码修改和功能调试；</w:t>
      </w:r>
    </w:p>
    <w:p w:rsidR="00FC58BC" w:rsidRDefault="009973AF">
      <w:pPr>
        <w:ind w:firstLine="480"/>
      </w:pPr>
      <w:r>
        <w:t>不支持系统管理员对部分核心代码的修改。</w:t>
      </w:r>
    </w:p>
    <w:p w:rsidR="00FC58BC" w:rsidRDefault="009973AF">
      <w:pPr>
        <w:pStyle w:val="2"/>
        <w:ind w:firstLine="151"/>
      </w:pPr>
      <w:bookmarkStart w:id="75" w:name="_Toc23170111"/>
      <w:r>
        <w:t>7.4</w:t>
      </w:r>
      <w:r>
        <w:t>可移植性</w:t>
      </w:r>
      <w:bookmarkEnd w:id="75"/>
    </w:p>
    <w:p w:rsidR="00FC58BC" w:rsidRDefault="009973AF">
      <w:pPr>
        <w:ind w:firstLine="480"/>
      </w:pPr>
      <w:r>
        <w:t>系统的最终的应用程序应当容易安装；</w:t>
      </w:r>
    </w:p>
    <w:p w:rsidR="00FC58BC" w:rsidRDefault="009973AF">
      <w:pPr>
        <w:ind w:firstLine="480"/>
      </w:pPr>
      <w:r>
        <w:t>系统应当能有良好的移植性，当运行条件有变化时无需做很多修改就可以运行。</w:t>
      </w:r>
    </w:p>
    <w:p w:rsidR="00FC58BC" w:rsidRDefault="00FC58BC">
      <w:pPr>
        <w:ind w:firstLine="480"/>
      </w:pPr>
    </w:p>
    <w:p w:rsidR="00FC58BC" w:rsidRDefault="00FC58BC">
      <w:pPr>
        <w:ind w:firstLine="480"/>
      </w:pPr>
    </w:p>
    <w:p w:rsidR="00FC58BC" w:rsidRDefault="00FC58BC">
      <w:pPr>
        <w:ind w:firstLine="480"/>
      </w:pPr>
    </w:p>
    <w:p w:rsidR="00FC58BC" w:rsidRDefault="00FC58BC">
      <w:pPr>
        <w:ind w:firstLine="480"/>
      </w:pPr>
    </w:p>
    <w:sectPr w:rsidR="00FC58BC">
      <w:headerReference w:type="even" r:id="rId42"/>
      <w:headerReference w:type="default" r:id="rId43"/>
      <w:footerReference w:type="even" r:id="rId44"/>
      <w:footerReference w:type="default" r:id="rId45"/>
      <w:headerReference w:type="first" r:id="rId46"/>
      <w:footerReference w:type="first" r:id="rId47"/>
      <w:pgSz w:w="11906" w:h="16838"/>
      <w:pgMar w:top="1134" w:right="1134" w:bottom="958"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A3AF8" w:rsidRDefault="006A3AF8">
      <w:pPr>
        <w:spacing w:line="240" w:lineRule="auto"/>
        <w:ind w:firstLine="480"/>
      </w:pPr>
      <w:r>
        <w:separator/>
      </w:r>
    </w:p>
  </w:endnote>
  <w:endnote w:type="continuationSeparator" w:id="0">
    <w:p w:rsidR="006A3AF8" w:rsidRDefault="006A3AF8">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微软雅黑">
    <w:altName w:val="汉仪旗黑KW"/>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Symbol">
    <w:altName w:val="苹方-简"/>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8"/>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8"/>
      <w:spacing w:beforeLines="100" w:before="240" w:line="240" w:lineRule="auto"/>
      <w:ind w:right="357" w:firstLine="400"/>
      <w:jc w:val="distribute"/>
    </w:pPr>
    <w:r>
      <w:rPr>
        <w:noProof/>
        <w:sz w:val="20"/>
      </w:rPr>
      <mc:AlternateContent>
        <mc:Choice Requires="wps">
          <w:drawing>
            <wp:anchor distT="0" distB="0" distL="114300" distR="114300" simplePos="0" relativeHeight="251658752" behindDoc="0" locked="0" layoutInCell="1" allowOverlap="1">
              <wp:simplePos x="0" y="0"/>
              <wp:positionH relativeFrom="column">
                <wp:posOffset>137160</wp:posOffset>
              </wp:positionH>
              <wp:positionV relativeFrom="paragraph">
                <wp:posOffset>6350</wp:posOffset>
              </wp:positionV>
              <wp:extent cx="6010275" cy="0"/>
              <wp:effectExtent l="0" t="0" r="0" b="0"/>
              <wp:wrapNone/>
              <wp:docPr id="51" name="直线 5"/>
              <wp:cNvGraphicFramePr/>
              <a:graphic xmlns:a="http://schemas.openxmlformats.org/drawingml/2006/main">
                <a:graphicData uri="http://schemas.microsoft.com/office/word/2010/wordprocessingShape">
                  <wps:wsp>
                    <wps:cNvCnPr/>
                    <wps:spPr>
                      <a:xfrm>
                        <a:off x="0" y="0"/>
                        <a:ext cx="601027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2633512B" id="直线 5" o:spid="_x0000_s1026" style="position:absolute;left:0;text-align:left;z-index:251658752;visibility:visible;mso-wrap-style:square;mso-wrap-distance-left:9pt;mso-wrap-distance-top:0;mso-wrap-distance-right:9pt;mso-wrap-distance-bottom:0;mso-position-horizontal:absolute;mso-position-horizontal-relative:text;mso-position-vertical:absolute;mso-position-vertical-relative:text" from="10.8pt,.5pt" to="484.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"/>
          </w:pict>
        </mc:Fallback>
      </mc:AlternateContent>
    </w:r>
    <w:r>
      <w:rPr>
        <w:rFonts w:hint="eastAsia"/>
      </w:rPr>
      <w:t xml:space="preserve"> </w:t>
    </w:r>
    <w:r>
      <w:rPr>
        <w:rFonts w:hint="eastAsia"/>
      </w:rPr>
      <w:t>班号：</w:t>
    </w:r>
    <w:r>
      <w:rPr>
        <w:rFonts w:hint="eastAsia"/>
      </w:rPr>
      <w:t xml:space="preserve">07111604                                                   </w:t>
    </w:r>
    <w:r>
      <w:rPr>
        <w:rFonts w:hint="eastAsia"/>
      </w:rPr>
      <w:t>编制时间：</w:t>
    </w:r>
    <w:r>
      <w:fldChar w:fldCharType="begin"/>
    </w:r>
    <w:r>
      <w:instrText xml:space="preserve"> DATE \@ "yyyy-M-d" </w:instrText>
    </w:r>
    <w:r>
      <w:fldChar w:fldCharType="separate"/>
    </w:r>
    <w:r>
      <w:rPr>
        <w:noProof/>
      </w:rPr>
      <w:t>2019-10-28</w:t>
    </w:r>
    <w:r>
      <w:fldChar w:fldCharType="end"/>
    </w:r>
  </w:p>
  <w:p w:rsidR="00CF07BC" w:rsidRDefault="00CF07BC">
    <w:pPr>
      <w:pStyle w:val="a8"/>
      <w:ind w:firstLine="360"/>
      <w:jc w:val="center"/>
    </w:pPr>
    <w:r>
      <w:rPr>
        <w:rFonts w:hint="eastAsia"/>
      </w:rPr>
      <w:t>页号：</w:t>
    </w:r>
    <w:r>
      <w:rPr>
        <w:rFonts w:hint="eastAsia"/>
      </w:rPr>
      <w:t xml:space="preserve">   </w:t>
    </w:r>
    <w:r>
      <w:rPr>
        <w:rStyle w:val="ad"/>
      </w:rPr>
      <w:fldChar w:fldCharType="begin"/>
    </w:r>
    <w:r>
      <w:rPr>
        <w:rStyle w:val="ad"/>
      </w:rPr>
      <w:instrText xml:space="preserve"> PAGE </w:instrText>
    </w:r>
    <w:r>
      <w:rPr>
        <w:rStyle w:val="ad"/>
      </w:rPr>
      <w:fldChar w:fldCharType="separate"/>
    </w:r>
    <w:r w:rsidR="00416FAD">
      <w:rPr>
        <w:rStyle w:val="ad"/>
        <w:noProof/>
      </w:rPr>
      <w:t>3</w:t>
    </w:r>
    <w:r>
      <w:rPr>
        <w:rStyle w:val="ad"/>
      </w:rPr>
      <w:fldChar w:fldCharType="end"/>
    </w:r>
    <w:r>
      <w:rPr>
        <w:rStyle w:val="ad"/>
        <w:rFonts w:hint="eastAsia"/>
      </w:rPr>
      <w:t xml:space="preserve"> / </w:t>
    </w:r>
    <w:r>
      <w:rPr>
        <w:rStyle w:val="ad"/>
      </w:rPr>
      <w:fldChar w:fldCharType="begin"/>
    </w:r>
    <w:r>
      <w:rPr>
        <w:rStyle w:val="ad"/>
      </w:rPr>
      <w:instrText xml:space="preserve"> NUMPAGES </w:instrText>
    </w:r>
    <w:r>
      <w:rPr>
        <w:rStyle w:val="ad"/>
      </w:rPr>
      <w:fldChar w:fldCharType="separate"/>
    </w:r>
    <w:r w:rsidR="00416FAD">
      <w:rPr>
        <w:rStyle w:val="ad"/>
        <w:noProof/>
      </w:rPr>
      <w:t>35</w:t>
    </w:r>
    <w:r>
      <w:rPr>
        <w:rStyle w:val="ad"/>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8"/>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A3AF8" w:rsidRDefault="006A3AF8">
      <w:pPr>
        <w:spacing w:line="240" w:lineRule="auto"/>
        <w:ind w:firstLine="480"/>
      </w:pPr>
      <w:r>
        <w:separator/>
      </w:r>
    </w:p>
  </w:footnote>
  <w:footnote w:type="continuationSeparator" w:id="0">
    <w:p w:rsidR="006A3AF8" w:rsidRDefault="006A3AF8">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a"/>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a"/>
      <w:ind w:firstLineChars="0" w:firstLine="0"/>
    </w:pPr>
    <w:r>
      <w:rPr>
        <w:rFonts w:hint="eastAsia"/>
      </w:rPr>
      <w:t>软件需求规格说明书</w:t>
    </w:r>
    <w:r>
      <w:rPr>
        <w:rFonts w:hint="eastAsia"/>
      </w:rPr>
      <w:t xml:space="preserve">                                                   </w:t>
    </w:r>
    <w:r>
      <w:rPr>
        <w:rFonts w:hint="eastAsia"/>
      </w:rPr>
      <w:t>北京理工大学计算机学院</w:t>
    </w:r>
    <w:r>
      <w:rPr>
        <w:rFonts w:hint="eastAsia"/>
      </w:rPr>
      <w:t xml:space="preserve">                                                   </w:t>
    </w:r>
    <w:r>
      <w:rPr>
        <w:rFonts w:hint="eastAsia"/>
      </w:rPr>
      <w:t>软件工程课程设计</w:t>
    </w:r>
  </w:p>
  <w:p w:rsidR="00CF07BC" w:rsidRDefault="00CF07BC">
    <w:pPr>
      <w:pStyle w:val="aa"/>
      <w:ind w:firstLineChars="0" w:firstLine="0"/>
      <w:jc w:val="both"/>
    </w:pPr>
    <w:r>
      <w:rPr>
        <w:noProof/>
        <w:sz w:val="20"/>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31115</wp:posOffset>
              </wp:positionV>
              <wp:extent cx="6147435" cy="0"/>
              <wp:effectExtent l="0" t="0" r="0" b="0"/>
              <wp:wrapNone/>
              <wp:docPr id="50" name="直线 3"/>
              <wp:cNvGraphicFramePr/>
              <a:graphic xmlns:a="http://schemas.openxmlformats.org/drawingml/2006/main">
                <a:graphicData uri="http://schemas.microsoft.com/office/word/2010/wordprocessingShape">
                  <wps:wsp>
                    <wps:cNvCnPr/>
                    <wps:spPr>
                      <a:xfrm>
                        <a:off x="0" y="0"/>
                        <a:ext cx="6147435" cy="0"/>
                      </a:xfrm>
                      <a:prstGeom prst="line">
                        <a:avLst/>
                      </a:prstGeom>
                      <a:ln w="9525" cap="flat" cmpd="sng">
                        <a:solidFill>
                          <a:srgbClr val="000000"/>
                        </a:solidFill>
                        <a:prstDash val="solid"/>
                        <a:headEnd type="none" w="med" len="med"/>
                        <a:tailEnd type="none" w="med" len="med"/>
                      </a:ln>
                      <a:effectLst/>
                    </wps:spPr>
                    <wps:bodyPr/>
                  </wps:wsp>
                </a:graphicData>
              </a:graphic>
            </wp:anchor>
          </w:drawing>
        </mc:Choice>
        <mc:Fallback>
          <w:pict>
            <v:line w14:anchorId="59A89828" id="直线 3" o:spid="_x0000_s1026" style="position:absolute;left:0;text-align:left;z-index:251656704;visibility:visible;mso-wrap-style:square;mso-wrap-distance-left:9pt;mso-wrap-distance-top:0;mso-wrap-distance-right:9pt;mso-wrap-distance-bottom:0;mso-position-horizontal:absolute;mso-position-horizontal-relative:text;mso-position-vertical:absolute;mso-position-vertical-relative:text" from="0,2.45pt" to="484.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"/>
          </w:pict>
        </mc:Fallback>
      </mc:AlternateContent>
    </w:r>
  </w:p>
  <w:p w:rsidR="00CF07BC" w:rsidRDefault="00CF07BC">
    <w:pPr>
      <w:pStyle w:val="aa"/>
      <w:ind w:firstLineChars="0" w:firstLine="0"/>
      <w:jc w:val="left"/>
    </w:pPr>
    <w:r>
      <w:rPr>
        <w:rFonts w:hint="eastAsia"/>
      </w:rPr>
      <w:t>文档编号：</w:t>
    </w:r>
    <w:r>
      <w:rPr>
        <w:rFonts w:hint="eastAsia"/>
      </w:rPr>
      <w:t xml:space="preserve">SRD-4D GISMS-01                                                                                                                                      </w:t>
    </w:r>
  </w:p>
  <w:p w:rsidR="00CF07BC" w:rsidRDefault="00CF07BC">
    <w:pPr>
      <w:pStyle w:val="aa"/>
      <w:spacing w:afterLines="300" w:after="720"/>
      <w:ind w:firstLineChars="0" w:firstLine="0"/>
      <w:jc w:val="distribute"/>
    </w:pPr>
    <w:r>
      <w:rPr>
        <w:rFonts w:hint="eastAsia"/>
      </w:rPr>
      <w:t>项目名称：</w:t>
    </w:r>
    <w:r>
      <w:rPr>
        <w:rFonts w:hint="eastAsia"/>
      </w:rPr>
      <w:t>4D GIS</w:t>
    </w:r>
    <w:r>
      <w:rPr>
        <w:rFonts w:hint="eastAsia"/>
      </w:rPr>
      <w:t>标记</w:t>
    </w:r>
    <w:r>
      <w:rPr>
        <w:rFonts w:hint="eastAsia"/>
        <w:bCs/>
      </w:rPr>
      <w:t>系统</w:t>
    </w:r>
    <w:r>
      <w:rPr>
        <w:rFonts w:hint="eastAsia"/>
      </w:rPr>
      <w:t xml:space="preserve">                                                                                                                                         </w:t>
    </w:r>
    <w:r>
      <w:rPr>
        <w:rFonts w:hint="eastAsia"/>
      </w:rPr>
      <w:t>指导教师：赵刚</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F07BC" w:rsidRDefault="00CF07BC">
    <w:pPr>
      <w:pStyle w:val="aa"/>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260B8D"/>
    <w:multiLevelType w:val="multilevel"/>
    <w:tmpl w:val="24260B8D"/>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 w15:restartNumberingAfterBreak="0">
    <w:nsid w:val="711E4EB4"/>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751B4B37"/>
    <w:multiLevelType w:val="multilevel"/>
    <w:tmpl w:val="751B4B37"/>
    <w:lvl w:ilvl="0">
      <w:start w:val="1"/>
      <w:numFmt w:val="bullet"/>
      <w:lvlText w:val=""/>
      <w:lvlJc w:val="left"/>
      <w:pPr>
        <w:ind w:left="902" w:hanging="420"/>
      </w:pPr>
      <w:rPr>
        <w:rFonts w:ascii="Wingdings" w:hAnsi="Wingdings" w:hint="default"/>
      </w:rPr>
    </w:lvl>
    <w:lvl w:ilvl="1">
      <w:start w:val="1"/>
      <w:numFmt w:val="bullet"/>
      <w:lvlText w:val=""/>
      <w:lvlJc w:val="left"/>
      <w:pPr>
        <w:ind w:left="1322" w:hanging="420"/>
      </w:pPr>
      <w:rPr>
        <w:rFonts w:ascii="Wingdings" w:hAnsi="Wingdings" w:hint="default"/>
      </w:rPr>
    </w:lvl>
    <w:lvl w:ilvl="2">
      <w:start w:val="1"/>
      <w:numFmt w:val="bullet"/>
      <w:lvlText w:val=""/>
      <w:lvlJc w:val="left"/>
      <w:pPr>
        <w:ind w:left="1742" w:hanging="420"/>
      </w:pPr>
      <w:rPr>
        <w:rFonts w:ascii="Wingdings" w:hAnsi="Wingdings" w:hint="default"/>
      </w:rPr>
    </w:lvl>
    <w:lvl w:ilvl="3">
      <w:start w:val="1"/>
      <w:numFmt w:val="bullet"/>
      <w:lvlText w:val=""/>
      <w:lvlJc w:val="left"/>
      <w:pPr>
        <w:ind w:left="2162" w:hanging="420"/>
      </w:pPr>
      <w:rPr>
        <w:rFonts w:ascii="Wingdings" w:hAnsi="Wingdings" w:hint="default"/>
      </w:rPr>
    </w:lvl>
    <w:lvl w:ilvl="4">
      <w:start w:val="1"/>
      <w:numFmt w:val="bullet"/>
      <w:lvlText w:val=""/>
      <w:lvlJc w:val="left"/>
      <w:pPr>
        <w:ind w:left="2582" w:hanging="420"/>
      </w:pPr>
      <w:rPr>
        <w:rFonts w:ascii="Wingdings" w:hAnsi="Wingdings" w:hint="default"/>
      </w:rPr>
    </w:lvl>
    <w:lvl w:ilvl="5">
      <w:start w:val="1"/>
      <w:numFmt w:val="bullet"/>
      <w:lvlText w:val=""/>
      <w:lvlJc w:val="left"/>
      <w:pPr>
        <w:ind w:left="3002" w:hanging="420"/>
      </w:pPr>
      <w:rPr>
        <w:rFonts w:ascii="Wingdings" w:hAnsi="Wingdings" w:hint="default"/>
      </w:rPr>
    </w:lvl>
    <w:lvl w:ilvl="6">
      <w:start w:val="1"/>
      <w:numFmt w:val="bullet"/>
      <w:lvlText w:val=""/>
      <w:lvlJc w:val="left"/>
      <w:pPr>
        <w:ind w:left="3422" w:hanging="420"/>
      </w:pPr>
      <w:rPr>
        <w:rFonts w:ascii="Wingdings" w:hAnsi="Wingdings" w:hint="default"/>
      </w:rPr>
    </w:lvl>
    <w:lvl w:ilvl="7">
      <w:start w:val="1"/>
      <w:numFmt w:val="bullet"/>
      <w:lvlText w:val=""/>
      <w:lvlJc w:val="left"/>
      <w:pPr>
        <w:ind w:left="3842" w:hanging="420"/>
      </w:pPr>
      <w:rPr>
        <w:rFonts w:ascii="Wingdings" w:hAnsi="Wingdings" w:hint="default"/>
      </w:rPr>
    </w:lvl>
    <w:lvl w:ilvl="8">
      <w:start w:val="1"/>
      <w:numFmt w:val="bullet"/>
      <w:lvlText w:val=""/>
      <w:lvlJc w:val="left"/>
      <w:pPr>
        <w:ind w:left="4262" w:hanging="420"/>
      </w:pPr>
      <w:rPr>
        <w:rFonts w:ascii="Wingdings" w:hAnsi="Wingdings" w:hint="default"/>
      </w:rPr>
    </w:lvl>
  </w:abstractNum>
  <w:abstractNum w:abstractNumId="3" w15:restartNumberingAfterBreak="0">
    <w:nsid w:val="7AFF584C"/>
    <w:multiLevelType w:val="multilevel"/>
    <w:tmpl w:val="711E4EB4"/>
    <w:lvl w:ilvl="0">
      <w:start w:val="1"/>
      <w:numFmt w:val="decimal"/>
      <w:lvlText w:val="%1)"/>
      <w:lvlJc w:val="left"/>
      <w:pPr>
        <w:ind w:left="84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0"/>
  </w:num>
  <w:num w:numId="2">
    <w:abstractNumId w:val="2"/>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720"/>
  <w:drawingGridHorizontalSpacing w:val="120"/>
  <w:displayHorizontalDrawingGridEvery w:val="2"/>
  <w:characterSpacingControl w:val="doNotCompress"/>
  <w:hdrShapeDefaults>
    <o:shapedefaults v:ext="edit" spidmax="2049" fillcolor="white">
      <v:fill color="white"/>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D50"/>
    <w:rsid w:val="EF7D1CF4"/>
    <w:rsid w:val="F9FD4173"/>
    <w:rsid w:val="FFBFDF0C"/>
    <w:rsid w:val="0000025E"/>
    <w:rsid w:val="00002F0B"/>
    <w:rsid w:val="00003866"/>
    <w:rsid w:val="000043EF"/>
    <w:rsid w:val="00004952"/>
    <w:rsid w:val="00004BD3"/>
    <w:rsid w:val="000050BB"/>
    <w:rsid w:val="00006B09"/>
    <w:rsid w:val="00007F74"/>
    <w:rsid w:val="0001099C"/>
    <w:rsid w:val="00012B55"/>
    <w:rsid w:val="00016C2F"/>
    <w:rsid w:val="000203A1"/>
    <w:rsid w:val="00020816"/>
    <w:rsid w:val="00021BBB"/>
    <w:rsid w:val="000251C7"/>
    <w:rsid w:val="00025BAC"/>
    <w:rsid w:val="00025D88"/>
    <w:rsid w:val="00030EF2"/>
    <w:rsid w:val="000316A5"/>
    <w:rsid w:val="00033DCB"/>
    <w:rsid w:val="00035140"/>
    <w:rsid w:val="00035621"/>
    <w:rsid w:val="00035C4A"/>
    <w:rsid w:val="0003761A"/>
    <w:rsid w:val="0004115D"/>
    <w:rsid w:val="00042B46"/>
    <w:rsid w:val="00043CA7"/>
    <w:rsid w:val="00045C4E"/>
    <w:rsid w:val="0005148D"/>
    <w:rsid w:val="000516C0"/>
    <w:rsid w:val="00055DA4"/>
    <w:rsid w:val="00056D13"/>
    <w:rsid w:val="00064F08"/>
    <w:rsid w:val="0006580F"/>
    <w:rsid w:val="00067964"/>
    <w:rsid w:val="0007376E"/>
    <w:rsid w:val="00073A02"/>
    <w:rsid w:val="000742B8"/>
    <w:rsid w:val="000832BC"/>
    <w:rsid w:val="000844CB"/>
    <w:rsid w:val="0008701C"/>
    <w:rsid w:val="0009323C"/>
    <w:rsid w:val="000973F1"/>
    <w:rsid w:val="000A09DE"/>
    <w:rsid w:val="000A0CE0"/>
    <w:rsid w:val="000A6956"/>
    <w:rsid w:val="000B1CA7"/>
    <w:rsid w:val="000B2014"/>
    <w:rsid w:val="000B436A"/>
    <w:rsid w:val="000B7EFC"/>
    <w:rsid w:val="000C06C5"/>
    <w:rsid w:val="000C2B61"/>
    <w:rsid w:val="000C3141"/>
    <w:rsid w:val="000D08DD"/>
    <w:rsid w:val="000D4291"/>
    <w:rsid w:val="000D4C9D"/>
    <w:rsid w:val="000D6B65"/>
    <w:rsid w:val="000E1D6C"/>
    <w:rsid w:val="000E33AB"/>
    <w:rsid w:val="000E61B8"/>
    <w:rsid w:val="000F106E"/>
    <w:rsid w:val="000F6AF6"/>
    <w:rsid w:val="000F7102"/>
    <w:rsid w:val="001021D0"/>
    <w:rsid w:val="00104F8E"/>
    <w:rsid w:val="00106E51"/>
    <w:rsid w:val="001105CB"/>
    <w:rsid w:val="00110682"/>
    <w:rsid w:val="001120EE"/>
    <w:rsid w:val="00121185"/>
    <w:rsid w:val="001220FD"/>
    <w:rsid w:val="001225CA"/>
    <w:rsid w:val="001228C0"/>
    <w:rsid w:val="00123E5B"/>
    <w:rsid w:val="00124E31"/>
    <w:rsid w:val="00127B3D"/>
    <w:rsid w:val="001321EB"/>
    <w:rsid w:val="001336E3"/>
    <w:rsid w:val="00136292"/>
    <w:rsid w:val="0014054D"/>
    <w:rsid w:val="00140F1C"/>
    <w:rsid w:val="001461DF"/>
    <w:rsid w:val="0015117A"/>
    <w:rsid w:val="0015341B"/>
    <w:rsid w:val="001543AC"/>
    <w:rsid w:val="00154D9C"/>
    <w:rsid w:val="00161A0A"/>
    <w:rsid w:val="00163939"/>
    <w:rsid w:val="001641A4"/>
    <w:rsid w:val="001706A1"/>
    <w:rsid w:val="001715FF"/>
    <w:rsid w:val="00171B2F"/>
    <w:rsid w:val="0017379E"/>
    <w:rsid w:val="001741C7"/>
    <w:rsid w:val="001764B5"/>
    <w:rsid w:val="001802E4"/>
    <w:rsid w:val="001820F5"/>
    <w:rsid w:val="00184FA2"/>
    <w:rsid w:val="00185022"/>
    <w:rsid w:val="0018604C"/>
    <w:rsid w:val="0018743D"/>
    <w:rsid w:val="00190B37"/>
    <w:rsid w:val="001932DB"/>
    <w:rsid w:val="001947A7"/>
    <w:rsid w:val="001961D1"/>
    <w:rsid w:val="0019695A"/>
    <w:rsid w:val="001A38FA"/>
    <w:rsid w:val="001A4568"/>
    <w:rsid w:val="001A4924"/>
    <w:rsid w:val="001A4EA9"/>
    <w:rsid w:val="001A4F90"/>
    <w:rsid w:val="001B47BD"/>
    <w:rsid w:val="001B6FA0"/>
    <w:rsid w:val="001C0C75"/>
    <w:rsid w:val="001C2780"/>
    <w:rsid w:val="001C7D61"/>
    <w:rsid w:val="001D15DB"/>
    <w:rsid w:val="001D294B"/>
    <w:rsid w:val="001D2F9C"/>
    <w:rsid w:val="001D5C25"/>
    <w:rsid w:val="001D6DC8"/>
    <w:rsid w:val="001E08D8"/>
    <w:rsid w:val="001E1E08"/>
    <w:rsid w:val="001E4FE7"/>
    <w:rsid w:val="001E6462"/>
    <w:rsid w:val="001F265E"/>
    <w:rsid w:val="001F3A48"/>
    <w:rsid w:val="001F3EB1"/>
    <w:rsid w:val="001F4A22"/>
    <w:rsid w:val="001F5464"/>
    <w:rsid w:val="001F7C12"/>
    <w:rsid w:val="002008DC"/>
    <w:rsid w:val="002029C9"/>
    <w:rsid w:val="00203F59"/>
    <w:rsid w:val="00204417"/>
    <w:rsid w:val="002127D9"/>
    <w:rsid w:val="00222243"/>
    <w:rsid w:val="002233CF"/>
    <w:rsid w:val="00224963"/>
    <w:rsid w:val="00226955"/>
    <w:rsid w:val="00226D4B"/>
    <w:rsid w:val="00231910"/>
    <w:rsid w:val="002327B3"/>
    <w:rsid w:val="0023282B"/>
    <w:rsid w:val="00232DA2"/>
    <w:rsid w:val="002334C3"/>
    <w:rsid w:val="00233AE7"/>
    <w:rsid w:val="002349AD"/>
    <w:rsid w:val="002356E0"/>
    <w:rsid w:val="002404E1"/>
    <w:rsid w:val="00242D3B"/>
    <w:rsid w:val="0024446A"/>
    <w:rsid w:val="0024471B"/>
    <w:rsid w:val="0024552B"/>
    <w:rsid w:val="002459BD"/>
    <w:rsid w:val="002470BF"/>
    <w:rsid w:val="002503A9"/>
    <w:rsid w:val="00256823"/>
    <w:rsid w:val="002568D7"/>
    <w:rsid w:val="00257CCA"/>
    <w:rsid w:val="00260A1E"/>
    <w:rsid w:val="00266B1E"/>
    <w:rsid w:val="00274B75"/>
    <w:rsid w:val="002761BF"/>
    <w:rsid w:val="0028065B"/>
    <w:rsid w:val="002807E0"/>
    <w:rsid w:val="00290EF0"/>
    <w:rsid w:val="0029173C"/>
    <w:rsid w:val="00292AA2"/>
    <w:rsid w:val="00293644"/>
    <w:rsid w:val="00294106"/>
    <w:rsid w:val="00294770"/>
    <w:rsid w:val="002A18BC"/>
    <w:rsid w:val="002A3C31"/>
    <w:rsid w:val="002A43AC"/>
    <w:rsid w:val="002A4E8B"/>
    <w:rsid w:val="002A641E"/>
    <w:rsid w:val="002A6819"/>
    <w:rsid w:val="002A7BFB"/>
    <w:rsid w:val="002B040D"/>
    <w:rsid w:val="002B0B20"/>
    <w:rsid w:val="002B0C6E"/>
    <w:rsid w:val="002B6FC7"/>
    <w:rsid w:val="002C0F18"/>
    <w:rsid w:val="002C3635"/>
    <w:rsid w:val="002C3CF0"/>
    <w:rsid w:val="002C6C0A"/>
    <w:rsid w:val="002C6FAC"/>
    <w:rsid w:val="002D0DDA"/>
    <w:rsid w:val="002D2B96"/>
    <w:rsid w:val="002D5846"/>
    <w:rsid w:val="002D79FB"/>
    <w:rsid w:val="002E1792"/>
    <w:rsid w:val="002E2022"/>
    <w:rsid w:val="002E3E9E"/>
    <w:rsid w:val="002E5180"/>
    <w:rsid w:val="002E5A31"/>
    <w:rsid w:val="002F29EB"/>
    <w:rsid w:val="00300DD7"/>
    <w:rsid w:val="003010D6"/>
    <w:rsid w:val="0030149B"/>
    <w:rsid w:val="00302690"/>
    <w:rsid w:val="00303F7D"/>
    <w:rsid w:val="00306A46"/>
    <w:rsid w:val="00306B31"/>
    <w:rsid w:val="0031060E"/>
    <w:rsid w:val="00311853"/>
    <w:rsid w:val="00317F25"/>
    <w:rsid w:val="0032024E"/>
    <w:rsid w:val="00320484"/>
    <w:rsid w:val="003227CA"/>
    <w:rsid w:val="003235FA"/>
    <w:rsid w:val="00323934"/>
    <w:rsid w:val="00323B43"/>
    <w:rsid w:val="00323FDF"/>
    <w:rsid w:val="0032606A"/>
    <w:rsid w:val="00333016"/>
    <w:rsid w:val="003333BD"/>
    <w:rsid w:val="00333830"/>
    <w:rsid w:val="0033649E"/>
    <w:rsid w:val="003405BC"/>
    <w:rsid w:val="003503F2"/>
    <w:rsid w:val="00350DBA"/>
    <w:rsid w:val="00351863"/>
    <w:rsid w:val="00351E25"/>
    <w:rsid w:val="003523B2"/>
    <w:rsid w:val="00352961"/>
    <w:rsid w:val="00353916"/>
    <w:rsid w:val="0035465C"/>
    <w:rsid w:val="00360C94"/>
    <w:rsid w:val="00361E13"/>
    <w:rsid w:val="003655D9"/>
    <w:rsid w:val="0036580C"/>
    <w:rsid w:val="003665E0"/>
    <w:rsid w:val="00367BD2"/>
    <w:rsid w:val="0037074B"/>
    <w:rsid w:val="003741FF"/>
    <w:rsid w:val="00375106"/>
    <w:rsid w:val="00375A69"/>
    <w:rsid w:val="00376438"/>
    <w:rsid w:val="00377250"/>
    <w:rsid w:val="00383004"/>
    <w:rsid w:val="0038612A"/>
    <w:rsid w:val="003951D0"/>
    <w:rsid w:val="003A0086"/>
    <w:rsid w:val="003A1008"/>
    <w:rsid w:val="003A10F7"/>
    <w:rsid w:val="003A110F"/>
    <w:rsid w:val="003A3AA8"/>
    <w:rsid w:val="003A7C9B"/>
    <w:rsid w:val="003A7D12"/>
    <w:rsid w:val="003B06CD"/>
    <w:rsid w:val="003B0D43"/>
    <w:rsid w:val="003B125F"/>
    <w:rsid w:val="003B3060"/>
    <w:rsid w:val="003B31AD"/>
    <w:rsid w:val="003B3ED0"/>
    <w:rsid w:val="003B6A7B"/>
    <w:rsid w:val="003C25A2"/>
    <w:rsid w:val="003C2658"/>
    <w:rsid w:val="003C2A8A"/>
    <w:rsid w:val="003C466C"/>
    <w:rsid w:val="003C4862"/>
    <w:rsid w:val="003C4C67"/>
    <w:rsid w:val="003C6524"/>
    <w:rsid w:val="003C654E"/>
    <w:rsid w:val="003D2AFA"/>
    <w:rsid w:val="003D37D8"/>
    <w:rsid w:val="003D46D0"/>
    <w:rsid w:val="003D581C"/>
    <w:rsid w:val="003D5890"/>
    <w:rsid w:val="003D6D7A"/>
    <w:rsid w:val="003D7056"/>
    <w:rsid w:val="003E0BF5"/>
    <w:rsid w:val="003E36F4"/>
    <w:rsid w:val="003E42B6"/>
    <w:rsid w:val="003F433D"/>
    <w:rsid w:val="003F4562"/>
    <w:rsid w:val="003F5223"/>
    <w:rsid w:val="003F59EC"/>
    <w:rsid w:val="00411E8E"/>
    <w:rsid w:val="00416FAD"/>
    <w:rsid w:val="00424CB1"/>
    <w:rsid w:val="00426133"/>
    <w:rsid w:val="004352E7"/>
    <w:rsid w:val="004358AB"/>
    <w:rsid w:val="00437B9A"/>
    <w:rsid w:val="0044062F"/>
    <w:rsid w:val="0044069C"/>
    <w:rsid w:val="00441642"/>
    <w:rsid w:val="00441833"/>
    <w:rsid w:val="00441DB0"/>
    <w:rsid w:val="00443A6B"/>
    <w:rsid w:val="0044552B"/>
    <w:rsid w:val="00447E3D"/>
    <w:rsid w:val="004536A2"/>
    <w:rsid w:val="0045405D"/>
    <w:rsid w:val="00456623"/>
    <w:rsid w:val="00456E03"/>
    <w:rsid w:val="00462035"/>
    <w:rsid w:val="00467533"/>
    <w:rsid w:val="0047246A"/>
    <w:rsid w:val="00472E90"/>
    <w:rsid w:val="00473A2B"/>
    <w:rsid w:val="004749AB"/>
    <w:rsid w:val="00474A9D"/>
    <w:rsid w:val="0047623D"/>
    <w:rsid w:val="004766BE"/>
    <w:rsid w:val="00483C45"/>
    <w:rsid w:val="0048642D"/>
    <w:rsid w:val="00491B7A"/>
    <w:rsid w:val="0049270B"/>
    <w:rsid w:val="004927CC"/>
    <w:rsid w:val="00494CAA"/>
    <w:rsid w:val="004954D5"/>
    <w:rsid w:val="0049663E"/>
    <w:rsid w:val="004A09F1"/>
    <w:rsid w:val="004A3619"/>
    <w:rsid w:val="004A4A92"/>
    <w:rsid w:val="004A5F20"/>
    <w:rsid w:val="004A6EE6"/>
    <w:rsid w:val="004A75F6"/>
    <w:rsid w:val="004A77FA"/>
    <w:rsid w:val="004B11A7"/>
    <w:rsid w:val="004B4E76"/>
    <w:rsid w:val="004B4F76"/>
    <w:rsid w:val="004B5F46"/>
    <w:rsid w:val="004C1FA9"/>
    <w:rsid w:val="004C2609"/>
    <w:rsid w:val="004C2DDA"/>
    <w:rsid w:val="004C434A"/>
    <w:rsid w:val="004C58F7"/>
    <w:rsid w:val="004C613A"/>
    <w:rsid w:val="004C683D"/>
    <w:rsid w:val="004D0142"/>
    <w:rsid w:val="004D3444"/>
    <w:rsid w:val="004D3AB9"/>
    <w:rsid w:val="004D5FB6"/>
    <w:rsid w:val="004E2F28"/>
    <w:rsid w:val="004E3596"/>
    <w:rsid w:val="004E407D"/>
    <w:rsid w:val="004E5345"/>
    <w:rsid w:val="004E60DD"/>
    <w:rsid w:val="004E615D"/>
    <w:rsid w:val="004E6724"/>
    <w:rsid w:val="004E715F"/>
    <w:rsid w:val="004E772A"/>
    <w:rsid w:val="004F02C2"/>
    <w:rsid w:val="004F2088"/>
    <w:rsid w:val="004F5E5C"/>
    <w:rsid w:val="00501F4A"/>
    <w:rsid w:val="00507D1C"/>
    <w:rsid w:val="00511703"/>
    <w:rsid w:val="00514C67"/>
    <w:rsid w:val="00515020"/>
    <w:rsid w:val="005174FA"/>
    <w:rsid w:val="00520EF7"/>
    <w:rsid w:val="00521A44"/>
    <w:rsid w:val="00521D4D"/>
    <w:rsid w:val="00523524"/>
    <w:rsid w:val="00523BAD"/>
    <w:rsid w:val="005334FA"/>
    <w:rsid w:val="00541356"/>
    <w:rsid w:val="00543F5F"/>
    <w:rsid w:val="0054446F"/>
    <w:rsid w:val="00544610"/>
    <w:rsid w:val="0054503A"/>
    <w:rsid w:val="00546950"/>
    <w:rsid w:val="00547925"/>
    <w:rsid w:val="00547BB5"/>
    <w:rsid w:val="00550069"/>
    <w:rsid w:val="005521B6"/>
    <w:rsid w:val="005558CF"/>
    <w:rsid w:val="005566C4"/>
    <w:rsid w:val="005675A8"/>
    <w:rsid w:val="00572C95"/>
    <w:rsid w:val="00575B2B"/>
    <w:rsid w:val="0057610B"/>
    <w:rsid w:val="00576517"/>
    <w:rsid w:val="00576E9F"/>
    <w:rsid w:val="00580162"/>
    <w:rsid w:val="00584B3C"/>
    <w:rsid w:val="0058600E"/>
    <w:rsid w:val="0058756B"/>
    <w:rsid w:val="00593FF3"/>
    <w:rsid w:val="0059474A"/>
    <w:rsid w:val="005A09A0"/>
    <w:rsid w:val="005A0AA0"/>
    <w:rsid w:val="005A0D01"/>
    <w:rsid w:val="005A0FAF"/>
    <w:rsid w:val="005A178D"/>
    <w:rsid w:val="005A4900"/>
    <w:rsid w:val="005B2BA2"/>
    <w:rsid w:val="005B5819"/>
    <w:rsid w:val="005B58A1"/>
    <w:rsid w:val="005B63D8"/>
    <w:rsid w:val="005B7970"/>
    <w:rsid w:val="005C39FE"/>
    <w:rsid w:val="005C3AA0"/>
    <w:rsid w:val="005D2878"/>
    <w:rsid w:val="005E30FF"/>
    <w:rsid w:val="005E54DD"/>
    <w:rsid w:val="005E67F1"/>
    <w:rsid w:val="005F04C7"/>
    <w:rsid w:val="005F18A1"/>
    <w:rsid w:val="005F58F3"/>
    <w:rsid w:val="005F5AA8"/>
    <w:rsid w:val="005F63D8"/>
    <w:rsid w:val="005F78F3"/>
    <w:rsid w:val="005F7A62"/>
    <w:rsid w:val="00600593"/>
    <w:rsid w:val="006029AD"/>
    <w:rsid w:val="006055D2"/>
    <w:rsid w:val="00606F3A"/>
    <w:rsid w:val="00615AED"/>
    <w:rsid w:val="00616B49"/>
    <w:rsid w:val="006203FE"/>
    <w:rsid w:val="00624ED0"/>
    <w:rsid w:val="00626FA5"/>
    <w:rsid w:val="00634881"/>
    <w:rsid w:val="00640878"/>
    <w:rsid w:val="006409CF"/>
    <w:rsid w:val="0064310A"/>
    <w:rsid w:val="0064381C"/>
    <w:rsid w:val="00650BE3"/>
    <w:rsid w:val="00653FA4"/>
    <w:rsid w:val="00655736"/>
    <w:rsid w:val="00655989"/>
    <w:rsid w:val="00661E67"/>
    <w:rsid w:val="00664810"/>
    <w:rsid w:val="00666A3A"/>
    <w:rsid w:val="00673B6A"/>
    <w:rsid w:val="006746CB"/>
    <w:rsid w:val="006803F6"/>
    <w:rsid w:val="00680674"/>
    <w:rsid w:val="00684A4B"/>
    <w:rsid w:val="00686504"/>
    <w:rsid w:val="006870DD"/>
    <w:rsid w:val="006874A5"/>
    <w:rsid w:val="0069542B"/>
    <w:rsid w:val="00695837"/>
    <w:rsid w:val="006A147B"/>
    <w:rsid w:val="006A3AF8"/>
    <w:rsid w:val="006A6559"/>
    <w:rsid w:val="006B06F6"/>
    <w:rsid w:val="006B16F9"/>
    <w:rsid w:val="006B1FB1"/>
    <w:rsid w:val="006B50FC"/>
    <w:rsid w:val="006C17CB"/>
    <w:rsid w:val="006C5543"/>
    <w:rsid w:val="006D0676"/>
    <w:rsid w:val="006D0771"/>
    <w:rsid w:val="006E0426"/>
    <w:rsid w:val="006E1587"/>
    <w:rsid w:val="006E1927"/>
    <w:rsid w:val="006E20B3"/>
    <w:rsid w:val="006E31D9"/>
    <w:rsid w:val="006E724C"/>
    <w:rsid w:val="006F1509"/>
    <w:rsid w:val="006F15ED"/>
    <w:rsid w:val="006F3E05"/>
    <w:rsid w:val="00700E09"/>
    <w:rsid w:val="0070196E"/>
    <w:rsid w:val="00701A68"/>
    <w:rsid w:val="00701A6A"/>
    <w:rsid w:val="0070369B"/>
    <w:rsid w:val="00703BB5"/>
    <w:rsid w:val="00707005"/>
    <w:rsid w:val="00716A2F"/>
    <w:rsid w:val="00722126"/>
    <w:rsid w:val="00726323"/>
    <w:rsid w:val="00730C74"/>
    <w:rsid w:val="00732329"/>
    <w:rsid w:val="0073274D"/>
    <w:rsid w:val="00733880"/>
    <w:rsid w:val="00733A98"/>
    <w:rsid w:val="007347C3"/>
    <w:rsid w:val="007355AA"/>
    <w:rsid w:val="0074052F"/>
    <w:rsid w:val="007409A3"/>
    <w:rsid w:val="00744551"/>
    <w:rsid w:val="007460A2"/>
    <w:rsid w:val="00746E35"/>
    <w:rsid w:val="007551DB"/>
    <w:rsid w:val="0075536A"/>
    <w:rsid w:val="007631E3"/>
    <w:rsid w:val="00764F91"/>
    <w:rsid w:val="00777ABD"/>
    <w:rsid w:val="00781360"/>
    <w:rsid w:val="00781FAB"/>
    <w:rsid w:val="0078399B"/>
    <w:rsid w:val="00786862"/>
    <w:rsid w:val="00795B4A"/>
    <w:rsid w:val="007A1D04"/>
    <w:rsid w:val="007A4D8F"/>
    <w:rsid w:val="007A68DC"/>
    <w:rsid w:val="007B1AB4"/>
    <w:rsid w:val="007B7D20"/>
    <w:rsid w:val="007C2115"/>
    <w:rsid w:val="007C23C7"/>
    <w:rsid w:val="007C2B5C"/>
    <w:rsid w:val="007D1BCF"/>
    <w:rsid w:val="007D38F8"/>
    <w:rsid w:val="007D551E"/>
    <w:rsid w:val="007D5CC7"/>
    <w:rsid w:val="007D6E6E"/>
    <w:rsid w:val="007E22C0"/>
    <w:rsid w:val="007E4E5F"/>
    <w:rsid w:val="007F1200"/>
    <w:rsid w:val="007F6C47"/>
    <w:rsid w:val="008108BC"/>
    <w:rsid w:val="008168F5"/>
    <w:rsid w:val="008218AE"/>
    <w:rsid w:val="00821D6A"/>
    <w:rsid w:val="00831B9B"/>
    <w:rsid w:val="00833BF5"/>
    <w:rsid w:val="00834939"/>
    <w:rsid w:val="008354D9"/>
    <w:rsid w:val="00841934"/>
    <w:rsid w:val="0084403C"/>
    <w:rsid w:val="00844589"/>
    <w:rsid w:val="0084642C"/>
    <w:rsid w:val="008510F1"/>
    <w:rsid w:val="008519E1"/>
    <w:rsid w:val="008621E4"/>
    <w:rsid w:val="00863284"/>
    <w:rsid w:val="00865844"/>
    <w:rsid w:val="00865E43"/>
    <w:rsid w:val="00872311"/>
    <w:rsid w:val="00873998"/>
    <w:rsid w:val="008754CF"/>
    <w:rsid w:val="008775F3"/>
    <w:rsid w:val="00877A8C"/>
    <w:rsid w:val="00877C4C"/>
    <w:rsid w:val="008829D4"/>
    <w:rsid w:val="00882D06"/>
    <w:rsid w:val="00891A6D"/>
    <w:rsid w:val="008A0F6D"/>
    <w:rsid w:val="008A143D"/>
    <w:rsid w:val="008A3F2D"/>
    <w:rsid w:val="008A5188"/>
    <w:rsid w:val="008A6A94"/>
    <w:rsid w:val="008B2818"/>
    <w:rsid w:val="008B47B7"/>
    <w:rsid w:val="008B4A93"/>
    <w:rsid w:val="008B5693"/>
    <w:rsid w:val="008B7321"/>
    <w:rsid w:val="008B7726"/>
    <w:rsid w:val="008C2B0E"/>
    <w:rsid w:val="008C5E59"/>
    <w:rsid w:val="008C68F0"/>
    <w:rsid w:val="008D1ED8"/>
    <w:rsid w:val="008D24D9"/>
    <w:rsid w:val="008D2DCA"/>
    <w:rsid w:val="008D3B17"/>
    <w:rsid w:val="008D43CE"/>
    <w:rsid w:val="008D7A63"/>
    <w:rsid w:val="008E3F66"/>
    <w:rsid w:val="008E4037"/>
    <w:rsid w:val="008E55AB"/>
    <w:rsid w:val="008E5A33"/>
    <w:rsid w:val="008E5AA6"/>
    <w:rsid w:val="008E5C41"/>
    <w:rsid w:val="008E7EB0"/>
    <w:rsid w:val="008F023C"/>
    <w:rsid w:val="008F10C5"/>
    <w:rsid w:val="008F6043"/>
    <w:rsid w:val="008F675A"/>
    <w:rsid w:val="008F7818"/>
    <w:rsid w:val="008F7D79"/>
    <w:rsid w:val="00904A4C"/>
    <w:rsid w:val="00906BE5"/>
    <w:rsid w:val="0091255C"/>
    <w:rsid w:val="00912BFC"/>
    <w:rsid w:val="00912C42"/>
    <w:rsid w:val="009154CF"/>
    <w:rsid w:val="00920E7E"/>
    <w:rsid w:val="0092519C"/>
    <w:rsid w:val="009278D6"/>
    <w:rsid w:val="00935869"/>
    <w:rsid w:val="00935E88"/>
    <w:rsid w:val="00936106"/>
    <w:rsid w:val="00937525"/>
    <w:rsid w:val="0094033F"/>
    <w:rsid w:val="009448D2"/>
    <w:rsid w:val="00955D7B"/>
    <w:rsid w:val="009600CF"/>
    <w:rsid w:val="009622EC"/>
    <w:rsid w:val="009627F7"/>
    <w:rsid w:val="00963305"/>
    <w:rsid w:val="0096358B"/>
    <w:rsid w:val="00964752"/>
    <w:rsid w:val="00964832"/>
    <w:rsid w:val="00970977"/>
    <w:rsid w:val="009812AF"/>
    <w:rsid w:val="0098249A"/>
    <w:rsid w:val="009840E6"/>
    <w:rsid w:val="00987C37"/>
    <w:rsid w:val="00990E7E"/>
    <w:rsid w:val="009913AB"/>
    <w:rsid w:val="009922FE"/>
    <w:rsid w:val="00993251"/>
    <w:rsid w:val="00993A8A"/>
    <w:rsid w:val="00994F50"/>
    <w:rsid w:val="00996CF9"/>
    <w:rsid w:val="009973AF"/>
    <w:rsid w:val="00997B5E"/>
    <w:rsid w:val="009A02B2"/>
    <w:rsid w:val="009A612B"/>
    <w:rsid w:val="009A62A0"/>
    <w:rsid w:val="009B1E51"/>
    <w:rsid w:val="009B2707"/>
    <w:rsid w:val="009B356C"/>
    <w:rsid w:val="009C09C3"/>
    <w:rsid w:val="009C3540"/>
    <w:rsid w:val="009C3DAA"/>
    <w:rsid w:val="009C663D"/>
    <w:rsid w:val="009D43DE"/>
    <w:rsid w:val="009D4EC8"/>
    <w:rsid w:val="009D7BD0"/>
    <w:rsid w:val="009E0803"/>
    <w:rsid w:val="009E3C9C"/>
    <w:rsid w:val="009E6C0E"/>
    <w:rsid w:val="009E6FCA"/>
    <w:rsid w:val="009F7088"/>
    <w:rsid w:val="009F7E7A"/>
    <w:rsid w:val="00A00C70"/>
    <w:rsid w:val="00A027F8"/>
    <w:rsid w:val="00A02C77"/>
    <w:rsid w:val="00A031ED"/>
    <w:rsid w:val="00A0478D"/>
    <w:rsid w:val="00A04C92"/>
    <w:rsid w:val="00A072BD"/>
    <w:rsid w:val="00A12E14"/>
    <w:rsid w:val="00A12E7F"/>
    <w:rsid w:val="00A14216"/>
    <w:rsid w:val="00A1568B"/>
    <w:rsid w:val="00A179E6"/>
    <w:rsid w:val="00A17F9B"/>
    <w:rsid w:val="00A20209"/>
    <w:rsid w:val="00A20629"/>
    <w:rsid w:val="00A209E5"/>
    <w:rsid w:val="00A21044"/>
    <w:rsid w:val="00A2267E"/>
    <w:rsid w:val="00A235A8"/>
    <w:rsid w:val="00A236B9"/>
    <w:rsid w:val="00A243EC"/>
    <w:rsid w:val="00A24AFC"/>
    <w:rsid w:val="00A25A97"/>
    <w:rsid w:val="00A2787C"/>
    <w:rsid w:val="00A3092B"/>
    <w:rsid w:val="00A31B42"/>
    <w:rsid w:val="00A349B9"/>
    <w:rsid w:val="00A36B5B"/>
    <w:rsid w:val="00A36B67"/>
    <w:rsid w:val="00A44E38"/>
    <w:rsid w:val="00A47143"/>
    <w:rsid w:val="00A5016B"/>
    <w:rsid w:val="00A50E6D"/>
    <w:rsid w:val="00A5384F"/>
    <w:rsid w:val="00A53C70"/>
    <w:rsid w:val="00A5601F"/>
    <w:rsid w:val="00A57E8E"/>
    <w:rsid w:val="00A61B78"/>
    <w:rsid w:val="00A71923"/>
    <w:rsid w:val="00A72590"/>
    <w:rsid w:val="00A73D75"/>
    <w:rsid w:val="00A76FA4"/>
    <w:rsid w:val="00A839CD"/>
    <w:rsid w:val="00A85086"/>
    <w:rsid w:val="00A85E13"/>
    <w:rsid w:val="00A907AA"/>
    <w:rsid w:val="00A929E1"/>
    <w:rsid w:val="00AA2CEF"/>
    <w:rsid w:val="00AA3737"/>
    <w:rsid w:val="00AA471C"/>
    <w:rsid w:val="00AA5704"/>
    <w:rsid w:val="00AA619B"/>
    <w:rsid w:val="00AB19BF"/>
    <w:rsid w:val="00AB2862"/>
    <w:rsid w:val="00AB6284"/>
    <w:rsid w:val="00AC21DF"/>
    <w:rsid w:val="00AC2B36"/>
    <w:rsid w:val="00AC595B"/>
    <w:rsid w:val="00AD0C27"/>
    <w:rsid w:val="00AD6F2C"/>
    <w:rsid w:val="00AE1F0D"/>
    <w:rsid w:val="00AE4BB7"/>
    <w:rsid w:val="00AE5CD0"/>
    <w:rsid w:val="00AE663C"/>
    <w:rsid w:val="00AF08A3"/>
    <w:rsid w:val="00AF1591"/>
    <w:rsid w:val="00AF3B39"/>
    <w:rsid w:val="00AF4320"/>
    <w:rsid w:val="00AF4D80"/>
    <w:rsid w:val="00AF4E99"/>
    <w:rsid w:val="00AF5296"/>
    <w:rsid w:val="00AF634F"/>
    <w:rsid w:val="00B04E74"/>
    <w:rsid w:val="00B05CAF"/>
    <w:rsid w:val="00B05D3B"/>
    <w:rsid w:val="00B10FDE"/>
    <w:rsid w:val="00B12884"/>
    <w:rsid w:val="00B149AA"/>
    <w:rsid w:val="00B250C5"/>
    <w:rsid w:val="00B25E25"/>
    <w:rsid w:val="00B26731"/>
    <w:rsid w:val="00B32C49"/>
    <w:rsid w:val="00B35328"/>
    <w:rsid w:val="00B36E6B"/>
    <w:rsid w:val="00B40FCA"/>
    <w:rsid w:val="00B41A9C"/>
    <w:rsid w:val="00B44D74"/>
    <w:rsid w:val="00B47B52"/>
    <w:rsid w:val="00B51537"/>
    <w:rsid w:val="00B51FFE"/>
    <w:rsid w:val="00B52CA8"/>
    <w:rsid w:val="00B55E34"/>
    <w:rsid w:val="00B626EC"/>
    <w:rsid w:val="00B64003"/>
    <w:rsid w:val="00B64956"/>
    <w:rsid w:val="00B72502"/>
    <w:rsid w:val="00B73065"/>
    <w:rsid w:val="00B75E8C"/>
    <w:rsid w:val="00B767D2"/>
    <w:rsid w:val="00B818ED"/>
    <w:rsid w:val="00B82D1A"/>
    <w:rsid w:val="00B82D8D"/>
    <w:rsid w:val="00B8314A"/>
    <w:rsid w:val="00B85BD6"/>
    <w:rsid w:val="00B9204E"/>
    <w:rsid w:val="00B92C03"/>
    <w:rsid w:val="00B940DE"/>
    <w:rsid w:val="00B94707"/>
    <w:rsid w:val="00B94728"/>
    <w:rsid w:val="00BA1358"/>
    <w:rsid w:val="00BA2BDB"/>
    <w:rsid w:val="00BA415B"/>
    <w:rsid w:val="00BA52B7"/>
    <w:rsid w:val="00BA669E"/>
    <w:rsid w:val="00BA6C00"/>
    <w:rsid w:val="00BA754F"/>
    <w:rsid w:val="00BB285A"/>
    <w:rsid w:val="00BB30C7"/>
    <w:rsid w:val="00BB4010"/>
    <w:rsid w:val="00BB69A2"/>
    <w:rsid w:val="00BC2437"/>
    <w:rsid w:val="00BC52BA"/>
    <w:rsid w:val="00BC5B2C"/>
    <w:rsid w:val="00BC5BA1"/>
    <w:rsid w:val="00BD2506"/>
    <w:rsid w:val="00BD31F5"/>
    <w:rsid w:val="00BD38FF"/>
    <w:rsid w:val="00BE21C9"/>
    <w:rsid w:val="00BF2517"/>
    <w:rsid w:val="00BF33E6"/>
    <w:rsid w:val="00C03939"/>
    <w:rsid w:val="00C07EA4"/>
    <w:rsid w:val="00C15CFB"/>
    <w:rsid w:val="00C22894"/>
    <w:rsid w:val="00C248BF"/>
    <w:rsid w:val="00C326A7"/>
    <w:rsid w:val="00C3422A"/>
    <w:rsid w:val="00C3775C"/>
    <w:rsid w:val="00C3785D"/>
    <w:rsid w:val="00C37AD8"/>
    <w:rsid w:val="00C42FBF"/>
    <w:rsid w:val="00C43C14"/>
    <w:rsid w:val="00C44041"/>
    <w:rsid w:val="00C4420D"/>
    <w:rsid w:val="00C448AB"/>
    <w:rsid w:val="00C45F09"/>
    <w:rsid w:val="00C574D4"/>
    <w:rsid w:val="00C6078F"/>
    <w:rsid w:val="00C620C3"/>
    <w:rsid w:val="00C67D62"/>
    <w:rsid w:val="00C76151"/>
    <w:rsid w:val="00C81C93"/>
    <w:rsid w:val="00C826C4"/>
    <w:rsid w:val="00C82B3D"/>
    <w:rsid w:val="00C92286"/>
    <w:rsid w:val="00C9441A"/>
    <w:rsid w:val="00C96C2A"/>
    <w:rsid w:val="00C97AD5"/>
    <w:rsid w:val="00CA1C2F"/>
    <w:rsid w:val="00CA7280"/>
    <w:rsid w:val="00CB07DA"/>
    <w:rsid w:val="00CB1BC9"/>
    <w:rsid w:val="00CB40F9"/>
    <w:rsid w:val="00CB5955"/>
    <w:rsid w:val="00CC18E7"/>
    <w:rsid w:val="00CC4860"/>
    <w:rsid w:val="00CC653A"/>
    <w:rsid w:val="00CC791B"/>
    <w:rsid w:val="00CC7B78"/>
    <w:rsid w:val="00CD049F"/>
    <w:rsid w:val="00CD3E2B"/>
    <w:rsid w:val="00CD71E1"/>
    <w:rsid w:val="00CE10AC"/>
    <w:rsid w:val="00CE313D"/>
    <w:rsid w:val="00CF07BC"/>
    <w:rsid w:val="00CF2A8B"/>
    <w:rsid w:val="00CF2E0D"/>
    <w:rsid w:val="00CF3563"/>
    <w:rsid w:val="00CF36C9"/>
    <w:rsid w:val="00CF42C0"/>
    <w:rsid w:val="00CF5AA7"/>
    <w:rsid w:val="00CF7422"/>
    <w:rsid w:val="00D04560"/>
    <w:rsid w:val="00D04C8F"/>
    <w:rsid w:val="00D05FC1"/>
    <w:rsid w:val="00D074E6"/>
    <w:rsid w:val="00D11A6A"/>
    <w:rsid w:val="00D12F49"/>
    <w:rsid w:val="00D1316C"/>
    <w:rsid w:val="00D13EA9"/>
    <w:rsid w:val="00D13EDF"/>
    <w:rsid w:val="00D14CFB"/>
    <w:rsid w:val="00D156F8"/>
    <w:rsid w:val="00D209EB"/>
    <w:rsid w:val="00D218DF"/>
    <w:rsid w:val="00D22194"/>
    <w:rsid w:val="00D229FD"/>
    <w:rsid w:val="00D247E5"/>
    <w:rsid w:val="00D253D6"/>
    <w:rsid w:val="00D26C19"/>
    <w:rsid w:val="00D2771B"/>
    <w:rsid w:val="00D303A4"/>
    <w:rsid w:val="00D31D50"/>
    <w:rsid w:val="00D31E60"/>
    <w:rsid w:val="00D321A9"/>
    <w:rsid w:val="00D33A20"/>
    <w:rsid w:val="00D37304"/>
    <w:rsid w:val="00D37560"/>
    <w:rsid w:val="00D4018A"/>
    <w:rsid w:val="00D40236"/>
    <w:rsid w:val="00D421F9"/>
    <w:rsid w:val="00D4438B"/>
    <w:rsid w:val="00D52F8F"/>
    <w:rsid w:val="00D5392C"/>
    <w:rsid w:val="00D546BC"/>
    <w:rsid w:val="00D54D4E"/>
    <w:rsid w:val="00D555E9"/>
    <w:rsid w:val="00D650EB"/>
    <w:rsid w:val="00D67D56"/>
    <w:rsid w:val="00D7566D"/>
    <w:rsid w:val="00D760FE"/>
    <w:rsid w:val="00D763BE"/>
    <w:rsid w:val="00D77AE7"/>
    <w:rsid w:val="00D8024E"/>
    <w:rsid w:val="00D81E73"/>
    <w:rsid w:val="00D87473"/>
    <w:rsid w:val="00D9123D"/>
    <w:rsid w:val="00D92005"/>
    <w:rsid w:val="00D92BC9"/>
    <w:rsid w:val="00D92D27"/>
    <w:rsid w:val="00D96940"/>
    <w:rsid w:val="00D970BE"/>
    <w:rsid w:val="00D9765C"/>
    <w:rsid w:val="00DA7F66"/>
    <w:rsid w:val="00DB1F12"/>
    <w:rsid w:val="00DC1584"/>
    <w:rsid w:val="00DC468A"/>
    <w:rsid w:val="00DD2F0C"/>
    <w:rsid w:val="00DD37C5"/>
    <w:rsid w:val="00DD5115"/>
    <w:rsid w:val="00DD6365"/>
    <w:rsid w:val="00DD686A"/>
    <w:rsid w:val="00DE0849"/>
    <w:rsid w:val="00DE6813"/>
    <w:rsid w:val="00DE7144"/>
    <w:rsid w:val="00DE7D0D"/>
    <w:rsid w:val="00DF2DC0"/>
    <w:rsid w:val="00DF3989"/>
    <w:rsid w:val="00DF4EA9"/>
    <w:rsid w:val="00DF5254"/>
    <w:rsid w:val="00E02D86"/>
    <w:rsid w:val="00E0314E"/>
    <w:rsid w:val="00E03163"/>
    <w:rsid w:val="00E04F42"/>
    <w:rsid w:val="00E04FBC"/>
    <w:rsid w:val="00E10D1A"/>
    <w:rsid w:val="00E11393"/>
    <w:rsid w:val="00E14DCF"/>
    <w:rsid w:val="00E15B6C"/>
    <w:rsid w:val="00E168D0"/>
    <w:rsid w:val="00E16D6D"/>
    <w:rsid w:val="00E21570"/>
    <w:rsid w:val="00E251F7"/>
    <w:rsid w:val="00E25355"/>
    <w:rsid w:val="00E259C0"/>
    <w:rsid w:val="00E25EE3"/>
    <w:rsid w:val="00E31341"/>
    <w:rsid w:val="00E42674"/>
    <w:rsid w:val="00E4273D"/>
    <w:rsid w:val="00E445D1"/>
    <w:rsid w:val="00E4795C"/>
    <w:rsid w:val="00E51C86"/>
    <w:rsid w:val="00E52967"/>
    <w:rsid w:val="00E532C7"/>
    <w:rsid w:val="00E543C7"/>
    <w:rsid w:val="00E56033"/>
    <w:rsid w:val="00E60271"/>
    <w:rsid w:val="00E61056"/>
    <w:rsid w:val="00E647BA"/>
    <w:rsid w:val="00E6490F"/>
    <w:rsid w:val="00E65FC2"/>
    <w:rsid w:val="00E66763"/>
    <w:rsid w:val="00E66C0D"/>
    <w:rsid w:val="00E734B3"/>
    <w:rsid w:val="00E7403A"/>
    <w:rsid w:val="00E754C6"/>
    <w:rsid w:val="00E77179"/>
    <w:rsid w:val="00E77506"/>
    <w:rsid w:val="00E82B75"/>
    <w:rsid w:val="00E82BD6"/>
    <w:rsid w:val="00E847CC"/>
    <w:rsid w:val="00E8534C"/>
    <w:rsid w:val="00E8567B"/>
    <w:rsid w:val="00E85E48"/>
    <w:rsid w:val="00E86A03"/>
    <w:rsid w:val="00E87335"/>
    <w:rsid w:val="00E900E7"/>
    <w:rsid w:val="00E913DC"/>
    <w:rsid w:val="00E91A9D"/>
    <w:rsid w:val="00EA0BF4"/>
    <w:rsid w:val="00EA203A"/>
    <w:rsid w:val="00EA66C9"/>
    <w:rsid w:val="00EB0A12"/>
    <w:rsid w:val="00EB151C"/>
    <w:rsid w:val="00EB2850"/>
    <w:rsid w:val="00EB51E3"/>
    <w:rsid w:val="00EC0F76"/>
    <w:rsid w:val="00EC5F20"/>
    <w:rsid w:val="00EC6BED"/>
    <w:rsid w:val="00ED0408"/>
    <w:rsid w:val="00ED0BEE"/>
    <w:rsid w:val="00EE2DF4"/>
    <w:rsid w:val="00EE703C"/>
    <w:rsid w:val="00EF3AC3"/>
    <w:rsid w:val="00EF4B33"/>
    <w:rsid w:val="00EF533A"/>
    <w:rsid w:val="00EF7670"/>
    <w:rsid w:val="00F062EF"/>
    <w:rsid w:val="00F1261C"/>
    <w:rsid w:val="00F13480"/>
    <w:rsid w:val="00F14A20"/>
    <w:rsid w:val="00F17DD1"/>
    <w:rsid w:val="00F2560E"/>
    <w:rsid w:val="00F2741C"/>
    <w:rsid w:val="00F30098"/>
    <w:rsid w:val="00F31C7F"/>
    <w:rsid w:val="00F32D4A"/>
    <w:rsid w:val="00F3476C"/>
    <w:rsid w:val="00F34855"/>
    <w:rsid w:val="00F34F6A"/>
    <w:rsid w:val="00F364D3"/>
    <w:rsid w:val="00F36FC0"/>
    <w:rsid w:val="00F54EB5"/>
    <w:rsid w:val="00F57509"/>
    <w:rsid w:val="00F61253"/>
    <w:rsid w:val="00F6173A"/>
    <w:rsid w:val="00F63785"/>
    <w:rsid w:val="00F64C98"/>
    <w:rsid w:val="00F66535"/>
    <w:rsid w:val="00F66AE1"/>
    <w:rsid w:val="00F676B0"/>
    <w:rsid w:val="00F70E73"/>
    <w:rsid w:val="00F721CF"/>
    <w:rsid w:val="00F72699"/>
    <w:rsid w:val="00F8058E"/>
    <w:rsid w:val="00F810C2"/>
    <w:rsid w:val="00F81A91"/>
    <w:rsid w:val="00F857DC"/>
    <w:rsid w:val="00F9118B"/>
    <w:rsid w:val="00F9172D"/>
    <w:rsid w:val="00F921A7"/>
    <w:rsid w:val="00F92CF0"/>
    <w:rsid w:val="00F94AA2"/>
    <w:rsid w:val="00F9503E"/>
    <w:rsid w:val="00F97D2A"/>
    <w:rsid w:val="00FA0A79"/>
    <w:rsid w:val="00FA165A"/>
    <w:rsid w:val="00FA7C99"/>
    <w:rsid w:val="00FB16CE"/>
    <w:rsid w:val="00FC22CA"/>
    <w:rsid w:val="00FC264B"/>
    <w:rsid w:val="00FC58BC"/>
    <w:rsid w:val="00FC63BC"/>
    <w:rsid w:val="00FC7F14"/>
    <w:rsid w:val="00FD290E"/>
    <w:rsid w:val="00FD2FDB"/>
    <w:rsid w:val="00FD5B7A"/>
    <w:rsid w:val="00FD618A"/>
    <w:rsid w:val="00FD678B"/>
    <w:rsid w:val="00FD734B"/>
    <w:rsid w:val="00FD7E1F"/>
    <w:rsid w:val="00FE07C9"/>
    <w:rsid w:val="00FE33AE"/>
    <w:rsid w:val="00FE3E69"/>
    <w:rsid w:val="00FE3EC1"/>
    <w:rsid w:val="00FE7C8B"/>
    <w:rsid w:val="3BFE32E8"/>
    <w:rsid w:val="5FE7624F"/>
    <w:rsid w:val="6BF2A779"/>
    <w:rsid w:val="777901AA"/>
    <w:rsid w:val="7FF020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35C27944"/>
  <w15:docId w15:val="{CEDA2B94-9F10-457B-989D-0C99F81EC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unhideWhenUsed="1" w:qFormat="1"/>
    <w:lsdException w:name="footer" w:uiPriority="0"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adjustRightInd w:val="0"/>
      <w:snapToGrid w:val="0"/>
      <w:spacing w:line="360" w:lineRule="auto"/>
      <w:ind w:firstLineChars="200" w:firstLine="200"/>
    </w:pPr>
    <w:rPr>
      <w:rFonts w:ascii="Times New Roman" w:eastAsia="宋体" w:hAnsi="Times New Roman"/>
      <w:sz w:val="24"/>
      <w:szCs w:val="22"/>
    </w:rPr>
  </w:style>
  <w:style w:type="paragraph" w:styleId="1">
    <w:name w:val="heading 1"/>
    <w:basedOn w:val="a"/>
    <w:next w:val="a"/>
    <w:link w:val="10"/>
    <w:uiPriority w:val="9"/>
    <w:qFormat/>
    <w:pPr>
      <w:keepNext/>
      <w:keepLines/>
      <w:spacing w:beforeLines="50" w:afterLines="50"/>
      <w:ind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firstLineChars="50" w:firstLine="50"/>
      <w:outlineLvl w:val="1"/>
    </w:pPr>
    <w:rPr>
      <w:rFonts w:cstheme="majorBidi"/>
      <w:b/>
      <w:bCs/>
      <w:sz w:val="30"/>
      <w:szCs w:val="32"/>
    </w:rPr>
  </w:style>
  <w:style w:type="paragraph" w:styleId="3">
    <w:name w:val="heading 3"/>
    <w:basedOn w:val="a"/>
    <w:next w:val="a"/>
    <w:link w:val="30"/>
    <w:uiPriority w:val="9"/>
    <w:unhideWhenUsed/>
    <w:qFormat/>
    <w:pPr>
      <w:keepNext/>
      <w:keepLines/>
      <w:ind w:firstLineChars="100" w:firstLine="100"/>
      <w:outlineLvl w:val="2"/>
    </w:pPr>
    <w:rPr>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31">
    <w:name w:val="toc 3"/>
    <w:basedOn w:val="a"/>
    <w:next w:val="a"/>
    <w:uiPriority w:val="39"/>
    <w:unhideWhenUsed/>
    <w:qFormat/>
    <w:pPr>
      <w:ind w:leftChars="400" w:left="840"/>
    </w:pPr>
  </w:style>
  <w:style w:type="paragraph" w:styleId="a4">
    <w:name w:val="Date"/>
    <w:basedOn w:val="a"/>
    <w:next w:val="a"/>
    <w:link w:val="a5"/>
    <w:uiPriority w:val="99"/>
    <w:unhideWhenUsed/>
    <w:qFormat/>
    <w:pPr>
      <w:ind w:leftChars="2500" w:left="100"/>
    </w:pPr>
  </w:style>
  <w:style w:type="paragraph" w:styleId="a6">
    <w:name w:val="Balloon Text"/>
    <w:basedOn w:val="a"/>
    <w:link w:val="a7"/>
    <w:uiPriority w:val="99"/>
    <w:unhideWhenUsed/>
    <w:qFormat/>
    <w:pPr>
      <w:spacing w:line="240" w:lineRule="auto"/>
    </w:pPr>
    <w:rPr>
      <w:sz w:val="18"/>
      <w:szCs w:val="18"/>
    </w:rPr>
  </w:style>
  <w:style w:type="paragraph" w:styleId="a8">
    <w:name w:val="footer"/>
    <w:basedOn w:val="a"/>
    <w:link w:val="a9"/>
    <w:unhideWhenUsed/>
    <w:qFormat/>
    <w:pPr>
      <w:tabs>
        <w:tab w:val="center" w:pos="4153"/>
        <w:tab w:val="right" w:pos="8306"/>
      </w:tabs>
    </w:pPr>
    <w:rPr>
      <w:sz w:val="18"/>
      <w:szCs w:val="18"/>
    </w:rPr>
  </w:style>
  <w:style w:type="paragraph" w:styleId="aa">
    <w:name w:val="header"/>
    <w:basedOn w:val="a"/>
    <w:link w:val="ab"/>
    <w:unhideWhenUsed/>
    <w:qFormat/>
    <w:pPr>
      <w:pBdr>
        <w:bottom w:val="single" w:sz="6" w:space="1" w:color="auto"/>
      </w:pBdr>
      <w:tabs>
        <w:tab w:val="center" w:pos="4153"/>
        <w:tab w:val="right" w:pos="8306"/>
      </w:tabs>
      <w:jc w:val="center"/>
    </w:pPr>
    <w:rPr>
      <w:sz w:val="18"/>
      <w:szCs w:val="18"/>
    </w:rPr>
  </w:style>
  <w:style w:type="paragraph" w:styleId="11">
    <w:name w:val="toc 1"/>
    <w:basedOn w:val="a"/>
    <w:next w:val="a"/>
    <w:uiPriority w:val="39"/>
    <w:unhideWhenUsed/>
    <w:qFormat/>
  </w:style>
  <w:style w:type="paragraph" w:styleId="21">
    <w:name w:val="toc 2"/>
    <w:basedOn w:val="a"/>
    <w:next w:val="a"/>
    <w:uiPriority w:val="39"/>
    <w:unhideWhenUsed/>
    <w:qFormat/>
    <w:pPr>
      <w:ind w:leftChars="200" w:left="420"/>
    </w:pPr>
  </w:style>
  <w:style w:type="paragraph" w:styleId="ac">
    <w:name w:val="Normal (Web)"/>
    <w:basedOn w:val="a"/>
    <w:uiPriority w:val="99"/>
    <w:unhideWhenUsed/>
    <w:qFormat/>
    <w:pPr>
      <w:adjustRightInd/>
      <w:snapToGrid/>
      <w:spacing w:before="100" w:beforeAutospacing="1" w:after="100" w:afterAutospacing="1" w:line="240" w:lineRule="auto"/>
      <w:ind w:firstLineChars="0" w:firstLine="0"/>
    </w:pPr>
    <w:rPr>
      <w:rFonts w:ascii="宋体" w:hAnsi="宋体" w:cs="宋体"/>
      <w:szCs w:val="24"/>
    </w:rPr>
  </w:style>
  <w:style w:type="character" w:styleId="ad">
    <w:name w:val="page number"/>
    <w:basedOn w:val="a0"/>
    <w:semiHidden/>
    <w:qFormat/>
  </w:style>
  <w:style w:type="character" w:styleId="ae">
    <w:name w:val="Hyperlink"/>
    <w:basedOn w:val="a0"/>
    <w:uiPriority w:val="99"/>
    <w:unhideWhenUsed/>
    <w:qFormat/>
    <w:rPr>
      <w:color w:val="0000FF" w:themeColor="hyperlink"/>
      <w:u w:val="single"/>
    </w:rPr>
  </w:style>
  <w:style w:type="table" w:styleId="af">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
    <w:name w:val="页眉 字符"/>
    <w:basedOn w:val="a0"/>
    <w:link w:val="aa"/>
    <w:uiPriority w:val="99"/>
    <w:semiHidden/>
    <w:qFormat/>
    <w:rPr>
      <w:rFonts w:ascii="Tahoma" w:hAnsi="Tahoma"/>
      <w:sz w:val="18"/>
      <w:szCs w:val="18"/>
    </w:rPr>
  </w:style>
  <w:style w:type="character" w:customStyle="1" w:styleId="a9">
    <w:name w:val="页脚 字符"/>
    <w:basedOn w:val="a0"/>
    <w:link w:val="a8"/>
    <w:uiPriority w:val="99"/>
    <w:semiHidden/>
    <w:qFormat/>
    <w:rPr>
      <w:rFonts w:ascii="Tahoma" w:hAnsi="Tahoma"/>
      <w:sz w:val="18"/>
      <w:szCs w:val="18"/>
    </w:rPr>
  </w:style>
  <w:style w:type="character" w:customStyle="1" w:styleId="10">
    <w:name w:val="标题 1 字符"/>
    <w:basedOn w:val="a0"/>
    <w:link w:val="1"/>
    <w:uiPriority w:val="9"/>
    <w:qFormat/>
    <w:rPr>
      <w:rFonts w:ascii="Times New Roman" w:eastAsia="宋体" w:hAnsi="Times New Roman"/>
      <w:b/>
      <w:bCs/>
      <w:kern w:val="44"/>
      <w:sz w:val="32"/>
      <w:szCs w:val="44"/>
    </w:rPr>
  </w:style>
  <w:style w:type="character" w:customStyle="1" w:styleId="20">
    <w:name w:val="标题 2 字符"/>
    <w:basedOn w:val="a0"/>
    <w:link w:val="2"/>
    <w:uiPriority w:val="9"/>
    <w:qFormat/>
    <w:rPr>
      <w:rFonts w:ascii="Times New Roman" w:eastAsia="宋体" w:hAnsi="Times New Roman" w:cstheme="majorBidi"/>
      <w:b/>
      <w:bCs/>
      <w:sz w:val="30"/>
      <w:szCs w:val="32"/>
    </w:rPr>
  </w:style>
  <w:style w:type="paragraph" w:customStyle="1" w:styleId="TOC1">
    <w:name w:val="TOC 标题1"/>
    <w:basedOn w:val="1"/>
    <w:next w:val="a"/>
    <w:uiPriority w:val="39"/>
    <w:unhideWhenUsed/>
    <w:qFormat/>
    <w:pPr>
      <w:adjustRightInd/>
      <w:snapToGrid/>
      <w:spacing w:beforeLines="0" w:afterLines="0" w:line="276" w:lineRule="auto"/>
      <w:outlineLvl w:val="9"/>
    </w:pPr>
    <w:rPr>
      <w:rFonts w:asciiTheme="majorHAnsi" w:eastAsiaTheme="majorEastAsia" w:hAnsiTheme="majorHAnsi" w:cstheme="majorBidi"/>
      <w:color w:val="365F91" w:themeColor="accent1" w:themeShade="BF"/>
      <w:kern w:val="0"/>
      <w:sz w:val="28"/>
      <w:szCs w:val="28"/>
    </w:rPr>
  </w:style>
  <w:style w:type="character" w:customStyle="1" w:styleId="a7">
    <w:name w:val="批注框文本 字符"/>
    <w:basedOn w:val="a0"/>
    <w:link w:val="a6"/>
    <w:uiPriority w:val="99"/>
    <w:semiHidden/>
    <w:qFormat/>
    <w:rPr>
      <w:rFonts w:ascii="Times New Roman" w:eastAsia="宋体" w:hAnsi="Times New Roman"/>
      <w:sz w:val="18"/>
      <w:szCs w:val="18"/>
    </w:rPr>
  </w:style>
  <w:style w:type="character" w:customStyle="1" w:styleId="a5">
    <w:name w:val="日期 字符"/>
    <w:basedOn w:val="a0"/>
    <w:link w:val="a4"/>
    <w:uiPriority w:val="99"/>
    <w:semiHidden/>
    <w:qFormat/>
    <w:rPr>
      <w:rFonts w:ascii="Times New Roman" w:eastAsia="宋体" w:hAnsi="Times New Roman"/>
      <w:sz w:val="24"/>
    </w:rPr>
  </w:style>
  <w:style w:type="character" w:customStyle="1" w:styleId="30">
    <w:name w:val="标题 3 字符"/>
    <w:basedOn w:val="a0"/>
    <w:link w:val="3"/>
    <w:uiPriority w:val="9"/>
    <w:qFormat/>
    <w:rPr>
      <w:rFonts w:ascii="Times New Roman" w:eastAsia="宋体" w:hAnsi="Times New Roman"/>
      <w:b/>
      <w:bCs/>
      <w:sz w:val="28"/>
      <w:szCs w:val="32"/>
    </w:rPr>
  </w:style>
  <w:style w:type="paragraph" w:customStyle="1" w:styleId="12">
    <w:name w:val="列出段落1"/>
    <w:basedOn w:val="a"/>
    <w:uiPriority w:val="34"/>
    <w:qFormat/>
    <w:pPr>
      <w:ind w:firstLine="420"/>
    </w:pPr>
  </w:style>
  <w:style w:type="paragraph" w:customStyle="1" w:styleId="22">
    <w:name w:val="列出段落2"/>
    <w:basedOn w:val="a"/>
    <w:uiPriority w:val="99"/>
    <w:qFormat/>
    <w:pPr>
      <w:ind w:firstLine="420"/>
    </w:pPr>
  </w:style>
  <w:style w:type="paragraph" w:styleId="af0">
    <w:name w:val="List Paragraph"/>
    <w:basedOn w:val="a"/>
    <w:uiPriority w:val="99"/>
    <w:rsid w:val="000A09DE"/>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8518475">
      <w:bodyDiv w:val="1"/>
      <w:marLeft w:val="0"/>
      <w:marRight w:val="0"/>
      <w:marTop w:val="0"/>
      <w:marBottom w:val="0"/>
      <w:divBdr>
        <w:top w:val="none" w:sz="0" w:space="0" w:color="auto"/>
        <w:left w:val="none" w:sz="0" w:space="0" w:color="auto"/>
        <w:bottom w:val="none" w:sz="0" w:space="0" w:color="auto"/>
        <w:right w:val="none" w:sz="0" w:space="0" w:color="auto"/>
      </w:divBdr>
      <w:divsChild>
        <w:div w:id="1788347583">
          <w:marLeft w:val="547"/>
          <w:marRight w:val="0"/>
          <w:marTop w:val="0"/>
          <w:marBottom w:val="0"/>
          <w:divBdr>
            <w:top w:val="none" w:sz="0" w:space="0" w:color="auto"/>
            <w:left w:val="none" w:sz="0" w:space="0" w:color="auto"/>
            <w:bottom w:val="none" w:sz="0" w:space="0" w:color="auto"/>
            <w:right w:val="none" w:sz="0" w:space="0" w:color="auto"/>
          </w:divBdr>
        </w:div>
      </w:divsChild>
    </w:div>
    <w:div w:id="2143301871">
      <w:bodyDiv w:val="1"/>
      <w:marLeft w:val="0"/>
      <w:marRight w:val="0"/>
      <w:marTop w:val="0"/>
      <w:marBottom w:val="0"/>
      <w:divBdr>
        <w:top w:val="none" w:sz="0" w:space="0" w:color="auto"/>
        <w:left w:val="none" w:sz="0" w:space="0" w:color="auto"/>
        <w:bottom w:val="none" w:sz="0" w:space="0" w:color="auto"/>
        <w:right w:val="none" w:sz="0" w:space="0" w:color="auto"/>
      </w:divBdr>
      <w:divsChild>
        <w:div w:id="791246072">
          <w:marLeft w:val="547"/>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diagramQuickStyle" Target="diagrams/quickStyle4.xml"/><Relationship Id="rId39" Type="http://schemas.openxmlformats.org/officeDocument/2006/relationships/image" Target="media/image2.png"/><Relationship Id="rId21" Type="http://schemas.openxmlformats.org/officeDocument/2006/relationships/diagramQuickStyle" Target="diagrams/quickStyle3.xml"/><Relationship Id="rId34" Type="http://schemas.openxmlformats.org/officeDocument/2006/relationships/diagramData" Target="diagrams/data6.xml"/><Relationship Id="rId42" Type="http://schemas.openxmlformats.org/officeDocument/2006/relationships/header" Target="header1.xml"/><Relationship Id="rId47"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9" Type="http://schemas.openxmlformats.org/officeDocument/2006/relationships/diagramData" Target="diagrams/data5.xml"/><Relationship Id="rId11" Type="http://schemas.openxmlformats.org/officeDocument/2006/relationships/diagramColors" Target="diagrams/colors1.xml"/><Relationship Id="rId24" Type="http://schemas.openxmlformats.org/officeDocument/2006/relationships/diagramData" Target="diagrams/data4.xml"/><Relationship Id="rId32" Type="http://schemas.openxmlformats.org/officeDocument/2006/relationships/diagramColors" Target="diagrams/colors5.xml"/><Relationship Id="rId37" Type="http://schemas.openxmlformats.org/officeDocument/2006/relationships/diagramColors" Target="diagrams/colors6.xml"/><Relationship Id="rId40" Type="http://schemas.openxmlformats.org/officeDocument/2006/relationships/image" Target="media/image3.jpeg"/><Relationship Id="rId45"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microsoft.com/office/2007/relationships/diagramDrawing" Target="diagrams/drawing3.xml"/><Relationship Id="rId28" Type="http://schemas.microsoft.com/office/2007/relationships/diagramDrawing" Target="diagrams/drawing4.xml"/><Relationship Id="rId36" Type="http://schemas.openxmlformats.org/officeDocument/2006/relationships/diagramQuickStyle" Target="diagrams/quickStyle6.xml"/><Relationship Id="rId49" Type="http://schemas.openxmlformats.org/officeDocument/2006/relationships/theme" Target="theme/theme1.xml"/><Relationship Id="rId10" Type="http://schemas.openxmlformats.org/officeDocument/2006/relationships/diagramQuickStyle" Target="diagrams/quickStyle1.xml"/><Relationship Id="rId19" Type="http://schemas.openxmlformats.org/officeDocument/2006/relationships/diagramData" Target="diagrams/data3.xml"/><Relationship Id="rId31" Type="http://schemas.openxmlformats.org/officeDocument/2006/relationships/diagramQuickStyle" Target="diagrams/quickStyle5.xm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diagramColors" Target="diagrams/colors3.xml"/><Relationship Id="rId27" Type="http://schemas.openxmlformats.org/officeDocument/2006/relationships/diagramColors" Target="diagrams/colors4.xml"/><Relationship Id="rId30" Type="http://schemas.openxmlformats.org/officeDocument/2006/relationships/diagramLayout" Target="diagrams/layout5.xml"/><Relationship Id="rId35" Type="http://schemas.openxmlformats.org/officeDocument/2006/relationships/diagramLayout" Target="diagrams/layout6.xml"/><Relationship Id="rId43" Type="http://schemas.openxmlformats.org/officeDocument/2006/relationships/header" Target="header2.xml"/><Relationship Id="rId48" Type="http://schemas.openxmlformats.org/officeDocument/2006/relationships/fontTable" Target="fontTable.xm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diagramLayout" Target="diagrams/layout4.xml"/><Relationship Id="rId33" Type="http://schemas.microsoft.com/office/2007/relationships/diagramDrawing" Target="diagrams/drawing5.xml"/><Relationship Id="rId38" Type="http://schemas.microsoft.com/office/2007/relationships/diagramDrawing" Target="diagrams/drawing6.xml"/><Relationship Id="rId46" Type="http://schemas.openxmlformats.org/officeDocument/2006/relationships/header" Target="header3.xml"/><Relationship Id="rId20" Type="http://schemas.openxmlformats.org/officeDocument/2006/relationships/diagramLayout" Target="diagrams/layout3.xml"/><Relationship Id="rId41"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s>
</file>

<file path=word/diagrams/colors1.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2#2">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2#1">
  <dgm:title val=""/>
  <dgm:desc val=""/>
  <dgm:catLst>
    <dgm:cat type="colorful" pri="10200"/>
  </dgm:catLst>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登录注册</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登录</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注册</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找回密码</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视图切换</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切换</a:t>
          </a:r>
          <a:r>
            <a:rPr lang="en-US" altLang="zh-CN" sz="1200"/>
            <a:t>2D</a:t>
          </a:r>
          <a:r>
            <a:rPr lang="zh-CN" altLang="en-US" sz="1200"/>
            <a:t>视图</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切换</a:t>
          </a:r>
          <a:r>
            <a:rPr lang="en-US" altLang="zh-CN" sz="1200"/>
            <a:t>3D</a:t>
          </a:r>
          <a:r>
            <a:rPr lang="zh-CN" altLang="en-US" sz="1200"/>
            <a:t>视图</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切换</a:t>
          </a:r>
          <a:r>
            <a:rPr lang="en-US" altLang="zh-CN" sz="1200"/>
            <a:t>4D</a:t>
          </a:r>
          <a:r>
            <a:rPr lang="zh-CN" altLang="en-US" sz="1200"/>
            <a:t>视图</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离线数据同步模块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20813610-0F23-4D7B-807D-9901F349ADC0}" type="asst">
      <dgm:prSet phldrT="[文本]" custT="1"/>
      <dgm:spPr/>
      <dgm:t>
        <a:bodyPr/>
        <a:lstStyle/>
        <a:p>
          <a:pPr algn="ctr"/>
          <a:r>
            <a:rPr lang="zh-CN" altLang="en-US" sz="1200"/>
            <a:t>离线标记</a:t>
          </a:r>
        </a:p>
      </dgm:t>
    </dgm:pt>
    <dgm:pt modelId="{3299F419-695E-49A3-ACAC-BDBA87A30D67}" type="parTrans" cxnId="{AB2A3ED8-630C-4AAF-8ACB-5CEEEC42284D}">
      <dgm:prSet/>
      <dgm:spPr/>
      <dgm:t>
        <a:bodyPr/>
        <a:lstStyle/>
        <a:p>
          <a:pPr algn="ctr"/>
          <a:endParaRPr lang="zh-CN" altLang="en-US"/>
        </a:p>
      </dgm:t>
    </dgm:pt>
    <dgm:pt modelId="{6F231FBE-2EB6-4398-BDB0-81C3EC56956D}" type="sibTrans" cxnId="{AB2A3ED8-630C-4AAF-8ACB-5CEEEC42284D}">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逐条标记上传</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在线集中上传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本地数据同步</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4"/>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4"/>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4"/>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 modelId="{ECC3E41E-7C27-4F49-BDAA-AE3F08099998}" type="pres">
      <dgm:prSet presAssocID="{3299F419-695E-49A3-ACAC-BDBA87A30D67}" presName="Name115" presStyleLbl="parChTrans1D2" presStyleIdx="3" presStyleCnt="4"/>
      <dgm:spPr/>
      <dgm:t>
        <a:bodyPr/>
        <a:lstStyle/>
        <a:p>
          <a:endParaRPr lang="zh-CN" altLang="en-US"/>
        </a:p>
      </dgm:t>
    </dgm:pt>
    <dgm:pt modelId="{7943014F-FDFF-4A42-B1D8-5FDAD0F4D0A7}" type="pres">
      <dgm:prSet presAssocID="{20813610-0F23-4D7B-807D-9901F349ADC0}" presName="hierRoot3" presStyleCnt="0">
        <dgm:presLayoutVars>
          <dgm:hierBranch val="init"/>
        </dgm:presLayoutVars>
      </dgm:prSet>
      <dgm:spPr/>
    </dgm:pt>
    <dgm:pt modelId="{415532D6-4C73-4544-997C-94542D9F44D0}" type="pres">
      <dgm:prSet presAssocID="{20813610-0F23-4D7B-807D-9901F349ADC0}" presName="rootComposite3" presStyleCnt="0"/>
      <dgm:spPr/>
    </dgm:pt>
    <dgm:pt modelId="{20C5FA79-6F73-4201-B911-8839414F0FD2}" type="pres">
      <dgm:prSet presAssocID="{20813610-0F23-4D7B-807D-9901F349ADC0}" presName="rootText3" presStyleLbl="asst1" presStyleIdx="0" presStyleCnt="1">
        <dgm:presLayoutVars>
          <dgm:chPref val="3"/>
        </dgm:presLayoutVars>
      </dgm:prSet>
      <dgm:spPr/>
      <dgm:t>
        <a:bodyPr/>
        <a:lstStyle/>
        <a:p>
          <a:endParaRPr lang="zh-CN" altLang="en-US"/>
        </a:p>
      </dgm:t>
    </dgm:pt>
    <dgm:pt modelId="{D59B0DBC-B7B6-496D-96B2-6F7D3691670D}" type="pres">
      <dgm:prSet presAssocID="{20813610-0F23-4D7B-807D-9901F349ADC0}" presName="rootConnector3" presStyleLbl="asst1" presStyleIdx="0" presStyleCnt="1"/>
      <dgm:spPr/>
      <dgm:t>
        <a:bodyPr/>
        <a:lstStyle/>
        <a:p>
          <a:endParaRPr lang="zh-CN" altLang="en-US"/>
        </a:p>
      </dgm:t>
    </dgm:pt>
    <dgm:pt modelId="{722E43FE-3501-4446-B3B0-A445FA073387}" type="pres">
      <dgm:prSet presAssocID="{20813610-0F23-4D7B-807D-9901F349ADC0}" presName="hierChild6" presStyleCnt="0"/>
      <dgm:spPr/>
    </dgm:pt>
    <dgm:pt modelId="{D4E45883-406E-4B10-B6E1-27A88F72D68B}" type="pres">
      <dgm:prSet presAssocID="{20813610-0F23-4D7B-807D-9901F349ADC0}" presName="hierChild7" presStyleCnt="0"/>
      <dgm:spPr/>
    </dgm:pt>
  </dgm:ptLst>
  <dgm:cxnLst>
    <dgm:cxn modelId="{A287E6BE-EF25-490F-B97F-6ACF03AC2377}"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3" destOrd="0" parTransId="{9FB95C9C-30D4-4037-B9D0-BC911589E4B2}" sibTransId="{321B8C8F-BFAF-40DD-9186-46BFFDDFB58D}"/>
    <dgm:cxn modelId="{AB2A3ED8-630C-4AAF-8ACB-5CEEEC42284D}" srcId="{CEDB6F01-C8D0-4FFF-B567-075818F5F54A}" destId="{20813610-0F23-4D7B-807D-9901F349ADC0}" srcOrd="0" destOrd="0" parTransId="{3299F419-695E-49A3-ACAC-BDBA87A30D67}" sibTransId="{6F231FBE-2EB6-4398-BDB0-81C3EC56956D}"/>
    <dgm:cxn modelId="{AD472E47-F5B3-4806-BFBE-173BA4801B97}" type="presOf" srcId="{CEDB6F01-C8D0-4FFF-B567-075818F5F54A}" destId="{5BD5559F-C036-43C8-983F-017132311115}" srcOrd="1" destOrd="0" presId="urn:microsoft.com/office/officeart/2009/3/layout/HorizontalOrganizationChart#1"/>
    <dgm:cxn modelId="{4ADAF97E-BFAB-468E-812E-D6876012C096}" type="presOf" srcId="{263CE9DA-DED7-499F-AE3C-D519418FECA7}" destId="{4A74F782-77E5-47DA-933A-2BACCE0D4F9C}" srcOrd="1" destOrd="0" presId="urn:microsoft.com/office/officeart/2009/3/layout/HorizontalOrganizationChart#1"/>
    <dgm:cxn modelId="{582BF703-A918-4E10-ADD2-D486DD4B2FB7}" type="presOf" srcId="{1D48E9DA-2155-4BE0-BC46-C31BC78E8685}" destId="{29A63771-576F-4E7D-9ECA-49E14DD489F0}" srcOrd="0" destOrd="0" presId="urn:microsoft.com/office/officeart/2009/3/layout/HorizontalOrganizationChart#1"/>
    <dgm:cxn modelId="{27D5E60F-08D4-4408-9658-DC5B5887CB4E}" type="presOf" srcId="{20813610-0F23-4D7B-807D-9901F349ADC0}" destId="{D59B0DBC-B7B6-496D-96B2-6F7D3691670D}" srcOrd="1" destOrd="0" presId="urn:microsoft.com/office/officeart/2009/3/layout/HorizontalOrganizationChart#1"/>
    <dgm:cxn modelId="{47E71FCA-2408-403D-A764-8C67729BEDD6}" type="presOf" srcId="{263CE9DA-DED7-499F-AE3C-D519418FECA7}" destId="{CE8B3FEA-1780-4A3F-84EE-0D8D6D4C7A9B}" srcOrd="0" destOrd="0" presId="urn:microsoft.com/office/officeart/2009/3/layout/HorizontalOrganizationChart#1"/>
    <dgm:cxn modelId="{F8C2B3A3-7A18-4DE8-BBAC-C50211FDEB5F}" type="presOf" srcId="{64A04C3F-D24D-49CA-BA0E-B1276C21E781}" destId="{B6E3CB01-61AF-4819-A18E-1A22F7989D1B}" srcOrd="0" destOrd="0" presId="urn:microsoft.com/office/officeart/2009/3/layout/HorizontalOrganizationChart#1"/>
    <dgm:cxn modelId="{743A121B-727F-410F-AF77-2CD5099BDE48}" srcId="{CEDB6F01-C8D0-4FFF-B567-075818F5F54A}" destId="{9BB7E2A9-5767-4671-83B5-6EF31C7C26F8}" srcOrd="1" destOrd="0" parTransId="{64A04C3F-D24D-49CA-BA0E-B1276C21E781}" sibTransId="{12D2D05E-1A1C-47C4-B78D-A30EC2E00E15}"/>
    <dgm:cxn modelId="{90BACDCB-2826-453D-BB02-C8EDF56AEFDC}" type="presOf" srcId="{9FB95C9C-30D4-4037-B9D0-BC911589E4B2}" destId="{FDF69AB6-DAD7-41B5-B341-34B56C528D98}" srcOrd="0" destOrd="0" presId="urn:microsoft.com/office/officeart/2009/3/layout/HorizontalOrganizationChart#1"/>
    <dgm:cxn modelId="{F196A6C8-6E70-4F3B-B57F-61B296557559}" type="presOf" srcId="{1D48E9DA-2155-4BE0-BC46-C31BC78E8685}" destId="{DC466A66-14FC-4EF2-B74E-638F21A05B1A}" srcOrd="1" destOrd="0" presId="urn:microsoft.com/office/officeart/2009/3/layout/HorizontalOrganizationChart#1"/>
    <dgm:cxn modelId="{D8168D83-D1B5-4D48-87F4-19B92467B390}" type="presOf" srcId="{59F706EB-C4AA-4317-B92C-995730030520}" destId="{75286BC2-DAA2-4EAF-8066-4CEE19C97EC3}"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C096BC7A-69AF-4960-940D-65494A5FC635}" type="presOf" srcId="{A66C0DE7-1268-442C-B275-6623C5492256}" destId="{27CC51B8-7F69-404D-90C6-7A4CC4E3E725}" srcOrd="0" destOrd="0" presId="urn:microsoft.com/office/officeart/2009/3/layout/HorizontalOrganizationChart#1"/>
    <dgm:cxn modelId="{56390B22-3D84-4880-AED1-9E6B1C46AB58}" type="presOf" srcId="{3299F419-695E-49A3-ACAC-BDBA87A30D67}" destId="{ECC3E41E-7C27-4F49-BDAA-AE3F08099998}" srcOrd="0" destOrd="0" presId="urn:microsoft.com/office/officeart/2009/3/layout/HorizontalOrganizationChart#1"/>
    <dgm:cxn modelId="{9C6BB3B0-CE32-41AD-9E87-8F052511321A}" type="presOf" srcId="{20813610-0F23-4D7B-807D-9901F349ADC0}" destId="{20C5FA79-6F73-4201-B911-8839414F0FD2}" srcOrd="0" destOrd="0" presId="urn:microsoft.com/office/officeart/2009/3/layout/HorizontalOrganizationChart#1"/>
    <dgm:cxn modelId="{2B75A1E8-709D-4AE3-B614-7FB0C72921E9}" type="presOf" srcId="{9BB7E2A9-5767-4671-83B5-6EF31C7C26F8}" destId="{8359969D-7139-41E1-8826-6A07656333B4}" srcOrd="0" destOrd="0" presId="urn:microsoft.com/office/officeart/2009/3/layout/HorizontalOrganizationChart#1"/>
    <dgm:cxn modelId="{706E7BE8-7A77-45C5-987B-F620FAC3BE8E}" type="presOf" srcId="{CEDB6F01-C8D0-4FFF-B567-075818F5F54A}" destId="{A8BD6BCC-66B2-4B0A-83DD-F8AE19C3E461}" srcOrd="0" destOrd="0" presId="urn:microsoft.com/office/officeart/2009/3/layout/HorizontalOrganizationChart#1"/>
    <dgm:cxn modelId="{CEB2BB88-2C99-450E-A791-DFC86C67FCDA}" srcId="{CEDB6F01-C8D0-4FFF-B567-075818F5F54A}" destId="{1D48E9DA-2155-4BE0-BC46-C31BC78E8685}" srcOrd="2" destOrd="0" parTransId="{A66C0DE7-1268-442C-B275-6623C5492256}" sibTransId="{5925656E-50C4-4613-8E1C-19FFEF2A4FB9}"/>
    <dgm:cxn modelId="{FD46FB0C-1D80-4447-91BB-75D787C66E16}" type="presParOf" srcId="{75286BC2-DAA2-4EAF-8066-4CEE19C97EC3}" destId="{CA6CD7FA-336B-47F5-85A7-7B218206806D}" srcOrd="0" destOrd="0" presId="urn:microsoft.com/office/officeart/2009/3/layout/HorizontalOrganizationChart#1"/>
    <dgm:cxn modelId="{21A5B2E0-C303-426E-A5C2-3D48D569CF77}" type="presParOf" srcId="{CA6CD7FA-336B-47F5-85A7-7B218206806D}" destId="{D746979E-1BD7-427C-96D0-E0E2696DFF09}" srcOrd="0" destOrd="0" presId="urn:microsoft.com/office/officeart/2009/3/layout/HorizontalOrganizationChart#1"/>
    <dgm:cxn modelId="{4F1681FD-9AEE-4DE3-A4B9-889BE83873CB}" type="presParOf" srcId="{D746979E-1BD7-427C-96D0-E0E2696DFF09}" destId="{A8BD6BCC-66B2-4B0A-83DD-F8AE19C3E461}" srcOrd="0" destOrd="0" presId="urn:microsoft.com/office/officeart/2009/3/layout/HorizontalOrganizationChart#1"/>
    <dgm:cxn modelId="{D205124F-203F-4C25-8B61-00897F51F671}" type="presParOf" srcId="{D746979E-1BD7-427C-96D0-E0E2696DFF09}" destId="{5BD5559F-C036-43C8-983F-017132311115}" srcOrd="1" destOrd="0" presId="urn:microsoft.com/office/officeart/2009/3/layout/HorizontalOrganizationChart#1"/>
    <dgm:cxn modelId="{2D1677C0-8DA4-440A-AF24-19F6FFDAABD5}" type="presParOf" srcId="{CA6CD7FA-336B-47F5-85A7-7B218206806D}" destId="{07A3AB20-08CD-4B8C-90E9-D05690E985CE}" srcOrd="1" destOrd="0" presId="urn:microsoft.com/office/officeart/2009/3/layout/HorizontalOrganizationChart#1"/>
    <dgm:cxn modelId="{54A86121-C1D6-461F-9D15-BBCB56A9C357}" type="presParOf" srcId="{07A3AB20-08CD-4B8C-90E9-D05690E985CE}" destId="{B6E3CB01-61AF-4819-A18E-1A22F7989D1B}" srcOrd="0" destOrd="0" presId="urn:microsoft.com/office/officeart/2009/3/layout/HorizontalOrganizationChart#1"/>
    <dgm:cxn modelId="{1D20C1F8-A267-4826-B1E0-8B0CDF9600CD}" type="presParOf" srcId="{07A3AB20-08CD-4B8C-90E9-D05690E985CE}" destId="{4638B055-097E-4BE5-8F91-1E295CA76E0D}" srcOrd="1" destOrd="0" presId="urn:microsoft.com/office/officeart/2009/3/layout/HorizontalOrganizationChart#1"/>
    <dgm:cxn modelId="{29E140EF-2289-40F6-B991-7D9ACFF1C947}" type="presParOf" srcId="{4638B055-097E-4BE5-8F91-1E295CA76E0D}" destId="{066ADD26-C57D-477C-8FA9-E7D053DCD427}" srcOrd="0" destOrd="0" presId="urn:microsoft.com/office/officeart/2009/3/layout/HorizontalOrganizationChart#1"/>
    <dgm:cxn modelId="{A6423A3B-85E1-4A0F-A68A-B3F2CB40E87C}" type="presParOf" srcId="{066ADD26-C57D-477C-8FA9-E7D053DCD427}" destId="{8359969D-7139-41E1-8826-6A07656333B4}" srcOrd="0" destOrd="0" presId="urn:microsoft.com/office/officeart/2009/3/layout/HorizontalOrganizationChart#1"/>
    <dgm:cxn modelId="{BB6FA26E-9A39-4C73-9424-08AE059047C7}" type="presParOf" srcId="{066ADD26-C57D-477C-8FA9-E7D053DCD427}" destId="{8A81CDF5-A1D0-4073-853B-5A732C653E9F}" srcOrd="1" destOrd="0" presId="urn:microsoft.com/office/officeart/2009/3/layout/HorizontalOrganizationChart#1"/>
    <dgm:cxn modelId="{D3C7E585-B1B7-49E7-BB94-AB975C0ECB8D}" type="presParOf" srcId="{4638B055-097E-4BE5-8F91-1E295CA76E0D}" destId="{32272DC3-0254-46DE-8F5A-6E50030E82A5}" srcOrd="1" destOrd="0" presId="urn:microsoft.com/office/officeart/2009/3/layout/HorizontalOrganizationChart#1"/>
    <dgm:cxn modelId="{AB9C15D8-49DD-407E-A3C5-9F77716D1CDF}" type="presParOf" srcId="{4638B055-097E-4BE5-8F91-1E295CA76E0D}" destId="{79FCD77E-004A-4F83-B2ED-870F38097D37}" srcOrd="2" destOrd="0" presId="urn:microsoft.com/office/officeart/2009/3/layout/HorizontalOrganizationChart#1"/>
    <dgm:cxn modelId="{630647DE-AF46-4909-986D-A518D5B40729}" type="presParOf" srcId="{07A3AB20-08CD-4B8C-90E9-D05690E985CE}" destId="{27CC51B8-7F69-404D-90C6-7A4CC4E3E725}" srcOrd="2" destOrd="0" presId="urn:microsoft.com/office/officeart/2009/3/layout/HorizontalOrganizationChart#1"/>
    <dgm:cxn modelId="{B166EB66-8CF7-405A-8DD0-A6BF19ABA3CF}" type="presParOf" srcId="{07A3AB20-08CD-4B8C-90E9-D05690E985CE}" destId="{4D5F2762-7DC6-4DDC-A92B-54BDE74E0542}" srcOrd="3" destOrd="0" presId="urn:microsoft.com/office/officeart/2009/3/layout/HorizontalOrganizationChart#1"/>
    <dgm:cxn modelId="{05356DE6-FE6F-4D5C-B603-47127752F19A}" type="presParOf" srcId="{4D5F2762-7DC6-4DDC-A92B-54BDE74E0542}" destId="{284F4880-8CD2-49B1-A85D-F12C7CFC8DFF}" srcOrd="0" destOrd="0" presId="urn:microsoft.com/office/officeart/2009/3/layout/HorizontalOrganizationChart#1"/>
    <dgm:cxn modelId="{98870739-08D4-4CE2-89C7-11882BF8A000}" type="presParOf" srcId="{284F4880-8CD2-49B1-A85D-F12C7CFC8DFF}" destId="{29A63771-576F-4E7D-9ECA-49E14DD489F0}" srcOrd="0" destOrd="0" presId="urn:microsoft.com/office/officeart/2009/3/layout/HorizontalOrganizationChart#1"/>
    <dgm:cxn modelId="{13A2D455-638F-425D-AADB-B8FACFE560C9}" type="presParOf" srcId="{284F4880-8CD2-49B1-A85D-F12C7CFC8DFF}" destId="{DC466A66-14FC-4EF2-B74E-638F21A05B1A}" srcOrd="1" destOrd="0" presId="urn:microsoft.com/office/officeart/2009/3/layout/HorizontalOrganizationChart#1"/>
    <dgm:cxn modelId="{394E7722-E699-46D8-A25D-775E26DB8D94}" type="presParOf" srcId="{4D5F2762-7DC6-4DDC-A92B-54BDE74E0542}" destId="{3A902605-278B-4276-9172-4D7AA1F36445}" srcOrd="1" destOrd="0" presId="urn:microsoft.com/office/officeart/2009/3/layout/HorizontalOrganizationChart#1"/>
    <dgm:cxn modelId="{D582E9DF-318E-4232-A636-8C354F6ACA01}" type="presParOf" srcId="{4D5F2762-7DC6-4DDC-A92B-54BDE74E0542}" destId="{ADFAAD93-420F-4F0C-806E-9C3A5FD93FC7}" srcOrd="2" destOrd="0" presId="urn:microsoft.com/office/officeart/2009/3/layout/HorizontalOrganizationChart#1"/>
    <dgm:cxn modelId="{12972CD0-A33D-4839-95E0-CF3C9F2741E2}" type="presParOf" srcId="{07A3AB20-08CD-4B8C-90E9-D05690E985CE}" destId="{FDF69AB6-DAD7-41B5-B341-34B56C528D98}" srcOrd="4" destOrd="0" presId="urn:microsoft.com/office/officeart/2009/3/layout/HorizontalOrganizationChart#1"/>
    <dgm:cxn modelId="{F1D2EF99-DBE2-41ED-9FCC-508DA305900E}" type="presParOf" srcId="{07A3AB20-08CD-4B8C-90E9-D05690E985CE}" destId="{3F1CF4DD-547B-44E4-9CC1-1B54D8764145}" srcOrd="5" destOrd="0" presId="urn:microsoft.com/office/officeart/2009/3/layout/HorizontalOrganizationChart#1"/>
    <dgm:cxn modelId="{43C2F02F-C8DB-40F4-8333-AE2026617084}" type="presParOf" srcId="{3F1CF4DD-547B-44E4-9CC1-1B54D8764145}" destId="{825988CA-5D9F-4CB5-B3BC-3C02A6B275F4}" srcOrd="0" destOrd="0" presId="urn:microsoft.com/office/officeart/2009/3/layout/HorizontalOrganizationChart#1"/>
    <dgm:cxn modelId="{CB958620-534F-4524-A234-7E86D22E87B2}" type="presParOf" srcId="{825988CA-5D9F-4CB5-B3BC-3C02A6B275F4}" destId="{CE8B3FEA-1780-4A3F-84EE-0D8D6D4C7A9B}" srcOrd="0" destOrd="0" presId="urn:microsoft.com/office/officeart/2009/3/layout/HorizontalOrganizationChart#1"/>
    <dgm:cxn modelId="{4FC766E1-E2EC-49D7-966F-C849A6756C85}" type="presParOf" srcId="{825988CA-5D9F-4CB5-B3BC-3C02A6B275F4}" destId="{4A74F782-77E5-47DA-933A-2BACCE0D4F9C}" srcOrd="1" destOrd="0" presId="urn:microsoft.com/office/officeart/2009/3/layout/HorizontalOrganizationChart#1"/>
    <dgm:cxn modelId="{5B245D4C-CD44-480C-823B-E33D5AF150C0}" type="presParOf" srcId="{3F1CF4DD-547B-44E4-9CC1-1B54D8764145}" destId="{4ACA26EC-754F-43C5-B435-2D970A7414D8}" srcOrd="1" destOrd="0" presId="urn:microsoft.com/office/officeart/2009/3/layout/HorizontalOrganizationChart#1"/>
    <dgm:cxn modelId="{E07C471E-5EE6-473B-A7C6-95CB089B3F10}" type="presParOf" srcId="{3F1CF4DD-547B-44E4-9CC1-1B54D8764145}" destId="{8A8D0D09-5A0F-47AE-B37E-D6E293BD0F2D}" srcOrd="2" destOrd="0" presId="urn:microsoft.com/office/officeart/2009/3/layout/HorizontalOrganizationChart#1"/>
    <dgm:cxn modelId="{D044CD66-323D-4BC5-A714-01345EF0E319}" type="presParOf" srcId="{CA6CD7FA-336B-47F5-85A7-7B218206806D}" destId="{6E3EC4D4-D1E8-4193-8D08-D0CAC6862825}" srcOrd="2" destOrd="0" presId="urn:microsoft.com/office/officeart/2009/3/layout/HorizontalOrganizationChart#1"/>
    <dgm:cxn modelId="{D87745BD-6517-48F0-969F-1F80C22CEE48}" type="presParOf" srcId="{6E3EC4D4-D1E8-4193-8D08-D0CAC6862825}" destId="{ECC3E41E-7C27-4F49-BDAA-AE3F08099998}" srcOrd="0" destOrd="0" presId="urn:microsoft.com/office/officeart/2009/3/layout/HorizontalOrganizationChart#1"/>
    <dgm:cxn modelId="{22C6EE69-C026-41CE-BCC6-063C1F3F871A}" type="presParOf" srcId="{6E3EC4D4-D1E8-4193-8D08-D0CAC6862825}" destId="{7943014F-FDFF-4A42-B1D8-5FDAD0F4D0A7}" srcOrd="1" destOrd="0" presId="urn:microsoft.com/office/officeart/2009/3/layout/HorizontalOrganizationChart#1"/>
    <dgm:cxn modelId="{EC543DB4-4622-4E3E-910F-DA0C2BF56188}" type="presParOf" srcId="{7943014F-FDFF-4A42-B1D8-5FDAD0F4D0A7}" destId="{415532D6-4C73-4544-997C-94542D9F44D0}" srcOrd="0" destOrd="0" presId="urn:microsoft.com/office/officeart/2009/3/layout/HorizontalOrganizationChart#1"/>
    <dgm:cxn modelId="{7322AFE9-DE29-45E1-8BE7-7E041405B97F}" type="presParOf" srcId="{415532D6-4C73-4544-997C-94542D9F44D0}" destId="{20C5FA79-6F73-4201-B911-8839414F0FD2}" srcOrd="0" destOrd="0" presId="urn:microsoft.com/office/officeart/2009/3/layout/HorizontalOrganizationChart#1"/>
    <dgm:cxn modelId="{50AF0294-3447-4024-AB8B-82BA29A35D9D}" type="presParOf" srcId="{415532D6-4C73-4544-997C-94542D9F44D0}" destId="{D59B0DBC-B7B6-496D-96B2-6F7D3691670D}" srcOrd="1" destOrd="0" presId="urn:microsoft.com/office/officeart/2009/3/layout/HorizontalOrganizationChart#1"/>
    <dgm:cxn modelId="{C13D7F87-98AB-4AE9-8F60-B152255C8423}" type="presParOf" srcId="{7943014F-FDFF-4A42-B1D8-5FDAD0F4D0A7}" destId="{722E43FE-3501-4446-B3B0-A445FA073387}" srcOrd="1" destOrd="0" presId="urn:microsoft.com/office/officeart/2009/3/layout/HorizontalOrganizationChart#1"/>
    <dgm:cxn modelId="{023D8CF3-A9BE-4C11-94A7-1549559F8881}" type="presParOf" srcId="{7943014F-FDFF-4A42-B1D8-5FDAD0F4D0A7}" destId="{D4E45883-406E-4B10-B6E1-27A88F72D68B}" srcOrd="2" destOrd="0" presId="urn:microsoft.com/office/officeart/2009/3/layout/HorizontalOrganizationChart#1"/>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99BCEE8D-D5A0-4239-90E3-45B4965A8829}" type="doc">
      <dgm:prSet loTypeId="urn:microsoft.com/office/officeart/2009/3/layout/HorizontalOrganizationChart#2" loCatId="hierarchy" qsTypeId="urn:microsoft.com/office/officeart/2005/8/quickstyle/simple1#2" qsCatId="simple" csTypeId="urn:microsoft.com/office/officeart/2005/8/colors/colorful2#2" csCatId="colorful" phldr="1"/>
      <dgm:spPr/>
      <dgm:t>
        <a:bodyPr/>
        <a:lstStyle/>
        <a:p>
          <a:endParaRPr lang="zh-CN" altLang="en-US"/>
        </a:p>
      </dgm:t>
    </dgm:pt>
    <dgm:pt modelId="{25D64162-8CAB-4E43-9A20-9403868C54FB}">
      <dgm:prSet phldrT="[文本]" custT="1"/>
      <dgm:spPr/>
      <dgm:t>
        <a:bodyPr/>
        <a:lstStyle/>
        <a:p>
          <a:r>
            <a:rPr lang="zh-CN" altLang="en-US" sz="1600"/>
            <a:t>分享模块</a:t>
          </a:r>
        </a:p>
      </dgm:t>
    </dgm:pt>
    <dgm:pt modelId="{E7F7CEB7-00AA-47DE-A0C3-2363571A3DA2}" type="parTrans" cxnId="{8CA77C0D-29D4-4B15-A5C2-A904152E4699}">
      <dgm:prSet/>
      <dgm:spPr/>
      <dgm:t>
        <a:bodyPr/>
        <a:lstStyle/>
        <a:p>
          <a:endParaRPr lang="zh-CN" altLang="en-US"/>
        </a:p>
      </dgm:t>
    </dgm:pt>
    <dgm:pt modelId="{91A31077-1EC6-4834-B4C6-00FD275E94CA}" type="sibTrans" cxnId="{8CA77C0D-29D4-4B15-A5C2-A904152E4699}">
      <dgm:prSet/>
      <dgm:spPr/>
      <dgm:t>
        <a:bodyPr/>
        <a:lstStyle/>
        <a:p>
          <a:endParaRPr lang="zh-CN" altLang="en-US"/>
        </a:p>
      </dgm:t>
    </dgm:pt>
    <dgm:pt modelId="{D090BFC3-7E0A-4314-B9D5-84B95D52C270}">
      <dgm:prSet phldrT="[文本]" custT="1"/>
      <dgm:spPr/>
      <dgm:t>
        <a:bodyPr/>
        <a:lstStyle/>
        <a:p>
          <a:r>
            <a:rPr lang="zh-CN" altLang="en-US" sz="1600"/>
            <a:t>标记分享</a:t>
          </a:r>
        </a:p>
      </dgm:t>
    </dgm:pt>
    <dgm:pt modelId="{5686F0DD-E5F7-4B51-8ADA-5CBF93EF9E40}" type="parTrans" cxnId="{55454725-0907-4AFE-AEA1-81EC29351297}">
      <dgm:prSet/>
      <dgm:spPr/>
      <dgm:t>
        <a:bodyPr/>
        <a:lstStyle/>
        <a:p>
          <a:endParaRPr lang="zh-CN" altLang="en-US"/>
        </a:p>
      </dgm:t>
    </dgm:pt>
    <dgm:pt modelId="{C757CEF4-6A97-42AE-9EEE-9BEB1E696142}" type="sibTrans" cxnId="{55454725-0907-4AFE-AEA1-81EC29351297}">
      <dgm:prSet/>
      <dgm:spPr/>
      <dgm:t>
        <a:bodyPr/>
        <a:lstStyle/>
        <a:p>
          <a:endParaRPr lang="zh-CN" altLang="en-US"/>
        </a:p>
      </dgm:t>
    </dgm:pt>
    <dgm:pt modelId="{CA266BD1-76CA-4297-B643-82FB4A7A6FFC}">
      <dgm:prSet phldrT="[文本]" custT="1"/>
      <dgm:spPr/>
      <dgm:t>
        <a:bodyPr/>
        <a:lstStyle/>
        <a:p>
          <a:r>
            <a:rPr lang="zh-CN" altLang="en-US" sz="1600"/>
            <a:t>线路分享</a:t>
          </a:r>
        </a:p>
      </dgm:t>
    </dgm:pt>
    <dgm:pt modelId="{0D2DA191-1B5C-44E8-A1E6-CB3E69928E04}" type="parTrans" cxnId="{ACF05726-D65C-4435-83D5-4B2048A0E02A}">
      <dgm:prSet/>
      <dgm:spPr/>
      <dgm:t>
        <a:bodyPr/>
        <a:lstStyle/>
        <a:p>
          <a:endParaRPr lang="zh-CN" altLang="en-US"/>
        </a:p>
      </dgm:t>
    </dgm:pt>
    <dgm:pt modelId="{9173FA2C-5DC5-4B99-A76A-B4794556953E}" type="sibTrans" cxnId="{ACF05726-D65C-4435-83D5-4B2048A0E02A}">
      <dgm:prSet/>
      <dgm:spPr/>
      <dgm:t>
        <a:bodyPr/>
        <a:lstStyle/>
        <a:p>
          <a:endParaRPr lang="zh-CN" altLang="en-US"/>
        </a:p>
      </dgm:t>
    </dgm:pt>
    <dgm:pt modelId="{EA8181C0-20E2-492D-8686-72DE554BCA23}" type="pres">
      <dgm:prSet presAssocID="{99BCEE8D-D5A0-4239-90E3-45B4965A8829}" presName="hierChild1" presStyleCnt="0">
        <dgm:presLayoutVars>
          <dgm:orgChart val="1"/>
          <dgm:chPref val="1"/>
          <dgm:dir/>
          <dgm:animOne val="branch"/>
          <dgm:animLvl val="lvl"/>
          <dgm:resizeHandles/>
        </dgm:presLayoutVars>
      </dgm:prSet>
      <dgm:spPr/>
      <dgm:t>
        <a:bodyPr/>
        <a:lstStyle/>
        <a:p>
          <a:endParaRPr lang="zh-CN" altLang="en-US"/>
        </a:p>
      </dgm:t>
    </dgm:pt>
    <dgm:pt modelId="{A7ACFAB1-6ECF-4647-BCDB-5023743DD567}" type="pres">
      <dgm:prSet presAssocID="{25D64162-8CAB-4E43-9A20-9403868C54FB}" presName="hierRoot1" presStyleCnt="0">
        <dgm:presLayoutVars>
          <dgm:hierBranch val="init"/>
        </dgm:presLayoutVars>
      </dgm:prSet>
      <dgm:spPr/>
    </dgm:pt>
    <dgm:pt modelId="{ED371DF7-0E0C-4EBA-8874-7CC0992AE8A7}" type="pres">
      <dgm:prSet presAssocID="{25D64162-8CAB-4E43-9A20-9403868C54FB}" presName="rootComposite1" presStyleCnt="0"/>
      <dgm:spPr/>
    </dgm:pt>
    <dgm:pt modelId="{8AAE891B-A943-4D8A-A1D3-A49AF2C42F1F}" type="pres">
      <dgm:prSet presAssocID="{25D64162-8CAB-4E43-9A20-9403868C54FB}" presName="rootText1" presStyleLbl="node0" presStyleIdx="0" presStyleCnt="1">
        <dgm:presLayoutVars>
          <dgm:chPref val="3"/>
        </dgm:presLayoutVars>
      </dgm:prSet>
      <dgm:spPr/>
      <dgm:t>
        <a:bodyPr/>
        <a:lstStyle/>
        <a:p>
          <a:endParaRPr lang="zh-CN" altLang="en-US"/>
        </a:p>
      </dgm:t>
    </dgm:pt>
    <dgm:pt modelId="{F10C3C5E-635B-4BCD-B675-8F76643F902D}" type="pres">
      <dgm:prSet presAssocID="{25D64162-8CAB-4E43-9A20-9403868C54FB}" presName="rootConnector1" presStyleLbl="node1" presStyleIdx="0" presStyleCnt="0"/>
      <dgm:spPr/>
      <dgm:t>
        <a:bodyPr/>
        <a:lstStyle/>
        <a:p>
          <a:endParaRPr lang="zh-CN" altLang="en-US"/>
        </a:p>
      </dgm:t>
    </dgm:pt>
    <dgm:pt modelId="{9512AB87-B583-4389-AECB-AC98D6D83E49}" type="pres">
      <dgm:prSet presAssocID="{25D64162-8CAB-4E43-9A20-9403868C54FB}" presName="hierChild2" presStyleCnt="0"/>
      <dgm:spPr/>
    </dgm:pt>
    <dgm:pt modelId="{79D7A7B4-BDD1-4B42-8BE4-66B4C18925C8}" type="pres">
      <dgm:prSet presAssocID="{5686F0DD-E5F7-4B51-8ADA-5CBF93EF9E40}" presName="Name64" presStyleLbl="parChTrans1D2" presStyleIdx="0" presStyleCnt="2"/>
      <dgm:spPr/>
      <dgm:t>
        <a:bodyPr/>
        <a:lstStyle/>
        <a:p>
          <a:endParaRPr lang="zh-CN" altLang="en-US"/>
        </a:p>
      </dgm:t>
    </dgm:pt>
    <dgm:pt modelId="{D902D70D-C2B8-47E6-9DCA-5C7731F658CB}" type="pres">
      <dgm:prSet presAssocID="{D090BFC3-7E0A-4314-B9D5-84B95D52C270}" presName="hierRoot2" presStyleCnt="0">
        <dgm:presLayoutVars>
          <dgm:hierBranch val="init"/>
        </dgm:presLayoutVars>
      </dgm:prSet>
      <dgm:spPr/>
    </dgm:pt>
    <dgm:pt modelId="{288FE401-400C-43CE-BA3C-4323FB2CBC04}" type="pres">
      <dgm:prSet presAssocID="{D090BFC3-7E0A-4314-B9D5-84B95D52C270}" presName="rootComposite" presStyleCnt="0"/>
      <dgm:spPr/>
    </dgm:pt>
    <dgm:pt modelId="{F80A5073-5ABA-46F7-BB30-39A7222A254A}" type="pres">
      <dgm:prSet presAssocID="{D090BFC3-7E0A-4314-B9D5-84B95D52C270}" presName="rootText" presStyleLbl="node2" presStyleIdx="0" presStyleCnt="2">
        <dgm:presLayoutVars>
          <dgm:chPref val="3"/>
        </dgm:presLayoutVars>
      </dgm:prSet>
      <dgm:spPr/>
      <dgm:t>
        <a:bodyPr/>
        <a:lstStyle/>
        <a:p>
          <a:endParaRPr lang="zh-CN" altLang="en-US"/>
        </a:p>
      </dgm:t>
    </dgm:pt>
    <dgm:pt modelId="{96BADBF0-0D62-4557-AA9F-4F1714167C47}" type="pres">
      <dgm:prSet presAssocID="{D090BFC3-7E0A-4314-B9D5-84B95D52C270}" presName="rootConnector" presStyleLbl="node2" presStyleIdx="0" presStyleCnt="2"/>
      <dgm:spPr/>
      <dgm:t>
        <a:bodyPr/>
        <a:lstStyle/>
        <a:p>
          <a:endParaRPr lang="zh-CN" altLang="en-US"/>
        </a:p>
      </dgm:t>
    </dgm:pt>
    <dgm:pt modelId="{0CA9BA5D-DF42-4660-BA3F-9C8A872F086A}" type="pres">
      <dgm:prSet presAssocID="{D090BFC3-7E0A-4314-B9D5-84B95D52C270}" presName="hierChild4" presStyleCnt="0"/>
      <dgm:spPr/>
    </dgm:pt>
    <dgm:pt modelId="{BBD61344-36F8-4C6E-B022-498E62788B1A}" type="pres">
      <dgm:prSet presAssocID="{D090BFC3-7E0A-4314-B9D5-84B95D52C270}" presName="hierChild5" presStyleCnt="0"/>
      <dgm:spPr/>
    </dgm:pt>
    <dgm:pt modelId="{DE29A6AB-EB3F-4627-8BA9-190EF8653ACB}" type="pres">
      <dgm:prSet presAssocID="{0D2DA191-1B5C-44E8-A1E6-CB3E69928E04}" presName="Name64" presStyleLbl="parChTrans1D2" presStyleIdx="1" presStyleCnt="2"/>
      <dgm:spPr/>
      <dgm:t>
        <a:bodyPr/>
        <a:lstStyle/>
        <a:p>
          <a:endParaRPr lang="zh-CN" altLang="en-US"/>
        </a:p>
      </dgm:t>
    </dgm:pt>
    <dgm:pt modelId="{28CF7DD8-26A6-4BF3-B37C-EDA02A7F2BC3}" type="pres">
      <dgm:prSet presAssocID="{CA266BD1-76CA-4297-B643-82FB4A7A6FFC}" presName="hierRoot2" presStyleCnt="0">
        <dgm:presLayoutVars>
          <dgm:hierBranch val="init"/>
        </dgm:presLayoutVars>
      </dgm:prSet>
      <dgm:spPr/>
    </dgm:pt>
    <dgm:pt modelId="{380E5AF9-BB26-4238-B8AD-44FBB0D253ED}" type="pres">
      <dgm:prSet presAssocID="{CA266BD1-76CA-4297-B643-82FB4A7A6FFC}" presName="rootComposite" presStyleCnt="0"/>
      <dgm:spPr/>
    </dgm:pt>
    <dgm:pt modelId="{7CB0E0F0-929F-494E-B9E0-F14F79DAD7BB}" type="pres">
      <dgm:prSet presAssocID="{CA266BD1-76CA-4297-B643-82FB4A7A6FFC}" presName="rootText" presStyleLbl="node2" presStyleIdx="1" presStyleCnt="2">
        <dgm:presLayoutVars>
          <dgm:chPref val="3"/>
        </dgm:presLayoutVars>
      </dgm:prSet>
      <dgm:spPr/>
      <dgm:t>
        <a:bodyPr/>
        <a:lstStyle/>
        <a:p>
          <a:endParaRPr lang="zh-CN" altLang="en-US"/>
        </a:p>
      </dgm:t>
    </dgm:pt>
    <dgm:pt modelId="{2A70AFAF-7891-48FE-98C4-F7B4A991DEB6}" type="pres">
      <dgm:prSet presAssocID="{CA266BD1-76CA-4297-B643-82FB4A7A6FFC}" presName="rootConnector" presStyleLbl="node2" presStyleIdx="1" presStyleCnt="2"/>
      <dgm:spPr/>
      <dgm:t>
        <a:bodyPr/>
        <a:lstStyle/>
        <a:p>
          <a:endParaRPr lang="zh-CN" altLang="en-US"/>
        </a:p>
      </dgm:t>
    </dgm:pt>
    <dgm:pt modelId="{35FCEF92-7BC2-489C-BF86-60E322343E67}" type="pres">
      <dgm:prSet presAssocID="{CA266BD1-76CA-4297-B643-82FB4A7A6FFC}" presName="hierChild4" presStyleCnt="0"/>
      <dgm:spPr/>
    </dgm:pt>
    <dgm:pt modelId="{AB0142FA-498A-4033-8BFC-22B00465534D}" type="pres">
      <dgm:prSet presAssocID="{CA266BD1-76CA-4297-B643-82FB4A7A6FFC}" presName="hierChild5" presStyleCnt="0"/>
      <dgm:spPr/>
    </dgm:pt>
    <dgm:pt modelId="{199CED2C-EBE8-40C8-BB5B-DF7164412B3B}" type="pres">
      <dgm:prSet presAssocID="{25D64162-8CAB-4E43-9A20-9403868C54FB}" presName="hierChild3" presStyleCnt="0"/>
      <dgm:spPr/>
    </dgm:pt>
  </dgm:ptLst>
  <dgm:cxnLst>
    <dgm:cxn modelId="{8CA77C0D-29D4-4B15-A5C2-A904152E4699}" srcId="{99BCEE8D-D5A0-4239-90E3-45B4965A8829}" destId="{25D64162-8CAB-4E43-9A20-9403868C54FB}" srcOrd="0" destOrd="0" parTransId="{E7F7CEB7-00AA-47DE-A0C3-2363571A3DA2}" sibTransId="{91A31077-1EC6-4834-B4C6-00FD275E94CA}"/>
    <dgm:cxn modelId="{7F948488-8852-45E2-B917-65059CE38D1F}" type="presOf" srcId="{D090BFC3-7E0A-4314-B9D5-84B95D52C270}" destId="{F80A5073-5ABA-46F7-BB30-39A7222A254A}" srcOrd="0" destOrd="0" presId="urn:microsoft.com/office/officeart/2009/3/layout/HorizontalOrganizationChart#2"/>
    <dgm:cxn modelId="{ACF05726-D65C-4435-83D5-4B2048A0E02A}" srcId="{25D64162-8CAB-4E43-9A20-9403868C54FB}" destId="{CA266BD1-76CA-4297-B643-82FB4A7A6FFC}" srcOrd="1" destOrd="0" parTransId="{0D2DA191-1B5C-44E8-A1E6-CB3E69928E04}" sibTransId="{9173FA2C-5DC5-4B99-A76A-B4794556953E}"/>
    <dgm:cxn modelId="{55454725-0907-4AFE-AEA1-81EC29351297}" srcId="{25D64162-8CAB-4E43-9A20-9403868C54FB}" destId="{D090BFC3-7E0A-4314-B9D5-84B95D52C270}" srcOrd="0" destOrd="0" parTransId="{5686F0DD-E5F7-4B51-8ADA-5CBF93EF9E40}" sibTransId="{C757CEF4-6A97-42AE-9EEE-9BEB1E696142}"/>
    <dgm:cxn modelId="{27DF97CD-8E0E-4ADB-A265-AB55BA73C610}" type="presOf" srcId="{CA266BD1-76CA-4297-B643-82FB4A7A6FFC}" destId="{2A70AFAF-7891-48FE-98C4-F7B4A991DEB6}" srcOrd="1" destOrd="0" presId="urn:microsoft.com/office/officeart/2009/3/layout/HorizontalOrganizationChart#2"/>
    <dgm:cxn modelId="{57E7E1BE-9402-46E0-B09C-DBBEBECE0CCD}" type="presOf" srcId="{CA266BD1-76CA-4297-B643-82FB4A7A6FFC}" destId="{7CB0E0F0-929F-494E-B9E0-F14F79DAD7BB}" srcOrd="0" destOrd="0" presId="urn:microsoft.com/office/officeart/2009/3/layout/HorizontalOrganizationChart#2"/>
    <dgm:cxn modelId="{18B105C1-2D77-4A22-AC16-FA63BF1AE2C0}" type="presOf" srcId="{D090BFC3-7E0A-4314-B9D5-84B95D52C270}" destId="{96BADBF0-0D62-4557-AA9F-4F1714167C47}" srcOrd="1" destOrd="0" presId="urn:microsoft.com/office/officeart/2009/3/layout/HorizontalOrganizationChart#2"/>
    <dgm:cxn modelId="{EFEC1A01-6633-4F5A-8459-D9748623873E}" type="presOf" srcId="{0D2DA191-1B5C-44E8-A1E6-CB3E69928E04}" destId="{DE29A6AB-EB3F-4627-8BA9-190EF8653ACB}" srcOrd="0" destOrd="0" presId="urn:microsoft.com/office/officeart/2009/3/layout/HorizontalOrganizationChart#2"/>
    <dgm:cxn modelId="{EDF18FC9-ADA1-4903-8574-7B05547FDAE2}" type="presOf" srcId="{25D64162-8CAB-4E43-9A20-9403868C54FB}" destId="{8AAE891B-A943-4D8A-A1D3-A49AF2C42F1F}" srcOrd="0" destOrd="0" presId="urn:microsoft.com/office/officeart/2009/3/layout/HorizontalOrganizationChart#2"/>
    <dgm:cxn modelId="{E21E9047-4418-4ACF-BED3-F11072587FAD}" type="presOf" srcId="{5686F0DD-E5F7-4B51-8ADA-5CBF93EF9E40}" destId="{79D7A7B4-BDD1-4B42-8BE4-66B4C18925C8}" srcOrd="0" destOrd="0" presId="urn:microsoft.com/office/officeart/2009/3/layout/HorizontalOrganizationChart#2"/>
    <dgm:cxn modelId="{6EA88801-E0B3-4451-B2CE-2558A4B4AB70}" type="presOf" srcId="{25D64162-8CAB-4E43-9A20-9403868C54FB}" destId="{F10C3C5E-635B-4BCD-B675-8F76643F902D}" srcOrd="1" destOrd="0" presId="urn:microsoft.com/office/officeart/2009/3/layout/HorizontalOrganizationChart#2"/>
    <dgm:cxn modelId="{BEDD6AF5-18A9-4071-B1A1-35D9F954CE03}" type="presOf" srcId="{99BCEE8D-D5A0-4239-90E3-45B4965A8829}" destId="{EA8181C0-20E2-492D-8686-72DE554BCA23}" srcOrd="0" destOrd="0" presId="urn:microsoft.com/office/officeart/2009/3/layout/HorizontalOrganizationChart#2"/>
    <dgm:cxn modelId="{F1CF2C84-E3FD-4540-9D4D-92DAB9EAFC29}" type="presParOf" srcId="{EA8181C0-20E2-492D-8686-72DE554BCA23}" destId="{A7ACFAB1-6ECF-4647-BCDB-5023743DD567}" srcOrd="0" destOrd="0" presId="urn:microsoft.com/office/officeart/2009/3/layout/HorizontalOrganizationChart#2"/>
    <dgm:cxn modelId="{98929FE3-A2EC-4B88-82D2-53F8780F8DE0}" type="presParOf" srcId="{A7ACFAB1-6ECF-4647-BCDB-5023743DD567}" destId="{ED371DF7-0E0C-4EBA-8874-7CC0992AE8A7}" srcOrd="0" destOrd="0" presId="urn:microsoft.com/office/officeart/2009/3/layout/HorizontalOrganizationChart#2"/>
    <dgm:cxn modelId="{A91C66CA-E042-4FEE-9157-DD6CBCA59560}" type="presParOf" srcId="{ED371DF7-0E0C-4EBA-8874-7CC0992AE8A7}" destId="{8AAE891B-A943-4D8A-A1D3-A49AF2C42F1F}" srcOrd="0" destOrd="0" presId="urn:microsoft.com/office/officeart/2009/3/layout/HorizontalOrganizationChart#2"/>
    <dgm:cxn modelId="{6B7FCF68-3A01-4BEC-87E8-A17DCF4BC3F7}" type="presParOf" srcId="{ED371DF7-0E0C-4EBA-8874-7CC0992AE8A7}" destId="{F10C3C5E-635B-4BCD-B675-8F76643F902D}" srcOrd="1" destOrd="0" presId="urn:microsoft.com/office/officeart/2009/3/layout/HorizontalOrganizationChart#2"/>
    <dgm:cxn modelId="{826D8C98-0D88-4C4D-8475-E59C4CF9136B}" type="presParOf" srcId="{A7ACFAB1-6ECF-4647-BCDB-5023743DD567}" destId="{9512AB87-B583-4389-AECB-AC98D6D83E49}" srcOrd="1" destOrd="0" presId="urn:microsoft.com/office/officeart/2009/3/layout/HorizontalOrganizationChart#2"/>
    <dgm:cxn modelId="{3D5AB375-F004-4E8B-A832-183ECF734654}" type="presParOf" srcId="{9512AB87-B583-4389-AECB-AC98D6D83E49}" destId="{79D7A7B4-BDD1-4B42-8BE4-66B4C18925C8}" srcOrd="0" destOrd="0" presId="urn:microsoft.com/office/officeart/2009/3/layout/HorizontalOrganizationChart#2"/>
    <dgm:cxn modelId="{DECEC2CB-AFC0-4291-B01B-0A2F14EF344F}" type="presParOf" srcId="{9512AB87-B583-4389-AECB-AC98D6D83E49}" destId="{D902D70D-C2B8-47E6-9DCA-5C7731F658CB}" srcOrd="1" destOrd="0" presId="urn:microsoft.com/office/officeart/2009/3/layout/HorizontalOrganizationChart#2"/>
    <dgm:cxn modelId="{8F137325-1D1C-42FC-AAD6-2327740DA930}" type="presParOf" srcId="{D902D70D-C2B8-47E6-9DCA-5C7731F658CB}" destId="{288FE401-400C-43CE-BA3C-4323FB2CBC04}" srcOrd="0" destOrd="0" presId="urn:microsoft.com/office/officeart/2009/3/layout/HorizontalOrganizationChart#2"/>
    <dgm:cxn modelId="{0B52F458-F796-46BE-A482-D62C63AE2321}" type="presParOf" srcId="{288FE401-400C-43CE-BA3C-4323FB2CBC04}" destId="{F80A5073-5ABA-46F7-BB30-39A7222A254A}" srcOrd="0" destOrd="0" presId="urn:microsoft.com/office/officeart/2009/3/layout/HorizontalOrganizationChart#2"/>
    <dgm:cxn modelId="{14C56C21-1947-4E58-8B31-8629E64B7A07}" type="presParOf" srcId="{288FE401-400C-43CE-BA3C-4323FB2CBC04}" destId="{96BADBF0-0D62-4557-AA9F-4F1714167C47}" srcOrd="1" destOrd="0" presId="urn:microsoft.com/office/officeart/2009/3/layout/HorizontalOrganizationChart#2"/>
    <dgm:cxn modelId="{6E7A35CC-AD09-472E-96E1-95798D385578}" type="presParOf" srcId="{D902D70D-C2B8-47E6-9DCA-5C7731F658CB}" destId="{0CA9BA5D-DF42-4660-BA3F-9C8A872F086A}" srcOrd="1" destOrd="0" presId="urn:microsoft.com/office/officeart/2009/3/layout/HorizontalOrganizationChart#2"/>
    <dgm:cxn modelId="{3B825ADD-892C-4013-AA19-0AAB4801226F}" type="presParOf" srcId="{D902D70D-C2B8-47E6-9DCA-5C7731F658CB}" destId="{BBD61344-36F8-4C6E-B022-498E62788B1A}" srcOrd="2" destOrd="0" presId="urn:microsoft.com/office/officeart/2009/3/layout/HorizontalOrganizationChart#2"/>
    <dgm:cxn modelId="{AD682DD4-271F-45EC-8015-41E0CB930FA5}" type="presParOf" srcId="{9512AB87-B583-4389-AECB-AC98D6D83E49}" destId="{DE29A6AB-EB3F-4627-8BA9-190EF8653ACB}" srcOrd="2" destOrd="0" presId="urn:microsoft.com/office/officeart/2009/3/layout/HorizontalOrganizationChart#2"/>
    <dgm:cxn modelId="{F28831ED-1509-4A46-B0FA-3117FF8CF693}" type="presParOf" srcId="{9512AB87-B583-4389-AECB-AC98D6D83E49}" destId="{28CF7DD8-26A6-4BF3-B37C-EDA02A7F2BC3}" srcOrd="3" destOrd="0" presId="urn:microsoft.com/office/officeart/2009/3/layout/HorizontalOrganizationChart#2"/>
    <dgm:cxn modelId="{10979876-DAEC-4C78-90C0-516BB3777ED9}" type="presParOf" srcId="{28CF7DD8-26A6-4BF3-B37C-EDA02A7F2BC3}" destId="{380E5AF9-BB26-4238-B8AD-44FBB0D253ED}" srcOrd="0" destOrd="0" presId="urn:microsoft.com/office/officeart/2009/3/layout/HorizontalOrganizationChart#2"/>
    <dgm:cxn modelId="{76DA76F5-C44B-4140-B044-0D85C728649E}" type="presParOf" srcId="{380E5AF9-BB26-4238-B8AD-44FBB0D253ED}" destId="{7CB0E0F0-929F-494E-B9E0-F14F79DAD7BB}" srcOrd="0" destOrd="0" presId="urn:microsoft.com/office/officeart/2009/3/layout/HorizontalOrganizationChart#2"/>
    <dgm:cxn modelId="{3CFFCE4F-2D3E-49BF-B517-FAE680C3374C}" type="presParOf" srcId="{380E5AF9-BB26-4238-B8AD-44FBB0D253ED}" destId="{2A70AFAF-7891-48FE-98C4-F7B4A991DEB6}" srcOrd="1" destOrd="0" presId="urn:microsoft.com/office/officeart/2009/3/layout/HorizontalOrganizationChart#2"/>
    <dgm:cxn modelId="{61F463A6-4507-4266-A961-DA50D4A8451F}" type="presParOf" srcId="{28CF7DD8-26A6-4BF3-B37C-EDA02A7F2BC3}" destId="{35FCEF92-7BC2-489C-BF86-60E322343E67}" srcOrd="1" destOrd="0" presId="urn:microsoft.com/office/officeart/2009/3/layout/HorizontalOrganizationChart#2"/>
    <dgm:cxn modelId="{9FCA5120-0BF3-4BF6-BAC0-59C9C74E4BAA}" type="presParOf" srcId="{28CF7DD8-26A6-4BF3-B37C-EDA02A7F2BC3}" destId="{AB0142FA-498A-4033-8BFC-22B00465534D}" srcOrd="2" destOrd="0" presId="urn:microsoft.com/office/officeart/2009/3/layout/HorizontalOrganizationChart#2"/>
    <dgm:cxn modelId="{05ACAE88-DD2B-41B7-AE41-7B53604A9FB5}" type="presParOf" srcId="{A7ACFAB1-6ECF-4647-BCDB-5023743DD567}" destId="{199CED2C-EBE8-40C8-BB5B-DF7164412B3B}" srcOrd="2" destOrd="0" presId="urn:microsoft.com/office/officeart/2009/3/layout/HorizontalOrganizationChart#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信息发布模块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9BB7E2A9-5767-4671-83B5-6EF31C7C26F8}">
      <dgm:prSet phldrT="[文本]" custT="1"/>
      <dgm:spPr>
        <a:solidFill>
          <a:schemeClr val="accent3">
            <a:lumMod val="60000"/>
            <a:lumOff val="40000"/>
          </a:schemeClr>
        </a:solidFill>
      </dgm:spPr>
      <dgm:t>
        <a:bodyPr/>
        <a:lstStyle/>
        <a:p>
          <a:pPr algn="ctr"/>
          <a:r>
            <a:rPr lang="zh-CN" altLang="en-US" sz="1200"/>
            <a:t>上传标记</a:t>
          </a:r>
        </a:p>
      </dgm:t>
    </dgm:pt>
    <dgm:pt modelId="{64A04C3F-D24D-49CA-BA0E-B1276C21E781}" type="parTrans" cxnId="{743A121B-727F-410F-AF77-2CD5099BDE48}">
      <dgm:prSet/>
      <dgm:spPr/>
      <dgm:t>
        <a:bodyPr/>
        <a:lstStyle/>
        <a:p>
          <a:pPr algn="ctr"/>
          <a:endParaRPr lang="zh-CN" altLang="en-US"/>
        </a:p>
      </dgm:t>
    </dgm:pt>
    <dgm:pt modelId="{12D2D05E-1A1C-47C4-B78D-A30EC2E00E15}" type="sibTrans" cxnId="{743A121B-727F-410F-AF77-2CD5099BDE48}">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自动保存</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手动保存</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B6E3CB01-61AF-4819-A18E-1A22F7989D1B}" type="pres">
      <dgm:prSet presAssocID="{64A04C3F-D24D-49CA-BA0E-B1276C21E781}" presName="Name64" presStyleLbl="parChTrans1D2" presStyleIdx="0" presStyleCnt="3"/>
      <dgm:spPr/>
      <dgm:t>
        <a:bodyPr/>
        <a:lstStyle/>
        <a:p>
          <a:endParaRPr lang="zh-CN" altLang="en-US"/>
        </a:p>
      </dgm:t>
    </dgm:pt>
    <dgm:pt modelId="{4638B055-097E-4BE5-8F91-1E295CA76E0D}" type="pres">
      <dgm:prSet presAssocID="{9BB7E2A9-5767-4671-83B5-6EF31C7C26F8}" presName="hierRoot2" presStyleCnt="0">
        <dgm:presLayoutVars>
          <dgm:hierBranch val="init"/>
        </dgm:presLayoutVars>
      </dgm:prSet>
      <dgm:spPr/>
    </dgm:pt>
    <dgm:pt modelId="{066ADD26-C57D-477C-8FA9-E7D053DCD427}" type="pres">
      <dgm:prSet presAssocID="{9BB7E2A9-5767-4671-83B5-6EF31C7C26F8}" presName="rootComposite" presStyleCnt="0"/>
      <dgm:spPr/>
    </dgm:pt>
    <dgm:pt modelId="{8359969D-7139-41E1-8826-6A07656333B4}" type="pres">
      <dgm:prSet presAssocID="{9BB7E2A9-5767-4671-83B5-6EF31C7C26F8}" presName="rootText" presStyleLbl="node2" presStyleIdx="0" presStyleCnt="3">
        <dgm:presLayoutVars>
          <dgm:chPref val="3"/>
        </dgm:presLayoutVars>
      </dgm:prSet>
      <dgm:spPr/>
      <dgm:t>
        <a:bodyPr/>
        <a:lstStyle/>
        <a:p>
          <a:endParaRPr lang="zh-CN" altLang="en-US"/>
        </a:p>
      </dgm:t>
    </dgm:pt>
    <dgm:pt modelId="{8A81CDF5-A1D0-4073-853B-5A732C653E9F}" type="pres">
      <dgm:prSet presAssocID="{9BB7E2A9-5767-4671-83B5-6EF31C7C26F8}" presName="rootConnector" presStyleLbl="node2" presStyleIdx="0" presStyleCnt="3"/>
      <dgm:spPr/>
      <dgm:t>
        <a:bodyPr/>
        <a:lstStyle/>
        <a:p>
          <a:endParaRPr lang="zh-CN" altLang="en-US"/>
        </a:p>
      </dgm:t>
    </dgm:pt>
    <dgm:pt modelId="{32272DC3-0254-46DE-8F5A-6E50030E82A5}" type="pres">
      <dgm:prSet presAssocID="{9BB7E2A9-5767-4671-83B5-6EF31C7C26F8}" presName="hierChild4" presStyleCnt="0"/>
      <dgm:spPr/>
    </dgm:pt>
    <dgm:pt modelId="{79FCD77E-004A-4F83-B2ED-870F38097D37}" type="pres">
      <dgm:prSet presAssocID="{9BB7E2A9-5767-4671-83B5-6EF31C7C26F8}"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13F7CB2E-E32E-4982-B228-F5751A9C600E}" type="presOf" srcId="{1D48E9DA-2155-4BE0-BC46-C31BC78E8685}" destId="{29A63771-576F-4E7D-9ECA-49E14DD489F0}" srcOrd="0" destOrd="0" presId="urn:microsoft.com/office/officeart/2009/3/layout/HorizontalOrganizationChart#1"/>
    <dgm:cxn modelId="{40FDC7FC-908C-4E6A-8ED6-1852E02BCF9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82747635-2808-4C4D-AE63-C88FC5267732}" type="presOf" srcId="{1D48E9DA-2155-4BE0-BC46-C31BC78E8685}" destId="{DC466A66-14FC-4EF2-B74E-638F21A05B1A}" srcOrd="1"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DCF04287-A676-42E4-928F-6C4842D0AFC0}" type="presOf" srcId="{9BB7E2A9-5767-4671-83B5-6EF31C7C26F8}" destId="{8359969D-7139-41E1-8826-6A07656333B4}" srcOrd="0" destOrd="0" presId="urn:microsoft.com/office/officeart/2009/3/layout/HorizontalOrganizationChart#1"/>
    <dgm:cxn modelId="{76F553C3-DA2D-4EC0-9B28-906A005FC3CA}" type="presOf" srcId="{9BB7E2A9-5767-4671-83B5-6EF31C7C26F8}" destId="{8A81CDF5-A1D0-4073-853B-5A732C653E9F}" srcOrd="1" destOrd="0" presId="urn:microsoft.com/office/officeart/2009/3/layout/HorizontalOrganizationChart#1"/>
    <dgm:cxn modelId="{72F19E4A-A65E-4893-819A-0A0D349A1DD3}" srcId="{CEDB6F01-C8D0-4FFF-B567-075818F5F54A}" destId="{263CE9DA-DED7-499F-AE3C-D519418FECA7}" srcOrd="2" destOrd="0" parTransId="{9FB95C9C-30D4-4037-B9D0-BC911589E4B2}" sibTransId="{321B8C8F-BFAF-40DD-9186-46BFFDDFB58D}"/>
    <dgm:cxn modelId="{743A121B-727F-410F-AF77-2CD5099BDE48}" srcId="{CEDB6F01-C8D0-4FFF-B567-075818F5F54A}" destId="{9BB7E2A9-5767-4671-83B5-6EF31C7C26F8}" srcOrd="0" destOrd="0" parTransId="{64A04C3F-D24D-49CA-BA0E-B1276C21E781}" sibTransId="{12D2D05E-1A1C-47C4-B78D-A30EC2E00E15}"/>
    <dgm:cxn modelId="{7E728C58-041B-4F22-8601-69D99FD22322}" type="presOf" srcId="{263CE9DA-DED7-499F-AE3C-D519418FECA7}" destId="{4A74F782-77E5-47DA-933A-2BACCE0D4F9C}" srcOrd="1"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6E2E35A-B84A-47AD-B69D-C767FCB10F6C}" type="presOf" srcId="{59F706EB-C4AA-4317-B92C-995730030520}" destId="{75286BC2-DAA2-4EAF-8066-4CEE19C97EC3}" srcOrd="0" destOrd="0" presId="urn:microsoft.com/office/officeart/2009/3/layout/HorizontalOrganizationChart#1"/>
    <dgm:cxn modelId="{7879B3B4-B1EC-473C-98B4-D8AC457E8515}" type="presOf" srcId="{64A04C3F-D24D-49CA-BA0E-B1276C21E781}" destId="{B6E3CB01-61AF-4819-A18E-1A22F7989D1B}" srcOrd="0" destOrd="0" presId="urn:microsoft.com/office/officeart/2009/3/layout/HorizontalOrganizationChart#1"/>
    <dgm:cxn modelId="{9ABF4AB7-584D-450E-97E8-BB33487AA90D}" type="presOf" srcId="{9FB95C9C-30D4-4037-B9D0-BC911589E4B2}" destId="{FDF69AB6-DAD7-41B5-B341-34B56C528D98}" srcOrd="0" destOrd="0" presId="urn:microsoft.com/office/officeart/2009/3/layout/HorizontalOrganizationChart#1"/>
    <dgm:cxn modelId="{B09B125B-EA2E-4687-8723-33C8680AF6F8}" type="presOf" srcId="{A66C0DE7-1268-442C-B275-6623C5492256}" destId="{27CC51B8-7F69-404D-90C6-7A4CC4E3E725}" srcOrd="0" destOrd="0" presId="urn:microsoft.com/office/officeart/2009/3/layout/HorizontalOrganizationChart#1"/>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F0375242-3007-4CCE-B160-825CE6D6F567}" type="presParOf" srcId="{07A3AB20-08CD-4B8C-90E9-D05690E985CE}" destId="{B6E3CB01-61AF-4819-A18E-1A22F7989D1B}" srcOrd="0" destOrd="0" presId="urn:microsoft.com/office/officeart/2009/3/layout/HorizontalOrganizationChart#1"/>
    <dgm:cxn modelId="{90F18A74-9D12-4CB0-AEAD-F2BCBA05E918}" type="presParOf" srcId="{07A3AB20-08CD-4B8C-90E9-D05690E985CE}" destId="{4638B055-097E-4BE5-8F91-1E295CA76E0D}" srcOrd="1" destOrd="0" presId="urn:microsoft.com/office/officeart/2009/3/layout/HorizontalOrganizationChart#1"/>
    <dgm:cxn modelId="{88A929B5-27B8-486D-964F-0059C85AD3D4}" type="presParOf" srcId="{4638B055-097E-4BE5-8F91-1E295CA76E0D}" destId="{066ADD26-C57D-477C-8FA9-E7D053DCD427}" srcOrd="0" destOrd="0" presId="urn:microsoft.com/office/officeart/2009/3/layout/HorizontalOrganizationChart#1"/>
    <dgm:cxn modelId="{9D896D95-A223-4D99-908B-A4C3AF7B6725}" type="presParOf" srcId="{066ADD26-C57D-477C-8FA9-E7D053DCD427}" destId="{8359969D-7139-41E1-8826-6A07656333B4}" srcOrd="0" destOrd="0" presId="urn:microsoft.com/office/officeart/2009/3/layout/HorizontalOrganizationChart#1"/>
    <dgm:cxn modelId="{AA3A99D8-4EAF-4E85-87BB-2F9F7FBC828A}" type="presParOf" srcId="{066ADD26-C57D-477C-8FA9-E7D053DCD427}" destId="{8A81CDF5-A1D0-4073-853B-5A732C653E9F}" srcOrd="1" destOrd="0" presId="urn:microsoft.com/office/officeart/2009/3/layout/HorizontalOrganizationChart#1"/>
    <dgm:cxn modelId="{ADA5EA90-B96E-45CD-8645-CE61F163B045}" type="presParOf" srcId="{4638B055-097E-4BE5-8F91-1E295CA76E0D}" destId="{32272DC3-0254-46DE-8F5A-6E50030E82A5}" srcOrd="1" destOrd="0" presId="urn:microsoft.com/office/officeart/2009/3/layout/HorizontalOrganizationChart#1"/>
    <dgm:cxn modelId="{5D7D1502-A353-45E6-A66D-AA4C76EF3F84}" type="presParOf" srcId="{4638B055-097E-4BE5-8F91-1E295CA76E0D}" destId="{79FCD77E-004A-4F83-B2ED-870F38097D37}" srcOrd="2" destOrd="0" presId="urn:microsoft.com/office/officeart/2009/3/layout/HorizontalOrganizationChart#1"/>
    <dgm:cxn modelId="{843C86D2-D00E-404D-BCFA-8E20F9ABD932}" type="presParOf" srcId="{07A3AB20-08CD-4B8C-90E9-D05690E985CE}" destId="{27CC51B8-7F69-404D-90C6-7A4CC4E3E725}" srcOrd="2" destOrd="0" presId="urn:microsoft.com/office/officeart/2009/3/layout/HorizontalOrganizationChart#1"/>
    <dgm:cxn modelId="{C5422CCC-8D5D-4D15-9BB7-4588929C4F04}" type="presParOf" srcId="{07A3AB20-08CD-4B8C-90E9-D05690E985CE}" destId="{4D5F2762-7DC6-4DDC-A92B-54BDE74E0542}" srcOrd="3" destOrd="0" presId="urn:microsoft.com/office/officeart/2009/3/layout/HorizontalOrganizationChart#1"/>
    <dgm:cxn modelId="{960B7098-B150-49A5-92E7-2F8C9DD4752E}" type="presParOf" srcId="{4D5F2762-7DC6-4DDC-A92B-54BDE74E0542}" destId="{284F4880-8CD2-49B1-A85D-F12C7CFC8DFF}" srcOrd="0" destOrd="0" presId="urn:microsoft.com/office/officeart/2009/3/layout/HorizontalOrganizationChart#1"/>
    <dgm:cxn modelId="{F100E8B7-D822-4FEE-B55A-F31BE3CBEB85}" type="presParOf" srcId="{284F4880-8CD2-49B1-A85D-F12C7CFC8DFF}" destId="{29A63771-576F-4E7D-9ECA-49E14DD489F0}" srcOrd="0" destOrd="0" presId="urn:microsoft.com/office/officeart/2009/3/layout/HorizontalOrganizationChart#1"/>
    <dgm:cxn modelId="{C287EFF7-5A82-407C-9E0F-ED199220CF33}" type="presParOf" srcId="{284F4880-8CD2-49B1-A85D-F12C7CFC8DFF}" destId="{DC466A66-14FC-4EF2-B74E-638F21A05B1A}" srcOrd="1" destOrd="0" presId="urn:microsoft.com/office/officeart/2009/3/layout/HorizontalOrganizationChart#1"/>
    <dgm:cxn modelId="{AFB6359E-6220-4BB4-B408-1AC33847F870}" type="presParOf" srcId="{4D5F2762-7DC6-4DDC-A92B-54BDE74E0542}" destId="{3A902605-278B-4276-9172-4D7AA1F36445}" srcOrd="1" destOrd="0" presId="urn:microsoft.com/office/officeart/2009/3/layout/HorizontalOrganizationChart#1"/>
    <dgm:cxn modelId="{4B586814-22C7-497B-B62C-B23D48537C55}" type="presParOf" srcId="{4D5F2762-7DC6-4DDC-A92B-54BDE74E0542}" destId="{ADFAAD93-420F-4F0C-806E-9C3A5FD93FC7}" srcOrd="2" destOrd="0" presId="urn:microsoft.com/office/officeart/2009/3/layout/HorizontalOrganizationChart#1"/>
    <dgm:cxn modelId="{296D96D2-92AD-4452-8471-CF57D811EC29}" type="presParOf" srcId="{07A3AB20-08CD-4B8C-90E9-D05690E985CE}" destId="{FDF69AB6-DAD7-41B5-B341-34B56C528D98}" srcOrd="4" destOrd="0" presId="urn:microsoft.com/office/officeart/2009/3/layout/HorizontalOrganizationChart#1"/>
    <dgm:cxn modelId="{AA8CF659-9ED1-40F4-8C36-179C4CCFECB6}" type="presParOf" srcId="{07A3AB20-08CD-4B8C-90E9-D05690E985CE}" destId="{3F1CF4DD-547B-44E4-9CC1-1B54D8764145}" srcOrd="5" destOrd="0" presId="urn:microsoft.com/office/officeart/2009/3/layout/HorizontalOrganizationChart#1"/>
    <dgm:cxn modelId="{935177AC-A617-453C-AFD1-3DD20CB6F3A7}" type="presParOf" srcId="{3F1CF4DD-547B-44E4-9CC1-1B54D8764145}" destId="{825988CA-5D9F-4CB5-B3BC-3C02A6B275F4}" srcOrd="0" destOrd="0" presId="urn:microsoft.com/office/officeart/2009/3/layout/HorizontalOrganizationChart#1"/>
    <dgm:cxn modelId="{CB40D4D0-E606-4BAE-ADCD-7BD7CF389326}" type="presParOf" srcId="{825988CA-5D9F-4CB5-B3BC-3C02A6B275F4}" destId="{CE8B3FEA-1780-4A3F-84EE-0D8D6D4C7A9B}" srcOrd="0" destOrd="0" presId="urn:microsoft.com/office/officeart/2009/3/layout/HorizontalOrganizationChart#1"/>
    <dgm:cxn modelId="{6845C906-A6FC-43A9-A939-3171477B179F}" type="presParOf" srcId="{825988CA-5D9F-4CB5-B3BC-3C02A6B275F4}" destId="{4A74F782-77E5-47DA-933A-2BACCE0D4F9C}" srcOrd="1" destOrd="0" presId="urn:microsoft.com/office/officeart/2009/3/layout/HorizontalOrganizationChart#1"/>
    <dgm:cxn modelId="{CCE5BDAE-040F-4D05-BCDC-2FB24BAA8EC6}" type="presParOf" srcId="{3F1CF4DD-547B-44E4-9CC1-1B54D8764145}" destId="{4ACA26EC-754F-43C5-B435-2D970A7414D8}" srcOrd="1" destOrd="0" presId="urn:microsoft.com/office/officeart/2009/3/layout/HorizontalOrganizationChart#1"/>
    <dgm:cxn modelId="{2D8B4AFA-69BE-4132-88D0-0B268B233D7B}"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33"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59F706EB-C4AA-4317-B92C-995730030520}" type="doc">
      <dgm:prSet loTypeId="urn:microsoft.com/office/officeart/2009/3/layout/HorizontalOrganizationChart#1" loCatId="hierarchy" qsTypeId="urn:microsoft.com/office/officeart/2005/8/quickstyle/simple1#1" qsCatId="simple" csTypeId="urn:microsoft.com/office/officeart/2005/8/colors/colorful2#1" csCatId="colorful" phldr="1"/>
      <dgm:spPr/>
      <dgm:t>
        <a:bodyPr/>
        <a:lstStyle/>
        <a:p>
          <a:endParaRPr lang="zh-CN" altLang="en-US"/>
        </a:p>
      </dgm:t>
    </dgm:pt>
    <dgm:pt modelId="{CEDB6F01-C8D0-4FFF-B567-075818F5F54A}">
      <dgm:prSet phldrT="[文本]" custT="1"/>
      <dgm:spPr/>
      <dgm:t>
        <a:bodyPr/>
        <a:lstStyle/>
        <a:p>
          <a:pPr algn="ctr"/>
          <a:r>
            <a:rPr lang="zh-CN" altLang="en-US" sz="1200"/>
            <a:t>好友管理模块</a:t>
          </a:r>
        </a:p>
      </dgm:t>
    </dgm:pt>
    <dgm:pt modelId="{12517240-113C-4405-9566-AAB66B10EB04}" type="parTrans" cxnId="{BBCD63F0-D2E2-4522-9B91-D13DFCCEAD2B}">
      <dgm:prSet/>
      <dgm:spPr/>
      <dgm:t>
        <a:bodyPr/>
        <a:lstStyle/>
        <a:p>
          <a:pPr algn="ctr"/>
          <a:endParaRPr lang="zh-CN" altLang="en-US"/>
        </a:p>
      </dgm:t>
    </dgm:pt>
    <dgm:pt modelId="{FDBFFBB5-1D04-4883-97C5-71B66A8CED25}" type="sibTrans" cxnId="{BBCD63F0-D2E2-4522-9B91-D13DFCCEAD2B}">
      <dgm:prSet/>
      <dgm:spPr/>
      <dgm:t>
        <a:bodyPr/>
        <a:lstStyle/>
        <a:p>
          <a:pPr algn="ctr"/>
          <a:endParaRPr lang="zh-CN" altLang="en-US"/>
        </a:p>
      </dgm:t>
    </dgm:pt>
    <dgm:pt modelId="{1D48E9DA-2155-4BE0-BC46-C31BC78E8685}">
      <dgm:prSet phldrT="[文本]" custT="1"/>
      <dgm:spPr>
        <a:solidFill>
          <a:schemeClr val="accent3">
            <a:lumMod val="60000"/>
            <a:lumOff val="40000"/>
          </a:schemeClr>
        </a:solidFill>
      </dgm:spPr>
      <dgm:t>
        <a:bodyPr/>
        <a:lstStyle/>
        <a:p>
          <a:pPr algn="ctr"/>
          <a:r>
            <a:rPr lang="zh-CN" altLang="en-US" sz="1200"/>
            <a:t>好友添加</a:t>
          </a:r>
        </a:p>
      </dgm:t>
    </dgm:pt>
    <dgm:pt modelId="{A66C0DE7-1268-442C-B275-6623C5492256}" type="parTrans" cxnId="{CEB2BB88-2C99-450E-A791-DFC86C67FCDA}">
      <dgm:prSet/>
      <dgm:spPr/>
      <dgm:t>
        <a:bodyPr/>
        <a:lstStyle/>
        <a:p>
          <a:pPr algn="ctr"/>
          <a:endParaRPr lang="zh-CN" altLang="en-US"/>
        </a:p>
      </dgm:t>
    </dgm:pt>
    <dgm:pt modelId="{5925656E-50C4-4613-8E1C-19FFEF2A4FB9}" type="sibTrans" cxnId="{CEB2BB88-2C99-450E-A791-DFC86C67FCDA}">
      <dgm:prSet/>
      <dgm:spPr/>
      <dgm:t>
        <a:bodyPr/>
        <a:lstStyle/>
        <a:p>
          <a:pPr algn="ctr"/>
          <a:endParaRPr lang="zh-CN" altLang="en-US"/>
        </a:p>
      </dgm:t>
    </dgm:pt>
    <dgm:pt modelId="{263CE9DA-DED7-499F-AE3C-D519418FECA7}">
      <dgm:prSet phldrT="[文本]" custT="1"/>
      <dgm:spPr>
        <a:solidFill>
          <a:schemeClr val="accent3">
            <a:lumMod val="60000"/>
            <a:lumOff val="40000"/>
          </a:schemeClr>
        </a:solidFill>
      </dgm:spPr>
      <dgm:t>
        <a:bodyPr/>
        <a:lstStyle/>
        <a:p>
          <a:pPr algn="ctr"/>
          <a:r>
            <a:rPr lang="zh-CN" altLang="en-US" sz="1200"/>
            <a:t>好友聊天</a:t>
          </a:r>
        </a:p>
      </dgm:t>
    </dgm:pt>
    <dgm:pt modelId="{9FB95C9C-30D4-4037-B9D0-BC911589E4B2}" type="parTrans" cxnId="{72F19E4A-A65E-4893-819A-0A0D349A1DD3}">
      <dgm:prSet/>
      <dgm:spPr/>
      <dgm:t>
        <a:bodyPr/>
        <a:lstStyle/>
        <a:p>
          <a:pPr algn="ctr"/>
          <a:endParaRPr lang="zh-CN" altLang="en-US"/>
        </a:p>
      </dgm:t>
    </dgm:pt>
    <dgm:pt modelId="{321B8C8F-BFAF-40DD-9186-46BFFDDFB58D}" type="sibTrans" cxnId="{72F19E4A-A65E-4893-819A-0A0D349A1DD3}">
      <dgm:prSet/>
      <dgm:spPr/>
      <dgm:t>
        <a:bodyPr/>
        <a:lstStyle/>
        <a:p>
          <a:pPr algn="ctr"/>
          <a:endParaRPr lang="zh-CN" altLang="en-US"/>
        </a:p>
      </dgm:t>
    </dgm:pt>
    <dgm:pt modelId="{27A1FD90-E3A2-45AA-9C0A-6D831B288EDE}">
      <dgm:prSet phldrT="[文本]" custT="1"/>
      <dgm:spPr/>
      <dgm:t>
        <a:bodyPr/>
        <a:lstStyle/>
        <a:p>
          <a:pPr algn="ctr"/>
          <a:r>
            <a:rPr lang="zh-CN" altLang="en-US" sz="1200"/>
            <a:t>好友查找</a:t>
          </a:r>
        </a:p>
      </dgm:t>
    </dgm:pt>
    <dgm:pt modelId="{52B70514-0F46-4415-BF75-540B3C07D0C9}" type="parTrans" cxnId="{2F57BA86-CD6D-473D-A32B-2E105152B2BA}">
      <dgm:prSet/>
      <dgm:spPr/>
    </dgm:pt>
    <dgm:pt modelId="{DB6C8121-7B6B-4F9E-950E-D0A3BEB38BF2}" type="sibTrans" cxnId="{2F57BA86-CD6D-473D-A32B-2E105152B2BA}">
      <dgm:prSet/>
      <dgm:spPr/>
    </dgm:pt>
    <dgm:pt modelId="{75286BC2-DAA2-4EAF-8066-4CEE19C97EC3}" type="pres">
      <dgm:prSet presAssocID="{59F706EB-C4AA-4317-B92C-995730030520}" presName="hierChild1" presStyleCnt="0">
        <dgm:presLayoutVars>
          <dgm:orgChart val="1"/>
          <dgm:chPref val="1"/>
          <dgm:dir/>
          <dgm:animOne val="branch"/>
          <dgm:animLvl val="lvl"/>
          <dgm:resizeHandles/>
        </dgm:presLayoutVars>
      </dgm:prSet>
      <dgm:spPr/>
      <dgm:t>
        <a:bodyPr/>
        <a:lstStyle/>
        <a:p>
          <a:endParaRPr lang="zh-CN" altLang="en-US"/>
        </a:p>
      </dgm:t>
    </dgm:pt>
    <dgm:pt modelId="{CA6CD7FA-336B-47F5-85A7-7B218206806D}" type="pres">
      <dgm:prSet presAssocID="{CEDB6F01-C8D0-4FFF-B567-075818F5F54A}" presName="hierRoot1" presStyleCnt="0">
        <dgm:presLayoutVars>
          <dgm:hierBranch val="init"/>
        </dgm:presLayoutVars>
      </dgm:prSet>
      <dgm:spPr/>
    </dgm:pt>
    <dgm:pt modelId="{D746979E-1BD7-427C-96D0-E0E2696DFF09}" type="pres">
      <dgm:prSet presAssocID="{CEDB6F01-C8D0-4FFF-B567-075818F5F54A}" presName="rootComposite1" presStyleCnt="0"/>
      <dgm:spPr/>
    </dgm:pt>
    <dgm:pt modelId="{A8BD6BCC-66B2-4B0A-83DD-F8AE19C3E461}" type="pres">
      <dgm:prSet presAssocID="{CEDB6F01-C8D0-4FFF-B567-075818F5F54A}" presName="rootText1" presStyleLbl="node0" presStyleIdx="0" presStyleCnt="1">
        <dgm:presLayoutVars>
          <dgm:chPref val="3"/>
        </dgm:presLayoutVars>
      </dgm:prSet>
      <dgm:spPr/>
      <dgm:t>
        <a:bodyPr/>
        <a:lstStyle/>
        <a:p>
          <a:endParaRPr lang="zh-CN" altLang="en-US"/>
        </a:p>
      </dgm:t>
    </dgm:pt>
    <dgm:pt modelId="{5BD5559F-C036-43C8-983F-017132311115}" type="pres">
      <dgm:prSet presAssocID="{CEDB6F01-C8D0-4FFF-B567-075818F5F54A}" presName="rootConnector1" presStyleLbl="node1" presStyleIdx="0" presStyleCnt="0"/>
      <dgm:spPr/>
      <dgm:t>
        <a:bodyPr/>
        <a:lstStyle/>
        <a:p>
          <a:endParaRPr lang="zh-CN" altLang="en-US"/>
        </a:p>
      </dgm:t>
    </dgm:pt>
    <dgm:pt modelId="{07A3AB20-08CD-4B8C-90E9-D05690E985CE}" type="pres">
      <dgm:prSet presAssocID="{CEDB6F01-C8D0-4FFF-B567-075818F5F54A}" presName="hierChild2" presStyleCnt="0"/>
      <dgm:spPr/>
    </dgm:pt>
    <dgm:pt modelId="{A1E77091-37C4-4B8E-B845-6DE2BF8F1795}" type="pres">
      <dgm:prSet presAssocID="{52B70514-0F46-4415-BF75-540B3C07D0C9}" presName="Name64" presStyleLbl="parChTrans1D2" presStyleIdx="0" presStyleCnt="3"/>
      <dgm:spPr/>
    </dgm:pt>
    <dgm:pt modelId="{0A89A881-E8D5-4C7E-9FB4-E0F6A6C43A89}" type="pres">
      <dgm:prSet presAssocID="{27A1FD90-E3A2-45AA-9C0A-6D831B288EDE}" presName="hierRoot2" presStyleCnt="0">
        <dgm:presLayoutVars>
          <dgm:hierBranch val="init"/>
        </dgm:presLayoutVars>
      </dgm:prSet>
      <dgm:spPr/>
    </dgm:pt>
    <dgm:pt modelId="{08080879-D96D-481C-B08E-FCD3C0A63A70}" type="pres">
      <dgm:prSet presAssocID="{27A1FD90-E3A2-45AA-9C0A-6D831B288EDE}" presName="rootComposite" presStyleCnt="0"/>
      <dgm:spPr/>
    </dgm:pt>
    <dgm:pt modelId="{E1594899-92CC-465F-9FB2-6F49738F3DA5}" type="pres">
      <dgm:prSet presAssocID="{27A1FD90-E3A2-45AA-9C0A-6D831B288EDE}" presName="rootText" presStyleLbl="node2" presStyleIdx="0" presStyleCnt="3">
        <dgm:presLayoutVars>
          <dgm:chPref val="3"/>
        </dgm:presLayoutVars>
      </dgm:prSet>
      <dgm:spPr/>
      <dgm:t>
        <a:bodyPr/>
        <a:lstStyle/>
        <a:p>
          <a:endParaRPr lang="zh-CN" altLang="en-US"/>
        </a:p>
      </dgm:t>
    </dgm:pt>
    <dgm:pt modelId="{10E6CE97-F740-49EC-BCA8-5B7DCF31F552}" type="pres">
      <dgm:prSet presAssocID="{27A1FD90-E3A2-45AA-9C0A-6D831B288EDE}" presName="rootConnector" presStyleLbl="node2" presStyleIdx="0" presStyleCnt="3"/>
      <dgm:spPr/>
      <dgm:t>
        <a:bodyPr/>
        <a:lstStyle/>
        <a:p>
          <a:endParaRPr lang="zh-CN" altLang="en-US"/>
        </a:p>
      </dgm:t>
    </dgm:pt>
    <dgm:pt modelId="{9B075D8F-8F73-4553-9FDA-5479A515BE03}" type="pres">
      <dgm:prSet presAssocID="{27A1FD90-E3A2-45AA-9C0A-6D831B288EDE}" presName="hierChild4" presStyleCnt="0"/>
      <dgm:spPr/>
    </dgm:pt>
    <dgm:pt modelId="{A225D439-A3F9-4670-A644-23D626B55B38}" type="pres">
      <dgm:prSet presAssocID="{27A1FD90-E3A2-45AA-9C0A-6D831B288EDE}" presName="hierChild5" presStyleCnt="0"/>
      <dgm:spPr/>
    </dgm:pt>
    <dgm:pt modelId="{27CC51B8-7F69-404D-90C6-7A4CC4E3E725}" type="pres">
      <dgm:prSet presAssocID="{A66C0DE7-1268-442C-B275-6623C5492256}" presName="Name64" presStyleLbl="parChTrans1D2" presStyleIdx="1" presStyleCnt="3"/>
      <dgm:spPr/>
      <dgm:t>
        <a:bodyPr/>
        <a:lstStyle/>
        <a:p>
          <a:endParaRPr lang="zh-CN" altLang="en-US"/>
        </a:p>
      </dgm:t>
    </dgm:pt>
    <dgm:pt modelId="{4D5F2762-7DC6-4DDC-A92B-54BDE74E0542}" type="pres">
      <dgm:prSet presAssocID="{1D48E9DA-2155-4BE0-BC46-C31BC78E8685}" presName="hierRoot2" presStyleCnt="0">
        <dgm:presLayoutVars>
          <dgm:hierBranch val="init"/>
        </dgm:presLayoutVars>
      </dgm:prSet>
      <dgm:spPr/>
    </dgm:pt>
    <dgm:pt modelId="{284F4880-8CD2-49B1-A85D-F12C7CFC8DFF}" type="pres">
      <dgm:prSet presAssocID="{1D48E9DA-2155-4BE0-BC46-C31BC78E8685}" presName="rootComposite" presStyleCnt="0"/>
      <dgm:spPr/>
    </dgm:pt>
    <dgm:pt modelId="{29A63771-576F-4E7D-9ECA-49E14DD489F0}" type="pres">
      <dgm:prSet presAssocID="{1D48E9DA-2155-4BE0-BC46-C31BC78E8685}" presName="rootText" presStyleLbl="node2" presStyleIdx="1" presStyleCnt="3">
        <dgm:presLayoutVars>
          <dgm:chPref val="3"/>
        </dgm:presLayoutVars>
      </dgm:prSet>
      <dgm:spPr/>
      <dgm:t>
        <a:bodyPr/>
        <a:lstStyle/>
        <a:p>
          <a:endParaRPr lang="zh-CN" altLang="en-US"/>
        </a:p>
      </dgm:t>
    </dgm:pt>
    <dgm:pt modelId="{DC466A66-14FC-4EF2-B74E-638F21A05B1A}" type="pres">
      <dgm:prSet presAssocID="{1D48E9DA-2155-4BE0-BC46-C31BC78E8685}" presName="rootConnector" presStyleLbl="node2" presStyleIdx="1" presStyleCnt="3"/>
      <dgm:spPr/>
      <dgm:t>
        <a:bodyPr/>
        <a:lstStyle/>
        <a:p>
          <a:endParaRPr lang="zh-CN" altLang="en-US"/>
        </a:p>
      </dgm:t>
    </dgm:pt>
    <dgm:pt modelId="{3A902605-278B-4276-9172-4D7AA1F36445}" type="pres">
      <dgm:prSet presAssocID="{1D48E9DA-2155-4BE0-BC46-C31BC78E8685}" presName="hierChild4" presStyleCnt="0"/>
      <dgm:spPr/>
    </dgm:pt>
    <dgm:pt modelId="{ADFAAD93-420F-4F0C-806E-9C3A5FD93FC7}" type="pres">
      <dgm:prSet presAssocID="{1D48E9DA-2155-4BE0-BC46-C31BC78E8685}" presName="hierChild5" presStyleCnt="0"/>
      <dgm:spPr/>
    </dgm:pt>
    <dgm:pt modelId="{FDF69AB6-DAD7-41B5-B341-34B56C528D98}" type="pres">
      <dgm:prSet presAssocID="{9FB95C9C-30D4-4037-B9D0-BC911589E4B2}" presName="Name64" presStyleLbl="parChTrans1D2" presStyleIdx="2" presStyleCnt="3"/>
      <dgm:spPr/>
      <dgm:t>
        <a:bodyPr/>
        <a:lstStyle/>
        <a:p>
          <a:endParaRPr lang="zh-CN" altLang="en-US"/>
        </a:p>
      </dgm:t>
    </dgm:pt>
    <dgm:pt modelId="{3F1CF4DD-547B-44E4-9CC1-1B54D8764145}" type="pres">
      <dgm:prSet presAssocID="{263CE9DA-DED7-499F-AE3C-D519418FECA7}" presName="hierRoot2" presStyleCnt="0">
        <dgm:presLayoutVars>
          <dgm:hierBranch val="init"/>
        </dgm:presLayoutVars>
      </dgm:prSet>
      <dgm:spPr/>
    </dgm:pt>
    <dgm:pt modelId="{825988CA-5D9F-4CB5-B3BC-3C02A6B275F4}" type="pres">
      <dgm:prSet presAssocID="{263CE9DA-DED7-499F-AE3C-D519418FECA7}" presName="rootComposite" presStyleCnt="0"/>
      <dgm:spPr/>
    </dgm:pt>
    <dgm:pt modelId="{CE8B3FEA-1780-4A3F-84EE-0D8D6D4C7A9B}" type="pres">
      <dgm:prSet presAssocID="{263CE9DA-DED7-499F-AE3C-D519418FECA7}" presName="rootText" presStyleLbl="node2" presStyleIdx="2" presStyleCnt="3">
        <dgm:presLayoutVars>
          <dgm:chPref val="3"/>
        </dgm:presLayoutVars>
      </dgm:prSet>
      <dgm:spPr/>
      <dgm:t>
        <a:bodyPr/>
        <a:lstStyle/>
        <a:p>
          <a:endParaRPr lang="zh-CN" altLang="en-US"/>
        </a:p>
      </dgm:t>
    </dgm:pt>
    <dgm:pt modelId="{4A74F782-77E5-47DA-933A-2BACCE0D4F9C}" type="pres">
      <dgm:prSet presAssocID="{263CE9DA-DED7-499F-AE3C-D519418FECA7}" presName="rootConnector" presStyleLbl="node2" presStyleIdx="2" presStyleCnt="3"/>
      <dgm:spPr/>
      <dgm:t>
        <a:bodyPr/>
        <a:lstStyle/>
        <a:p>
          <a:endParaRPr lang="zh-CN" altLang="en-US"/>
        </a:p>
      </dgm:t>
    </dgm:pt>
    <dgm:pt modelId="{4ACA26EC-754F-43C5-B435-2D970A7414D8}" type="pres">
      <dgm:prSet presAssocID="{263CE9DA-DED7-499F-AE3C-D519418FECA7}" presName="hierChild4" presStyleCnt="0"/>
      <dgm:spPr/>
    </dgm:pt>
    <dgm:pt modelId="{8A8D0D09-5A0F-47AE-B37E-D6E293BD0F2D}" type="pres">
      <dgm:prSet presAssocID="{263CE9DA-DED7-499F-AE3C-D519418FECA7}" presName="hierChild5" presStyleCnt="0"/>
      <dgm:spPr/>
    </dgm:pt>
    <dgm:pt modelId="{6E3EC4D4-D1E8-4193-8D08-D0CAC6862825}" type="pres">
      <dgm:prSet presAssocID="{CEDB6F01-C8D0-4FFF-B567-075818F5F54A}" presName="hierChild3" presStyleCnt="0"/>
      <dgm:spPr/>
    </dgm:pt>
  </dgm:ptLst>
  <dgm:cxnLst>
    <dgm:cxn modelId="{72F19E4A-A65E-4893-819A-0A0D349A1DD3}" srcId="{CEDB6F01-C8D0-4FFF-B567-075818F5F54A}" destId="{263CE9DA-DED7-499F-AE3C-D519418FECA7}" srcOrd="2" destOrd="0" parTransId="{9FB95C9C-30D4-4037-B9D0-BC911589E4B2}" sibTransId="{321B8C8F-BFAF-40DD-9186-46BFFDDFB58D}"/>
    <dgm:cxn modelId="{C6E2E35A-B84A-47AD-B69D-C767FCB10F6C}" type="presOf" srcId="{59F706EB-C4AA-4317-B92C-995730030520}" destId="{75286BC2-DAA2-4EAF-8066-4CEE19C97EC3}" srcOrd="0" destOrd="0" presId="urn:microsoft.com/office/officeart/2009/3/layout/HorizontalOrganizationChart#1"/>
    <dgm:cxn modelId="{407DA727-B89E-4E5E-AF03-A28F23E8387D}" type="presOf" srcId="{52B70514-0F46-4415-BF75-540B3C07D0C9}" destId="{A1E77091-37C4-4B8E-B845-6DE2BF8F1795}" srcOrd="0" destOrd="0" presId="urn:microsoft.com/office/officeart/2009/3/layout/HorizontalOrganizationChart#1"/>
    <dgm:cxn modelId="{69C04DC6-CF7F-46E1-AFCA-54035DAEFA6D}" type="presOf" srcId="{CEDB6F01-C8D0-4FFF-B567-075818F5F54A}" destId="{5BD5559F-C036-43C8-983F-017132311115}" srcOrd="1" destOrd="0" presId="urn:microsoft.com/office/officeart/2009/3/layout/HorizontalOrganizationChart#1"/>
    <dgm:cxn modelId="{1A56B113-64F7-4A02-AF3B-CC092BDF537D}" type="presOf" srcId="{1D48E9DA-2155-4BE0-BC46-C31BC78E8685}" destId="{DC466A66-14FC-4EF2-B74E-638F21A05B1A}" srcOrd="1" destOrd="0" presId="urn:microsoft.com/office/officeart/2009/3/layout/HorizontalOrganizationChart#1"/>
    <dgm:cxn modelId="{717FA654-BFB0-4CBE-9921-72A1AEF9B919}" type="presOf" srcId="{9FB95C9C-30D4-4037-B9D0-BC911589E4B2}" destId="{FDF69AB6-DAD7-41B5-B341-34B56C528D98}" srcOrd="0" destOrd="0" presId="urn:microsoft.com/office/officeart/2009/3/layout/HorizontalOrganizationChart#1"/>
    <dgm:cxn modelId="{B18536F7-8850-4984-882A-DAFC159AD648}" type="presOf" srcId="{1D48E9DA-2155-4BE0-BC46-C31BC78E8685}" destId="{29A63771-576F-4E7D-9ECA-49E14DD489F0}" srcOrd="0" destOrd="0" presId="urn:microsoft.com/office/officeart/2009/3/layout/HorizontalOrganizationChart#1"/>
    <dgm:cxn modelId="{7C800C22-1EDA-4211-809D-53005EF567C4}" type="presOf" srcId="{263CE9DA-DED7-499F-AE3C-D519418FECA7}" destId="{4A74F782-77E5-47DA-933A-2BACCE0D4F9C}" srcOrd="1" destOrd="0" presId="urn:microsoft.com/office/officeart/2009/3/layout/HorizontalOrganizationChart#1"/>
    <dgm:cxn modelId="{495BC26C-EF4B-4E8B-8E99-AA362BFBF4BB}" type="presOf" srcId="{CEDB6F01-C8D0-4FFF-B567-075818F5F54A}" destId="{A8BD6BCC-66B2-4B0A-83DD-F8AE19C3E461}" srcOrd="0" destOrd="0" presId="urn:microsoft.com/office/officeart/2009/3/layout/HorizontalOrganizationChart#1"/>
    <dgm:cxn modelId="{F3EC52EF-FA2A-4890-B3EC-050363015E07}" type="presOf" srcId="{A66C0DE7-1268-442C-B275-6623C5492256}" destId="{27CC51B8-7F69-404D-90C6-7A4CC4E3E725}" srcOrd="0" destOrd="0" presId="urn:microsoft.com/office/officeart/2009/3/layout/HorizontalOrganizationChart#1"/>
    <dgm:cxn modelId="{2F57BA86-CD6D-473D-A32B-2E105152B2BA}" srcId="{CEDB6F01-C8D0-4FFF-B567-075818F5F54A}" destId="{27A1FD90-E3A2-45AA-9C0A-6D831B288EDE}" srcOrd="0" destOrd="0" parTransId="{52B70514-0F46-4415-BF75-540B3C07D0C9}" sibTransId="{DB6C8121-7B6B-4F9E-950E-D0A3BEB38BF2}"/>
    <dgm:cxn modelId="{61250EA9-856C-455D-9C1F-6E1DF8B7FA17}" type="presOf" srcId="{27A1FD90-E3A2-45AA-9C0A-6D831B288EDE}" destId="{10E6CE97-F740-49EC-BCA8-5B7DCF31F552}" srcOrd="1" destOrd="0" presId="urn:microsoft.com/office/officeart/2009/3/layout/HorizontalOrganizationChart#1"/>
    <dgm:cxn modelId="{CA290660-C2FB-4F38-8FC5-5125302BC114}" type="presOf" srcId="{263CE9DA-DED7-499F-AE3C-D519418FECA7}" destId="{CE8B3FEA-1780-4A3F-84EE-0D8D6D4C7A9B}" srcOrd="0" destOrd="0" presId="urn:microsoft.com/office/officeart/2009/3/layout/HorizontalOrganizationChart#1"/>
    <dgm:cxn modelId="{BBCD63F0-D2E2-4522-9B91-D13DFCCEAD2B}" srcId="{59F706EB-C4AA-4317-B92C-995730030520}" destId="{CEDB6F01-C8D0-4FFF-B567-075818F5F54A}" srcOrd="0" destOrd="0" parTransId="{12517240-113C-4405-9566-AAB66B10EB04}" sibTransId="{FDBFFBB5-1D04-4883-97C5-71B66A8CED25}"/>
    <dgm:cxn modelId="{09DD684F-90B3-4C2A-925D-876F2DE20416}" type="presOf" srcId="{27A1FD90-E3A2-45AA-9C0A-6D831B288EDE}" destId="{E1594899-92CC-465F-9FB2-6F49738F3DA5}" srcOrd="0" destOrd="0" presId="urn:microsoft.com/office/officeart/2009/3/layout/HorizontalOrganizationChart#1"/>
    <dgm:cxn modelId="{CEB2BB88-2C99-450E-A791-DFC86C67FCDA}" srcId="{CEDB6F01-C8D0-4FFF-B567-075818F5F54A}" destId="{1D48E9DA-2155-4BE0-BC46-C31BC78E8685}" srcOrd="1" destOrd="0" parTransId="{A66C0DE7-1268-442C-B275-6623C5492256}" sibTransId="{5925656E-50C4-4613-8E1C-19FFEF2A4FB9}"/>
    <dgm:cxn modelId="{CBA9CEC9-A6FC-4073-9C29-B6FDC16F5560}" type="presParOf" srcId="{75286BC2-DAA2-4EAF-8066-4CEE19C97EC3}" destId="{CA6CD7FA-336B-47F5-85A7-7B218206806D}" srcOrd="0" destOrd="0" presId="urn:microsoft.com/office/officeart/2009/3/layout/HorizontalOrganizationChart#1"/>
    <dgm:cxn modelId="{BB99E3A0-3180-49B3-9686-CC08EFD86E9A}" type="presParOf" srcId="{CA6CD7FA-336B-47F5-85A7-7B218206806D}" destId="{D746979E-1BD7-427C-96D0-E0E2696DFF09}" srcOrd="0" destOrd="0" presId="urn:microsoft.com/office/officeart/2009/3/layout/HorizontalOrganizationChart#1"/>
    <dgm:cxn modelId="{3DFC6AED-DBD9-466C-B3D0-3C03FB6431B6}" type="presParOf" srcId="{D746979E-1BD7-427C-96D0-E0E2696DFF09}" destId="{A8BD6BCC-66B2-4B0A-83DD-F8AE19C3E461}" srcOrd="0" destOrd="0" presId="urn:microsoft.com/office/officeart/2009/3/layout/HorizontalOrganizationChart#1"/>
    <dgm:cxn modelId="{55ABD638-E28D-4016-9653-42EF4A7BEB5E}" type="presParOf" srcId="{D746979E-1BD7-427C-96D0-E0E2696DFF09}" destId="{5BD5559F-C036-43C8-983F-017132311115}" srcOrd="1" destOrd="0" presId="urn:microsoft.com/office/officeart/2009/3/layout/HorizontalOrganizationChart#1"/>
    <dgm:cxn modelId="{3DACF0B7-4CA8-4788-9EFA-D0BC5F623810}" type="presParOf" srcId="{CA6CD7FA-336B-47F5-85A7-7B218206806D}" destId="{07A3AB20-08CD-4B8C-90E9-D05690E985CE}" srcOrd="1" destOrd="0" presId="urn:microsoft.com/office/officeart/2009/3/layout/HorizontalOrganizationChart#1"/>
    <dgm:cxn modelId="{59C1EAD9-2E7D-453E-A7C7-6A2AA57DA5B6}" type="presParOf" srcId="{07A3AB20-08CD-4B8C-90E9-D05690E985CE}" destId="{A1E77091-37C4-4B8E-B845-6DE2BF8F1795}" srcOrd="0" destOrd="0" presId="urn:microsoft.com/office/officeart/2009/3/layout/HorizontalOrganizationChart#1"/>
    <dgm:cxn modelId="{2CF4D301-F42A-4666-911F-43B3CC9E27A2}" type="presParOf" srcId="{07A3AB20-08CD-4B8C-90E9-D05690E985CE}" destId="{0A89A881-E8D5-4C7E-9FB4-E0F6A6C43A89}" srcOrd="1" destOrd="0" presId="urn:microsoft.com/office/officeart/2009/3/layout/HorizontalOrganizationChart#1"/>
    <dgm:cxn modelId="{1D82711D-308D-438C-887A-BEB6C03B1D31}" type="presParOf" srcId="{0A89A881-E8D5-4C7E-9FB4-E0F6A6C43A89}" destId="{08080879-D96D-481C-B08E-FCD3C0A63A70}" srcOrd="0" destOrd="0" presId="urn:microsoft.com/office/officeart/2009/3/layout/HorizontalOrganizationChart#1"/>
    <dgm:cxn modelId="{A0FA1D97-C198-4E96-9499-BF501B187607}" type="presParOf" srcId="{08080879-D96D-481C-B08E-FCD3C0A63A70}" destId="{E1594899-92CC-465F-9FB2-6F49738F3DA5}" srcOrd="0" destOrd="0" presId="urn:microsoft.com/office/officeart/2009/3/layout/HorizontalOrganizationChart#1"/>
    <dgm:cxn modelId="{B5DFB64E-1451-43A4-BA00-72F0340FB031}" type="presParOf" srcId="{08080879-D96D-481C-B08E-FCD3C0A63A70}" destId="{10E6CE97-F740-49EC-BCA8-5B7DCF31F552}" srcOrd="1" destOrd="0" presId="urn:microsoft.com/office/officeart/2009/3/layout/HorizontalOrganizationChart#1"/>
    <dgm:cxn modelId="{A094C2F5-19FD-44B0-AAD4-5BD79C809247}" type="presParOf" srcId="{0A89A881-E8D5-4C7E-9FB4-E0F6A6C43A89}" destId="{9B075D8F-8F73-4553-9FDA-5479A515BE03}" srcOrd="1" destOrd="0" presId="urn:microsoft.com/office/officeart/2009/3/layout/HorizontalOrganizationChart#1"/>
    <dgm:cxn modelId="{0E082CC9-0492-474B-ACFA-F68FCDC3E762}" type="presParOf" srcId="{0A89A881-E8D5-4C7E-9FB4-E0F6A6C43A89}" destId="{A225D439-A3F9-4670-A644-23D626B55B38}" srcOrd="2" destOrd="0" presId="urn:microsoft.com/office/officeart/2009/3/layout/HorizontalOrganizationChart#1"/>
    <dgm:cxn modelId="{76B2B616-5AC0-4853-B45C-45A575B02609}" type="presParOf" srcId="{07A3AB20-08CD-4B8C-90E9-D05690E985CE}" destId="{27CC51B8-7F69-404D-90C6-7A4CC4E3E725}" srcOrd="2" destOrd="0" presId="urn:microsoft.com/office/officeart/2009/3/layout/HorizontalOrganizationChart#1"/>
    <dgm:cxn modelId="{5DAB1758-B51C-4F93-A471-C84123864407}" type="presParOf" srcId="{07A3AB20-08CD-4B8C-90E9-D05690E985CE}" destId="{4D5F2762-7DC6-4DDC-A92B-54BDE74E0542}" srcOrd="3" destOrd="0" presId="urn:microsoft.com/office/officeart/2009/3/layout/HorizontalOrganizationChart#1"/>
    <dgm:cxn modelId="{2097660B-1A16-4C84-8C6A-459433F8526B}" type="presParOf" srcId="{4D5F2762-7DC6-4DDC-A92B-54BDE74E0542}" destId="{284F4880-8CD2-49B1-A85D-F12C7CFC8DFF}" srcOrd="0" destOrd="0" presId="urn:microsoft.com/office/officeart/2009/3/layout/HorizontalOrganizationChart#1"/>
    <dgm:cxn modelId="{479E50D6-22B8-40E0-9602-7ADFD9E7861C}" type="presParOf" srcId="{284F4880-8CD2-49B1-A85D-F12C7CFC8DFF}" destId="{29A63771-576F-4E7D-9ECA-49E14DD489F0}" srcOrd="0" destOrd="0" presId="urn:microsoft.com/office/officeart/2009/3/layout/HorizontalOrganizationChart#1"/>
    <dgm:cxn modelId="{186E27FC-6032-4653-BC02-92D898408B4F}" type="presParOf" srcId="{284F4880-8CD2-49B1-A85D-F12C7CFC8DFF}" destId="{DC466A66-14FC-4EF2-B74E-638F21A05B1A}" srcOrd="1" destOrd="0" presId="urn:microsoft.com/office/officeart/2009/3/layout/HorizontalOrganizationChart#1"/>
    <dgm:cxn modelId="{7E7511C5-97AC-4FA9-9E02-F30D7FC84AF9}" type="presParOf" srcId="{4D5F2762-7DC6-4DDC-A92B-54BDE74E0542}" destId="{3A902605-278B-4276-9172-4D7AA1F36445}" srcOrd="1" destOrd="0" presId="urn:microsoft.com/office/officeart/2009/3/layout/HorizontalOrganizationChart#1"/>
    <dgm:cxn modelId="{77513FAF-899D-4DB8-8EBD-740F95AA2967}" type="presParOf" srcId="{4D5F2762-7DC6-4DDC-A92B-54BDE74E0542}" destId="{ADFAAD93-420F-4F0C-806E-9C3A5FD93FC7}" srcOrd="2" destOrd="0" presId="urn:microsoft.com/office/officeart/2009/3/layout/HorizontalOrganizationChart#1"/>
    <dgm:cxn modelId="{4186E620-A272-417A-BC14-FAA0FB9C44AD}" type="presParOf" srcId="{07A3AB20-08CD-4B8C-90E9-D05690E985CE}" destId="{FDF69AB6-DAD7-41B5-B341-34B56C528D98}" srcOrd="4" destOrd="0" presId="urn:microsoft.com/office/officeart/2009/3/layout/HorizontalOrganizationChart#1"/>
    <dgm:cxn modelId="{18DE1FBA-BC64-40D0-82DD-9040DA2E06D7}" type="presParOf" srcId="{07A3AB20-08CD-4B8C-90E9-D05690E985CE}" destId="{3F1CF4DD-547B-44E4-9CC1-1B54D8764145}" srcOrd="5" destOrd="0" presId="urn:microsoft.com/office/officeart/2009/3/layout/HorizontalOrganizationChart#1"/>
    <dgm:cxn modelId="{D54E7E95-8D57-4434-A448-69DD496DC80E}" type="presParOf" srcId="{3F1CF4DD-547B-44E4-9CC1-1B54D8764145}" destId="{825988CA-5D9F-4CB5-B3BC-3C02A6B275F4}" srcOrd="0" destOrd="0" presId="urn:microsoft.com/office/officeart/2009/3/layout/HorizontalOrganizationChart#1"/>
    <dgm:cxn modelId="{4A507FF1-1F0C-4A6A-BDEF-00CD1D2B29C4}" type="presParOf" srcId="{825988CA-5D9F-4CB5-B3BC-3C02A6B275F4}" destId="{CE8B3FEA-1780-4A3F-84EE-0D8D6D4C7A9B}" srcOrd="0" destOrd="0" presId="urn:microsoft.com/office/officeart/2009/3/layout/HorizontalOrganizationChart#1"/>
    <dgm:cxn modelId="{6BC6E159-D053-4D6A-A948-7D3137484E76}" type="presParOf" srcId="{825988CA-5D9F-4CB5-B3BC-3C02A6B275F4}" destId="{4A74F782-77E5-47DA-933A-2BACCE0D4F9C}" srcOrd="1" destOrd="0" presId="urn:microsoft.com/office/officeart/2009/3/layout/HorizontalOrganizationChart#1"/>
    <dgm:cxn modelId="{6D92992C-7743-432F-893A-ADA0BA9367F2}" type="presParOf" srcId="{3F1CF4DD-547B-44E4-9CC1-1B54D8764145}" destId="{4ACA26EC-754F-43C5-B435-2D970A7414D8}" srcOrd="1" destOrd="0" presId="urn:microsoft.com/office/officeart/2009/3/layout/HorizontalOrganizationChart#1"/>
    <dgm:cxn modelId="{CD930502-45BD-4907-80E3-F52846B0E3AE}" type="presParOf" srcId="{3F1CF4DD-547B-44E4-9CC1-1B54D8764145}" destId="{8A8D0D09-5A0F-47AE-B37E-D6E293BD0F2D}" srcOrd="2" destOrd="0" presId="urn:microsoft.com/office/officeart/2009/3/layout/HorizontalOrganizationChart#1"/>
    <dgm:cxn modelId="{ECFAA0A4-9C20-47F4-B5F7-65EB7B978D0A}" type="presParOf" srcId="{CA6CD7FA-336B-47F5-85A7-7B218206806D}" destId="{6E3EC4D4-D1E8-4193-8D08-D0CAC6862825}" srcOrd="2" destOrd="0" presId="urn:microsoft.com/office/officeart/2009/3/layout/HorizontalOrganizationChart#1"/>
  </dgm:cxnLst>
  <dgm:bg/>
  <dgm:whole/>
  <dgm:extLst>
    <a:ext uri="http://schemas.microsoft.com/office/drawing/2008/diagram">
      <dsp:dataModelExt xmlns:dsp="http://schemas.microsoft.com/office/drawing/2008/diagram" relId="rId3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登录注册</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登录</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注册</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找回密码</a:t>
          </a:r>
        </a:p>
      </dsp:txBody>
      <dsp:txXfrm>
        <a:off x="2391626" y="1483023"/>
        <a:ext cx="1723011" cy="52551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视图切换</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2D</a:t>
          </a:r>
          <a:r>
            <a:rPr lang="zh-CN" altLang="en-US" sz="1200" kern="1200"/>
            <a:t>视图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3D</a:t>
          </a:r>
          <a:r>
            <a:rPr lang="zh-CN" altLang="en-US" sz="1200" kern="1200"/>
            <a:t>视图</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切换</a:t>
          </a:r>
          <a:r>
            <a:rPr lang="en-US" altLang="zh-CN" sz="1200" kern="1200"/>
            <a:t>4D</a:t>
          </a:r>
          <a:r>
            <a:rPr lang="zh-CN" altLang="en-US" sz="1200" kern="1200"/>
            <a:t>视图</a:t>
          </a:r>
        </a:p>
      </dsp:txBody>
      <dsp:txXfrm>
        <a:off x="2391626" y="1483023"/>
        <a:ext cx="1723011" cy="52551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C3E41E-7C27-4F49-BDAA-AE3F08099998}">
      <dsp:nvSpPr>
        <dsp:cNvPr id="0" name=""/>
        <dsp:cNvSpPr/>
      </dsp:nvSpPr>
      <dsp:spPr>
        <a:xfrm>
          <a:off x="1305089" y="870089"/>
          <a:ext cx="912330" cy="91440"/>
        </a:xfrm>
        <a:custGeom>
          <a:avLst/>
          <a:gdLst/>
          <a:ahLst/>
          <a:cxnLst/>
          <a:rect l="0" t="0" r="0" b="0"/>
          <a:pathLst>
            <a:path>
              <a:moveTo>
                <a:pt x="0" y="127178"/>
              </a:moveTo>
              <a:lnTo>
                <a:pt x="912330" y="127178"/>
              </a:lnTo>
              <a:lnTo>
                <a:pt x="912330"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F69AB6-DAD7-41B5-B341-34B56C528D98}">
      <dsp:nvSpPr>
        <dsp:cNvPr id="0" name=""/>
        <dsp:cNvSpPr/>
      </dsp:nvSpPr>
      <dsp:spPr>
        <a:xfrm>
          <a:off x="1305089" y="997267"/>
          <a:ext cx="1824661" cy="560431"/>
        </a:xfrm>
        <a:custGeom>
          <a:avLst/>
          <a:gdLst/>
          <a:ahLst/>
          <a:cxnLst/>
          <a:rect l="0" t="0" r="0" b="0"/>
          <a:pathLst>
            <a:path>
              <a:moveTo>
                <a:pt x="0" y="0"/>
              </a:moveTo>
              <a:lnTo>
                <a:pt x="1694328" y="0"/>
              </a:lnTo>
              <a:lnTo>
                <a:pt x="1694328" y="560431"/>
              </a:lnTo>
              <a:lnTo>
                <a:pt x="1824661" y="560431"/>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1305089" y="951547"/>
          <a:ext cx="1824661" cy="91440"/>
        </a:xfrm>
        <a:custGeom>
          <a:avLst/>
          <a:gdLst/>
          <a:ahLst/>
          <a:cxnLst/>
          <a:rect l="0" t="0" r="0" b="0"/>
          <a:pathLst>
            <a:path>
              <a:moveTo>
                <a:pt x="0" y="45720"/>
              </a:moveTo>
              <a:lnTo>
                <a:pt x="1824661"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1305089" y="436835"/>
          <a:ext cx="1824661" cy="560431"/>
        </a:xfrm>
        <a:custGeom>
          <a:avLst/>
          <a:gdLst/>
          <a:ahLst/>
          <a:cxnLst/>
          <a:rect l="0" t="0" r="0" b="0"/>
          <a:pathLst>
            <a:path>
              <a:moveTo>
                <a:pt x="0" y="560431"/>
              </a:moveTo>
              <a:lnTo>
                <a:pt x="1694328" y="560431"/>
              </a:lnTo>
              <a:lnTo>
                <a:pt x="1694328" y="0"/>
              </a:lnTo>
              <a:lnTo>
                <a:pt x="1824661"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1759" y="798509"/>
          <a:ext cx="1303329" cy="39751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离线数据同步模块</a:t>
          </a:r>
        </a:p>
      </dsp:txBody>
      <dsp:txXfrm>
        <a:off x="1759" y="798509"/>
        <a:ext cx="1303329" cy="397515"/>
      </dsp:txXfrm>
    </dsp:sp>
    <dsp:sp modelId="{8359969D-7139-41E1-8826-6A07656333B4}">
      <dsp:nvSpPr>
        <dsp:cNvPr id="0" name=""/>
        <dsp:cNvSpPr/>
      </dsp:nvSpPr>
      <dsp:spPr>
        <a:xfrm>
          <a:off x="3129750" y="238077"/>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逐条标记上传</a:t>
          </a:r>
        </a:p>
      </dsp:txBody>
      <dsp:txXfrm>
        <a:off x="3129750" y="238077"/>
        <a:ext cx="1303329" cy="397515"/>
      </dsp:txXfrm>
    </dsp:sp>
    <dsp:sp modelId="{29A63771-576F-4E7D-9ECA-49E14DD489F0}">
      <dsp:nvSpPr>
        <dsp:cNvPr id="0" name=""/>
        <dsp:cNvSpPr/>
      </dsp:nvSpPr>
      <dsp:spPr>
        <a:xfrm>
          <a:off x="3129750" y="798509"/>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在线集中上传</a:t>
          </a:r>
        </a:p>
      </dsp:txBody>
      <dsp:txXfrm>
        <a:off x="3129750" y="798509"/>
        <a:ext cx="1303329" cy="397515"/>
      </dsp:txXfrm>
    </dsp:sp>
    <dsp:sp modelId="{CE8B3FEA-1780-4A3F-84EE-0D8D6D4C7A9B}">
      <dsp:nvSpPr>
        <dsp:cNvPr id="0" name=""/>
        <dsp:cNvSpPr/>
      </dsp:nvSpPr>
      <dsp:spPr>
        <a:xfrm>
          <a:off x="3129750" y="1358941"/>
          <a:ext cx="1303329" cy="397515"/>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本地数据同步</a:t>
          </a:r>
        </a:p>
      </dsp:txBody>
      <dsp:txXfrm>
        <a:off x="3129750" y="1358941"/>
        <a:ext cx="1303329" cy="397515"/>
      </dsp:txXfrm>
    </dsp:sp>
    <dsp:sp modelId="{20C5FA79-6F73-4201-B911-8839414F0FD2}">
      <dsp:nvSpPr>
        <dsp:cNvPr id="0" name=""/>
        <dsp:cNvSpPr/>
      </dsp:nvSpPr>
      <dsp:spPr>
        <a:xfrm>
          <a:off x="1565755" y="518293"/>
          <a:ext cx="1303329" cy="397515"/>
        </a:xfrm>
        <a:prstGeom prst="rect">
          <a:avLst/>
        </a:prstGeom>
        <a:solidFill>
          <a:schemeClr val="accent3">
            <a:hueOff val="0"/>
            <a:satOff val="0"/>
            <a:lumOff val="0"/>
            <a:alphaOff val="0"/>
          </a:schemeClr>
        </a:solidFill>
        <a:ln w="25400" cap="flat" cmpd="sng" algn="ctr">
          <a:solidFill>
            <a:schemeClr val="lt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离线标记</a:t>
          </a:r>
        </a:p>
      </dsp:txBody>
      <dsp:txXfrm>
        <a:off x="1565755" y="518293"/>
        <a:ext cx="1303329" cy="397515"/>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E29A6AB-EB3F-4627-8BA9-190EF8653ACB}">
      <dsp:nvSpPr>
        <dsp:cNvPr id="0" name=""/>
        <dsp:cNvSpPr/>
      </dsp:nvSpPr>
      <dsp:spPr>
        <a:xfrm>
          <a:off x="1215855" y="650240"/>
          <a:ext cx="242909" cy="261128"/>
        </a:xfrm>
        <a:custGeom>
          <a:avLst/>
          <a:gdLst/>
          <a:ahLst/>
          <a:cxnLst/>
          <a:rect l="0" t="0" r="0" b="0"/>
          <a:pathLst>
            <a:path>
              <a:moveTo>
                <a:pt x="0" y="0"/>
              </a:moveTo>
              <a:lnTo>
                <a:pt x="121454" y="0"/>
              </a:lnTo>
              <a:lnTo>
                <a:pt x="121454" y="261128"/>
              </a:lnTo>
              <a:lnTo>
                <a:pt x="242909" y="261128"/>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9D7A7B4-BDD1-4B42-8BE4-66B4C18925C8}">
      <dsp:nvSpPr>
        <dsp:cNvPr id="0" name=""/>
        <dsp:cNvSpPr/>
      </dsp:nvSpPr>
      <dsp:spPr>
        <a:xfrm>
          <a:off x="1215855" y="389111"/>
          <a:ext cx="242909" cy="261128"/>
        </a:xfrm>
        <a:custGeom>
          <a:avLst/>
          <a:gdLst/>
          <a:ahLst/>
          <a:cxnLst/>
          <a:rect l="0" t="0" r="0" b="0"/>
          <a:pathLst>
            <a:path>
              <a:moveTo>
                <a:pt x="0" y="261128"/>
              </a:moveTo>
              <a:lnTo>
                <a:pt x="121454" y="261128"/>
              </a:lnTo>
              <a:lnTo>
                <a:pt x="121454" y="0"/>
              </a:lnTo>
              <a:lnTo>
                <a:pt x="242909"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AAE891B-A943-4D8A-A1D3-A49AF2C42F1F}">
      <dsp:nvSpPr>
        <dsp:cNvPr id="0" name=""/>
        <dsp:cNvSpPr/>
      </dsp:nvSpPr>
      <dsp:spPr>
        <a:xfrm>
          <a:off x="1305" y="465021"/>
          <a:ext cx="1214549" cy="37043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分享模块</a:t>
          </a:r>
        </a:p>
      </dsp:txBody>
      <dsp:txXfrm>
        <a:off x="1305" y="465021"/>
        <a:ext cx="1214549" cy="370437"/>
      </dsp:txXfrm>
    </dsp:sp>
    <dsp:sp modelId="{F80A5073-5ABA-46F7-BB30-39A7222A254A}">
      <dsp:nvSpPr>
        <dsp:cNvPr id="0" name=""/>
        <dsp:cNvSpPr/>
      </dsp:nvSpPr>
      <dsp:spPr>
        <a:xfrm>
          <a:off x="1458764" y="203893"/>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标记分享</a:t>
          </a:r>
        </a:p>
      </dsp:txBody>
      <dsp:txXfrm>
        <a:off x="1458764" y="203893"/>
        <a:ext cx="1214549" cy="370437"/>
      </dsp:txXfrm>
    </dsp:sp>
    <dsp:sp modelId="{7CB0E0F0-929F-494E-B9E0-F14F79DAD7BB}">
      <dsp:nvSpPr>
        <dsp:cNvPr id="0" name=""/>
        <dsp:cNvSpPr/>
      </dsp:nvSpPr>
      <dsp:spPr>
        <a:xfrm>
          <a:off x="1458764" y="726149"/>
          <a:ext cx="1214549" cy="370437"/>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lvl="0" algn="ctr" defTabSz="711200">
            <a:lnSpc>
              <a:spcPct val="90000"/>
            </a:lnSpc>
            <a:spcBef>
              <a:spcPct val="0"/>
            </a:spcBef>
            <a:spcAft>
              <a:spcPct val="35000"/>
            </a:spcAft>
          </a:pPr>
          <a:r>
            <a:rPr lang="zh-CN" altLang="en-US" sz="1600" kern="1200"/>
            <a:t>线路分享</a:t>
          </a:r>
        </a:p>
      </dsp:txBody>
      <dsp:txXfrm>
        <a:off x="1458764" y="726149"/>
        <a:ext cx="1214549" cy="370437"/>
      </dsp:txXfrm>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6E3CB01-61AF-4819-A18E-1A22F7989D1B}">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信息发布模块</a:t>
          </a:r>
        </a:p>
      </dsp:txBody>
      <dsp:txXfrm>
        <a:off x="324012" y="742128"/>
        <a:ext cx="1723011" cy="525518"/>
      </dsp:txXfrm>
    </dsp:sp>
    <dsp:sp modelId="{8359969D-7139-41E1-8826-6A07656333B4}">
      <dsp:nvSpPr>
        <dsp:cNvPr id="0" name=""/>
        <dsp:cNvSpPr/>
      </dsp:nvSpPr>
      <dsp:spPr>
        <a:xfrm>
          <a:off x="2391626" y="123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上传标记</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自动保存</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手动保存</a:t>
          </a:r>
        </a:p>
      </dsp:txBody>
      <dsp:txXfrm>
        <a:off x="2391626" y="1483023"/>
        <a:ext cx="1723011" cy="525518"/>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DF69AB6-DAD7-41B5-B341-34B56C528D98}">
      <dsp:nvSpPr>
        <dsp:cNvPr id="0" name=""/>
        <dsp:cNvSpPr/>
      </dsp:nvSpPr>
      <dsp:spPr>
        <a:xfrm>
          <a:off x="2047023" y="1004887"/>
          <a:ext cx="344602" cy="740894"/>
        </a:xfrm>
        <a:custGeom>
          <a:avLst/>
          <a:gdLst/>
          <a:ahLst/>
          <a:cxnLst/>
          <a:rect l="0" t="0" r="0" b="0"/>
          <a:pathLst>
            <a:path>
              <a:moveTo>
                <a:pt x="0" y="0"/>
              </a:moveTo>
              <a:lnTo>
                <a:pt x="172301" y="0"/>
              </a:lnTo>
              <a:lnTo>
                <a:pt x="172301" y="740894"/>
              </a:lnTo>
              <a:lnTo>
                <a:pt x="344602" y="740894"/>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7CC51B8-7F69-404D-90C6-7A4CC4E3E725}">
      <dsp:nvSpPr>
        <dsp:cNvPr id="0" name=""/>
        <dsp:cNvSpPr/>
      </dsp:nvSpPr>
      <dsp:spPr>
        <a:xfrm>
          <a:off x="2047023" y="959167"/>
          <a:ext cx="344602" cy="91440"/>
        </a:xfrm>
        <a:custGeom>
          <a:avLst/>
          <a:gdLst/>
          <a:ahLst/>
          <a:cxnLst/>
          <a:rect l="0" t="0" r="0" b="0"/>
          <a:pathLst>
            <a:path>
              <a:moveTo>
                <a:pt x="0" y="45720"/>
              </a:moveTo>
              <a:lnTo>
                <a:pt x="344602"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1E77091-37C4-4B8E-B845-6DE2BF8F1795}">
      <dsp:nvSpPr>
        <dsp:cNvPr id="0" name=""/>
        <dsp:cNvSpPr/>
      </dsp:nvSpPr>
      <dsp:spPr>
        <a:xfrm>
          <a:off x="2047023" y="263992"/>
          <a:ext cx="344602" cy="740894"/>
        </a:xfrm>
        <a:custGeom>
          <a:avLst/>
          <a:gdLst/>
          <a:ahLst/>
          <a:cxnLst/>
          <a:rect l="0" t="0" r="0" b="0"/>
          <a:pathLst>
            <a:path>
              <a:moveTo>
                <a:pt x="0" y="740894"/>
              </a:moveTo>
              <a:lnTo>
                <a:pt x="172301" y="740894"/>
              </a:lnTo>
              <a:lnTo>
                <a:pt x="172301" y="0"/>
              </a:lnTo>
              <a:lnTo>
                <a:pt x="344602"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8BD6BCC-66B2-4B0A-83DD-F8AE19C3E461}">
      <dsp:nvSpPr>
        <dsp:cNvPr id="0" name=""/>
        <dsp:cNvSpPr/>
      </dsp:nvSpPr>
      <dsp:spPr>
        <a:xfrm>
          <a:off x="324012" y="742128"/>
          <a:ext cx="1723011" cy="52551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好友管理模块</a:t>
          </a:r>
        </a:p>
      </dsp:txBody>
      <dsp:txXfrm>
        <a:off x="324012" y="742128"/>
        <a:ext cx="1723011" cy="525518"/>
      </dsp:txXfrm>
    </dsp:sp>
    <dsp:sp modelId="{E1594899-92CC-465F-9FB2-6F49738F3DA5}">
      <dsp:nvSpPr>
        <dsp:cNvPr id="0" name=""/>
        <dsp:cNvSpPr/>
      </dsp:nvSpPr>
      <dsp:spPr>
        <a:xfrm>
          <a:off x="2391626" y="1233"/>
          <a:ext cx="1723011" cy="525518"/>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好友查找</a:t>
          </a:r>
        </a:p>
      </dsp:txBody>
      <dsp:txXfrm>
        <a:off x="2391626" y="1233"/>
        <a:ext cx="1723011" cy="525518"/>
      </dsp:txXfrm>
    </dsp:sp>
    <dsp:sp modelId="{29A63771-576F-4E7D-9ECA-49E14DD489F0}">
      <dsp:nvSpPr>
        <dsp:cNvPr id="0" name=""/>
        <dsp:cNvSpPr/>
      </dsp:nvSpPr>
      <dsp:spPr>
        <a:xfrm>
          <a:off x="2391626" y="742128"/>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好友添加</a:t>
          </a:r>
        </a:p>
      </dsp:txBody>
      <dsp:txXfrm>
        <a:off x="2391626" y="742128"/>
        <a:ext cx="1723011" cy="525518"/>
      </dsp:txXfrm>
    </dsp:sp>
    <dsp:sp modelId="{CE8B3FEA-1780-4A3F-84EE-0D8D6D4C7A9B}">
      <dsp:nvSpPr>
        <dsp:cNvPr id="0" name=""/>
        <dsp:cNvSpPr/>
      </dsp:nvSpPr>
      <dsp:spPr>
        <a:xfrm>
          <a:off x="2391626" y="1483023"/>
          <a:ext cx="1723011" cy="525518"/>
        </a:xfrm>
        <a:prstGeom prst="rect">
          <a:avLst/>
        </a:prstGeom>
        <a:solidFill>
          <a:schemeClr val="accent3">
            <a:lumMod val="60000"/>
            <a:lumOff val="4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7620" numCol="1" spcCol="1270" anchor="ctr" anchorCtr="0">
          <a:noAutofit/>
        </a:bodyPr>
        <a:lstStyle/>
        <a:p>
          <a:pPr lvl="0" algn="ctr" defTabSz="533400">
            <a:lnSpc>
              <a:spcPct val="90000"/>
            </a:lnSpc>
            <a:spcBef>
              <a:spcPct val="0"/>
            </a:spcBef>
            <a:spcAft>
              <a:spcPct val="35000"/>
            </a:spcAft>
          </a:pPr>
          <a:r>
            <a:rPr lang="zh-CN" altLang="en-US" sz="1200" kern="1200"/>
            <a:t>好友聊天</a:t>
          </a:r>
        </a:p>
      </dsp:txBody>
      <dsp:txXfrm>
        <a:off x="2391626" y="1483023"/>
        <a:ext cx="1723011" cy="525518"/>
      </dsp:txXfrm>
    </dsp:sp>
  </dsp:spTree>
</dsp:drawing>
</file>

<file path=word/diagrams/layout1.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9/3/layout/HorizontalOrganizationChart#2">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5.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layout6.xml><?xml version="1.0" encoding="utf-8"?>
<dgm:layoutDef xmlns:dgm="http://schemas.openxmlformats.org/drawingml/2006/diagram" xmlns:a="http://schemas.openxmlformats.org/drawingml/2006/main" uniqueId="urn:microsoft.com/office/officeart/2009/3/layout/HorizontalOrganizationChart#1">
  <dgm:title val=""/>
  <dgm:desc val=""/>
  <dgm:catLst>
    <dgm:cat type="hierarchy" pri="43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305"/>
      <dgm:constr type="w" for="des" forName="rootComposite" refType="w" fact="10"/>
      <dgm:constr type="h" for="des" forName="rootComposite" refType="w" refFor="des" refForName="rootComposite1" fact="0.305"/>
      <dgm:constr type="w" for="des" forName="rootComposite3" refType="w" fact="10"/>
      <dgm:constr type="h" for="des" forName="rootComposite3" refType="w" refFor="des" refForName="rootComposite1" fact="0.305"/>
      <dgm:constr type="primFontSz" for="des" ptType="node" op="equ"/>
      <dgm:constr type="sp" for="des" op="equ"/>
      <dgm:constr type="sp" for="des" forName="hierRoot1" refType="w" refFor="des" refForName="rootComposite1" fact="0.2"/>
      <dgm:constr type="sp" for="des" forName="hierRoot2" refType="sp" refFor="des" refForName="hierRoot1"/>
      <dgm:constr type="sp" for="des" forName="hierRoot3" refType="sp" refFor="des" refForName="hierRoot1"/>
      <dgm:constr type="sibSp" refType="w" refFor="des" refForName="rootComposite1" fact="0.125"/>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125"/>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func="var" arg="dir" op="equ" val="norm">
                  <dgm:alg type="hierRoot">
                    <dgm:param type="hierAlign" val="lT"/>
                  </dgm:alg>
                  <dgm:constrLst>
                    <dgm:constr type="alignOff" val="0.75"/>
                  </dgm:constrLst>
                </dgm:if>
                <dgm:else name="Name9">
                  <dgm:alg type="hierRoot">
                    <dgm:param type="hierAlign" val="rT"/>
                  </dgm:alg>
                  <dgm:constrLst>
                    <dgm:constr type="alignOff" val="0.75"/>
                  </dgm:constrLst>
                </dgm:else>
              </dgm:choose>
            </dgm:if>
            <dgm:if name="Name10" func="var" arg="hierBranch" op="equ" val="r">
              <dgm:choose name="Name11">
                <dgm:if name="Name12" func="var" arg="dir" op="equ" val="norm">
                  <dgm:alg type="hierRoot">
                    <dgm:param type="hierAlign" val="lB"/>
                  </dgm:alg>
                  <dgm:constrLst>
                    <dgm:constr type="alignOff" val="0.75"/>
                  </dgm:constrLst>
                </dgm:if>
                <dgm:else name="Name13">
                  <dgm:alg type="hierRoot">
                    <dgm:param type="hierAlign" val="rB"/>
                  </dgm:alg>
                  <dgm:constrLst>
                    <dgm:constr type="alignOff" val="0.75"/>
                  </dgm:constrLst>
                </dgm:else>
              </dgm:choose>
            </dgm:if>
            <dgm:if name="Name14" func="var" arg="hierBranch" op="equ" val="hang">
              <dgm:choose name="Name15">
                <dgm:if name="Name16" func="var" arg="dir" op="equ" val="norm">
                  <dgm:alg type="hierRoot">
                    <dgm:param type="hierAlign" val="lCtrCh"/>
                  </dgm:alg>
                  <dgm:constrLst>
                    <dgm:constr type="alignOff" val="0.65"/>
                  </dgm:constrLst>
                </dgm:if>
                <dgm:else name="Name17">
                  <dgm:alg type="hierRoot">
                    <dgm:param type="hierAlign" val="rCtrCh"/>
                  </dgm:alg>
                  <dgm:constrLst>
                    <dgm:constr type="alignOff" val="0.65"/>
                  </dgm:constrLst>
                </dgm:else>
              </dgm:choose>
            </dgm:if>
            <dgm:else name="Name18">
              <dgm:choose name="Name19">
                <dgm:if name="Name20" func="var" arg="dir" op="equ" val="norm">
                  <dgm:alg type="hierRoot">
                    <dgm:param type="hierAlign" val="lCtrCh"/>
                  </dgm:alg>
                  <dgm:constrLst>
                    <dgm:constr type="alignOff"/>
                    <dgm:constr type="bendDist" for="des" ptType="parTrans" refType="sp" fact="0.5"/>
                  </dgm:constrLst>
                </dgm:if>
                <dgm:else name="Name21">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22">
              <dgm:if name="Name23"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24"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25"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6">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7">
              <dgm:if name="Name28" func="var" arg="hierBranch" op="equ" val="l">
                <dgm:choose name="Name29">
                  <dgm:if name="Name30" func="var" arg="dir" op="equ" val="norm">
                    <dgm:alg type="hierChild">
                      <dgm:param type="linDir" val="fromL"/>
                      <dgm:param type="chAlign" val="t"/>
                    </dgm:alg>
                  </dgm:if>
                  <dgm:else name="Name31">
                    <dgm:alg type="hierChild">
                      <dgm:param type="linDir" val="fromR"/>
                      <dgm:param type="chAlign" val="t"/>
                    </dgm:alg>
                  </dgm:else>
                </dgm:choose>
              </dgm:if>
              <dgm:if name="Name32" func="var" arg="hierBranch" op="equ" val="r">
                <dgm:choose name="Name33">
                  <dgm:if name="Name34" func="var" arg="dir" op="equ" val="norm">
                    <dgm:alg type="hierChild">
                      <dgm:param type="linDir" val="fromL"/>
                      <dgm:param type="chAlign" val="b"/>
                    </dgm:alg>
                  </dgm:if>
                  <dgm:else name="Name35">
                    <dgm:alg type="hierChild">
                      <dgm:param type="linDir" val="fromR"/>
                      <dgm:param type="chAlign" val="b"/>
                    </dgm:alg>
                  </dgm:else>
                </dgm:choose>
              </dgm:if>
              <dgm:if name="Name36" func="var" arg="hierBranch" op="equ" val="hang">
                <dgm:choose name="Name37">
                  <dgm:if name="Name38" func="var" arg="dir" op="equ" val="norm">
                    <dgm:alg type="hierChild">
                      <dgm:param type="linDir" val="fromT"/>
                      <dgm:param type="chAlign" val="l"/>
                      <dgm:param type="secLinDir" val="fromL"/>
                      <dgm:param type="secChAlign" val="t"/>
                    </dgm:alg>
                  </dgm:if>
                  <dgm:else name="Name39">
                    <dgm:alg type="hierChild">
                      <dgm:param type="linDir" val="fromT"/>
                      <dgm:param type="chAlign" val="r"/>
                      <dgm:param type="secLinDir" val="fromR"/>
                      <dgm:param type="secChAlign" val="t"/>
                    </dgm:alg>
                  </dgm:else>
                </dgm:choose>
              </dgm:if>
              <dgm:else name="Name40">
                <dgm:choose name="Name41">
                  <dgm:if name="Name42" func="var" arg="dir" op="equ" val="norm">
                    <dgm:alg type="hierChild">
                      <dgm:param type="linDir" val="fromT"/>
                      <dgm:param type="chAlign" val="l"/>
                    </dgm:alg>
                  </dgm:if>
                  <dgm:else name="Name43">
                    <dgm:alg type="hierChild">
                      <dgm:param type="linDir" val="fromT"/>
                      <dgm:param type="chAlign" val="r"/>
                    </dgm:alg>
                  </dgm:else>
                </dgm:choose>
              </dgm:else>
            </dgm:choose>
            <dgm:shape xmlns:r="http://schemas.openxmlformats.org/officeDocument/2006/relationships" r:blip="">
              <dgm:adjLst/>
            </dgm:shape>
            <dgm:presOf/>
            <dgm:constrLst/>
            <dgm:ruleLst/>
            <dgm:forEach name="rep2a" axis="ch" ptType="nonAsst">
              <dgm:forEach name="Name44" axis="precedSib" ptType="parTrans" st="-1" cnt="1">
                <dgm:choose name="Name45">
                  <dgm:if name="Name46" func="var" arg="hierBranch" op="equ" val="hang">
                    <dgm:layoutNode name="Name47">
                      <dgm:choose name="Name48">
                        <dgm:if name="Name49" func="var" arg="dir" op="equ" val="norm">
                          <dgm:alg type="conn">
                            <dgm:param type="dim" val="1D"/>
                            <dgm:param type="endSty" val="noArr"/>
                            <dgm:param type="connRout" val="bend"/>
                            <dgm:param type="begPts" val="midR"/>
                            <dgm:param type="endPts" val="bCtr tCtr"/>
                          </dgm:alg>
                        </dgm:if>
                        <dgm:else name="Name50">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1" func="var" arg="hierBranch" op="equ" val="l">
                    <dgm:layoutNode name="Name52">
                      <dgm:choose name="Name53">
                        <dgm:if name="Name54" func="var" arg="dir" op="equ" val="norm">
                          <dgm:alg type="conn">
                            <dgm:param type="dim" val="1D"/>
                            <dgm:param type="endSty" val="noArr"/>
                            <dgm:param type="connRout" val="bend"/>
                            <dgm:param type="begPts" val="midR"/>
                            <dgm:param type="endPts" val="tCtr"/>
                          </dgm:alg>
                        </dgm:if>
                        <dgm:else name="Name55">
                          <dgm:alg type="conn">
                            <dgm:param type="dim" val="1D"/>
                            <dgm:param type="endSty" val="noArr"/>
                            <dgm:param type="connRout" val="bend"/>
                            <dgm:param type="begPts" val="midL"/>
                            <dgm:param type="endPts" val="tCtr"/>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56" func="var" arg="hierBranch" op="equ" val="r">
                    <dgm:layoutNode name="Name57">
                      <dgm:choose name="Name58">
                        <dgm:if name="Name59" func="var" arg="dir" op="equ" val="norm">
                          <dgm:alg type="conn">
                            <dgm:param type="dim" val="1D"/>
                            <dgm:param type="endSty" val="noArr"/>
                            <dgm:param type="connRout" val="bend"/>
                            <dgm:param type="begPts" val="midR"/>
                            <dgm:param type="endPts" val="bCtr"/>
                          </dgm:alg>
                        </dgm:if>
                        <dgm:else name="Name60">
                          <dgm:alg type="conn">
                            <dgm:param type="dim" val="1D"/>
                            <dgm:param type="endSty" val="noArr"/>
                            <dgm:param type="connRout" val="bend"/>
                            <dgm:param type="begPts" val="midL"/>
                            <dgm:param type="endPts" val="bCtr"/>
                          </dgm:alg>
                        </dgm:else>
                      </dgm:choose>
                      <dgm:shape xmlns:r="http://schemas.openxmlformats.org/officeDocument/2006/relationships" type="conn" r:blip="" zOrderOff="-99999">
                        <dgm:adjLst/>
                      </dgm:shape>
                      <dgm:presOf axis="self"/>
                      <dgm:constrLst>
                        <dgm:constr type="begPad"/>
                        <dgm:constr type="endPad"/>
                      </dgm:constrLst>
                      <dgm:ruleLst/>
                    </dgm:layoutNode>
                  </dgm:if>
                  <dgm:else name="Name61">
                    <dgm:choose name="Name62">
                      <dgm:if name="Name63" func="var" arg="dir" op="equ" val="norm">
                        <dgm:layoutNode name="Name64">
                          <dgm:alg type="conn">
                            <dgm:param type="dim" val="1D"/>
                            <dgm:param type="endSty" val="noArr"/>
                            <dgm:param type="connRout" val="bend"/>
                            <dgm:param type="begPts" val="midR"/>
                            <dgm:param type="endPts" val="midL"/>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else name="Name65">
                        <dgm:layoutNode name="Name66">
                          <dgm:alg type="conn">
                            <dgm:param type="dim" val="1D"/>
                            <dgm:param type="endSty" val="noArr"/>
                            <dgm:param type="connRout" val="bend"/>
                            <dgm:param type="begPts" val="midL"/>
                            <dgm:param type="endPts" val="midR"/>
                            <dgm:param type="bendPt" val="end"/>
                          </dgm:alg>
                          <dgm:shape xmlns:r="http://schemas.openxmlformats.org/officeDocument/2006/relationships" type="conn" r:blip="" zOrderOff="-99999">
                            <dgm:adjLst/>
                          </dgm:shape>
                          <dgm:presOf axis="self"/>
                          <dgm:constrLst>
                            <dgm:constr type="begPad"/>
                            <dgm:constr type="endPad"/>
                          </dgm:constrLst>
                          <dgm:ruleLst/>
                        </dgm:layoutNode>
                      </dgm:else>
                    </dgm:choose>
                  </dgm:else>
                </dgm:choose>
              </dgm:forEach>
              <dgm:layoutNode name="hierRoot2">
                <dgm:varLst>
                  <dgm:hierBranch val="init"/>
                </dgm:varLst>
                <dgm:choose name="Name67">
                  <dgm:if name="Name68" func="var" arg="hierBranch" op="equ" val="l">
                    <dgm:choose name="Name69">
                      <dgm:if name="Name70" func="var" arg="dir" op="equ" val="norm">
                        <dgm:alg type="hierRoot">
                          <dgm:param type="hierAlign" val="lT"/>
                        </dgm:alg>
                        <dgm:constrLst>
                          <dgm:constr type="alignOff" val="0.75"/>
                        </dgm:constrLst>
                      </dgm:if>
                      <dgm:else name="Name71">
                        <dgm:alg type="hierRoot">
                          <dgm:param type="hierAlign" val="rT"/>
                        </dgm:alg>
                        <dgm:constrLst>
                          <dgm:constr type="alignOff" val="0.75"/>
                        </dgm:constrLst>
                      </dgm:else>
                    </dgm:choose>
                  </dgm:if>
                  <dgm:if name="Name72" func="var" arg="hierBranch" op="equ" val="r">
                    <dgm:choose name="Name73">
                      <dgm:if name="Name74" func="var" arg="dir" op="equ" val="norm">
                        <dgm:alg type="hierRoot">
                          <dgm:param type="hierAlign" val="lB"/>
                        </dgm:alg>
                        <dgm:constrLst>
                          <dgm:constr type="alignOff" val="0.75"/>
                        </dgm:constrLst>
                      </dgm:if>
                      <dgm:else name="Name75">
                        <dgm:alg type="hierRoot">
                          <dgm:param type="hierAlign" val="rB"/>
                        </dgm:alg>
                        <dgm:constrLst>
                          <dgm:constr type="alignOff" val="0.75"/>
                        </dgm:constrLst>
                      </dgm:else>
                    </dgm:choose>
                  </dgm:if>
                  <dgm:if name="Name76" func="var" arg="hierBranch" op="equ" val="hang">
                    <dgm:choose name="Name77">
                      <dgm:if name="Name78" func="var" arg="dir" op="equ" val="norm">
                        <dgm:alg type="hierRoot">
                          <dgm:param type="hierAlign" val="lCtrCh"/>
                        </dgm:alg>
                        <dgm:constrLst>
                          <dgm:constr type="alignOff" val="0.65"/>
                        </dgm:constrLst>
                      </dgm:if>
                      <dgm:else name="Name79">
                        <dgm:alg type="hierRoot">
                          <dgm:param type="hierAlign" val="rCtrCh"/>
                        </dgm:alg>
                        <dgm:constrLst>
                          <dgm:constr type="alignOff" val="0.65"/>
                        </dgm:constrLst>
                      </dgm:else>
                    </dgm:choose>
                  </dgm:if>
                  <dgm:else name="Name80">
                    <dgm:choose name="Name81">
                      <dgm:if name="Name82" func="var" arg="dir" op="equ" val="norm">
                        <dgm:alg type="hierRoot">
                          <dgm:param type="hierAlign" val="lCtrCh"/>
                        </dgm:alg>
                        <dgm:constrLst>
                          <dgm:constr type="alignOff"/>
                          <dgm:constr type="bendDist" for="des" ptType="parTrans" refType="sp" fact="0.5"/>
                        </dgm:constrLst>
                      </dgm:if>
                      <dgm:else name="Name83">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
                  <dgm:alg type="composite"/>
                  <dgm:shape xmlns:r="http://schemas.openxmlformats.org/officeDocument/2006/relationships" r:blip="">
                    <dgm:adjLst/>
                  </dgm:shape>
                  <dgm:presOf axis="self" ptType="node" cnt="1"/>
                  <dgm:choose name="Name84">
                    <dgm:if name="Name85"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6"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7"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8">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9">
                    <dgm:if name="Name90" func="var" arg="hierBranch" op="equ" val="l">
                      <dgm:choose name="Name91">
                        <dgm:if name="Name92" func="var" arg="dir" op="equ" val="norm">
                          <dgm:alg type="hierChild">
                            <dgm:param type="linDir" val="fromL"/>
                            <dgm:param type="chAlign" val="t"/>
                          </dgm:alg>
                        </dgm:if>
                        <dgm:else name="Name93">
                          <dgm:alg type="hierChild">
                            <dgm:param type="linDir" val="fromR"/>
                            <dgm:param type="chAlign" val="t"/>
                          </dgm:alg>
                        </dgm:else>
                      </dgm:choose>
                    </dgm:if>
                    <dgm:if name="Name94" func="var" arg="hierBranch" op="equ" val="r">
                      <dgm:choose name="Name95">
                        <dgm:if name="Name96" func="var" arg="dir" op="equ" val="norm">
                          <dgm:alg type="hierChild">
                            <dgm:param type="linDir" val="fromL"/>
                            <dgm:param type="chAlign" val="b"/>
                          </dgm:alg>
                        </dgm:if>
                        <dgm:else name="Name97">
                          <dgm:alg type="hierChild">
                            <dgm:param type="linDir" val="fromR"/>
                            <dgm:param type="chAlign" val="b"/>
                          </dgm:alg>
                        </dgm:else>
                      </dgm:choose>
                    </dgm:if>
                    <dgm:if name="Name98" func="var" arg="hierBranch" op="equ" val="hang">
                      <dgm:choose name="Name99">
                        <dgm:if name="Name100" func="var" arg="dir" op="equ" val="norm">
                          <dgm:alg type="hierChild">
                            <dgm:param type="linDir" val="fromT"/>
                            <dgm:param type="chAlign" val="l"/>
                            <dgm:param type="secLinDir" val="fromL"/>
                            <dgm:param type="secChAlign" val="t"/>
                          </dgm:alg>
                        </dgm:if>
                        <dgm:else name="Name101">
                          <dgm:alg type="hierChild">
                            <dgm:param type="linDir" val="fromT"/>
                            <dgm:param type="chAlign" val="r"/>
                            <dgm:param type="secLinDir" val="fromR"/>
                            <dgm:param type="secChAlign" val="t"/>
                          </dgm:alg>
                        </dgm:else>
                      </dgm:choose>
                    </dgm:if>
                    <dgm:else name="Name102">
                      <dgm:choose name="Name103">
                        <dgm:if name="Name104" func="var" arg="dir" op="equ" val="norm">
                          <dgm:alg type="hierChild">
                            <dgm:param type="linDir" val="fromT"/>
                            <dgm:param type="chAlign" val="l"/>
                          </dgm:alg>
                        </dgm:if>
                        <dgm:else name="Name105">
                          <dgm:alg type="hierChild">
                            <dgm:param type="linDir" val="fromT"/>
                            <dgm:param type="chAlign" val="r"/>
                          </dgm:alg>
                        </dgm:else>
                      </dgm:choose>
                    </dgm:else>
                  </dgm:choose>
                  <dgm:shape xmlns:r="http://schemas.openxmlformats.org/officeDocument/2006/relationships" r:blip="">
                    <dgm:adjLst/>
                  </dgm:shape>
                  <dgm:presOf/>
                  <dgm:constrLst/>
                  <dgm:ruleLst/>
                  <dgm:forEach name="Name106" ref="rep2a"/>
                </dgm:layoutNode>
                <dgm:layoutNode name="hierChild5">
                  <dgm:choose name="Name107">
                    <dgm:if name="Name108" func="var" arg="dir" op="equ" val="norm">
                      <dgm:alg type="hierChild">
                        <dgm:param type="linDir" val="fromT"/>
                        <dgm:param type="chAlign" val="l"/>
                        <dgm:param type="secLinDir" val="fromL"/>
                        <dgm:param type="secChAlign" val="t"/>
                      </dgm:alg>
                    </dgm:if>
                    <dgm:else name="Name109">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10" ref="rep2b"/>
                </dgm:layoutNode>
              </dgm:layoutNode>
            </dgm:forEach>
          </dgm:layoutNode>
          <dgm:layoutNode name="hierChild3">
            <dgm:choose name="Name111">
              <dgm:if name="Name112" func="var" arg="dir" op="equ" val="norm">
                <dgm:alg type="hierChild">
                  <dgm:param type="linDir" val="fromT"/>
                  <dgm:param type="chAlign" val="l"/>
                  <dgm:param type="secLinDir" val="fromL"/>
                  <dgm:param type="secChAlign" val="t"/>
                </dgm:alg>
              </dgm:if>
              <dgm:else name="Name113">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rep2b" axis="ch" ptType="asst">
              <dgm:forEach name="Name114" axis="precedSib" ptType="parTrans" st="-1" cnt="1">
                <dgm:layoutNode name="Name115">
                  <dgm:choose name="Name116">
                    <dgm:if name="Name117" func="var" arg="dir" op="equ" val="norm">
                      <dgm:alg type="conn">
                        <dgm:param type="dim" val="1D"/>
                        <dgm:param type="endSty" val="noArr"/>
                        <dgm:param type="connRout" val="bend"/>
                        <dgm:param type="begPts" val="midR"/>
                        <dgm:param type="endPts" val="bCtr tCtr"/>
                      </dgm:alg>
                    </dgm:if>
                    <dgm:else name="Name118">
                      <dgm:alg type="conn">
                        <dgm:param type="dim" val="1D"/>
                        <dgm:param type="endSty" val="noArr"/>
                        <dgm:param type="connRout" val="bend"/>
                        <dgm:param type="begPts" val="midL"/>
                        <dgm:param type="endPts" val="bCtr tCtr"/>
                      </dgm:alg>
                    </dgm:else>
                  </dgm:choose>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9">
                  <dgm:if name="Name120" func="var" arg="hierBranch" op="equ" val="l">
                    <dgm:choose name="Name121">
                      <dgm:if name="Name122" func="var" arg="dir" op="equ" val="norm">
                        <dgm:alg type="hierRoot">
                          <dgm:param type="hierAlign" val="lT"/>
                        </dgm:alg>
                        <dgm:constrLst>
                          <dgm:constr type="alignOff" val="0.75"/>
                        </dgm:constrLst>
                      </dgm:if>
                      <dgm:else name="Name123">
                        <dgm:alg type="hierRoot">
                          <dgm:param type="hierAlign" val="rT"/>
                        </dgm:alg>
                        <dgm:constrLst>
                          <dgm:constr type="alignOff" val="0.75"/>
                        </dgm:constrLst>
                      </dgm:else>
                    </dgm:choose>
                  </dgm:if>
                  <dgm:if name="Name124" func="var" arg="hierBranch" op="equ" val="r">
                    <dgm:choose name="Name125">
                      <dgm:if name="Name126" func="var" arg="dir" op="equ" val="norm">
                        <dgm:alg type="hierRoot">
                          <dgm:param type="hierAlign" val="lB"/>
                        </dgm:alg>
                        <dgm:constrLst>
                          <dgm:constr type="alignOff" val="0.75"/>
                        </dgm:constrLst>
                      </dgm:if>
                      <dgm:else name="Name127">
                        <dgm:alg type="hierRoot">
                          <dgm:param type="hierAlign" val="rB"/>
                        </dgm:alg>
                        <dgm:constrLst>
                          <dgm:constr type="alignOff" val="0.75"/>
                        </dgm:constrLst>
                      </dgm:else>
                    </dgm:choose>
                  </dgm:if>
                  <dgm:if name="Name128" func="var" arg="hierBranch" op="equ" val="hang">
                    <dgm:choose name="Name129">
                      <dgm:if name="Name130" func="var" arg="dir" op="equ" val="norm">
                        <dgm:alg type="hierRoot">
                          <dgm:param type="hierAlign" val="lCtrCh"/>
                        </dgm:alg>
                        <dgm:constrLst>
                          <dgm:constr type="alignOff" val="0.65"/>
                        </dgm:constrLst>
                      </dgm:if>
                      <dgm:else name="Name131">
                        <dgm:alg type="hierRoot">
                          <dgm:param type="hierAlign" val="rCtrCh"/>
                        </dgm:alg>
                        <dgm:constrLst>
                          <dgm:constr type="alignOff" val="0.65"/>
                        </dgm:constrLst>
                      </dgm:else>
                    </dgm:choose>
                  </dgm:if>
                  <dgm:else name="Name132">
                    <dgm:choose name="Name133">
                      <dgm:if name="Name134" func="var" arg="dir" op="equ" val="norm">
                        <dgm:alg type="hierRoot">
                          <dgm:param type="hierAlign" val="lCtrCh"/>
                        </dgm:alg>
                        <dgm:constrLst>
                          <dgm:constr type="alignOff"/>
                          <dgm:constr type="bendDist" for="des" ptType="parTrans" refType="sp" fact="0.5"/>
                        </dgm:constrLst>
                      </dgm:if>
                      <dgm:else name="Name135">
                        <dgm:alg type="hierRoot">
                          <dgm:param type="hierAlign" val="rCtrCh"/>
                        </dgm:alg>
                        <dgm:constrLst>
                          <dgm:constr type="alignOff"/>
                          <dgm:constr type="bendDist" for="des" ptType="parTrans" refType="sp" fact="0.5"/>
                        </dgm:constrLst>
                      </dgm:else>
                    </dgm:choose>
                  </dgm:else>
                </dgm:choose>
                <dgm:shape xmlns:r="http://schemas.openxmlformats.org/officeDocument/2006/relationships" r:blip="">
                  <dgm:adjLst/>
                </dgm:shape>
                <dgm:presOf/>
                <dgm:ruleLst/>
                <dgm:layoutNode name="rootComposite3">
                  <dgm:alg type="composite"/>
                  <dgm:shape xmlns:r="http://schemas.openxmlformats.org/officeDocument/2006/relationships" r:blip="">
                    <dgm:adjLst/>
                  </dgm:shape>
                  <dgm:presOf axis="self" ptType="node" cnt="1"/>
                  <dgm:choose name="Name136">
                    <dgm:if name="Name137"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38"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39"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40">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41">
                    <dgm:if name="Name142" func="var" arg="hierBranch" op="equ" val="l">
                      <dgm:choose name="Name143">
                        <dgm:if name="Name144" func="var" arg="dir" op="equ" val="norm">
                          <dgm:alg type="hierChild">
                            <dgm:param type="linDir" val="fromL"/>
                            <dgm:param type="chAlign" val="t"/>
                          </dgm:alg>
                        </dgm:if>
                        <dgm:else name="Name145">
                          <dgm:alg type="hierChild">
                            <dgm:param type="linDir" val="fromR"/>
                            <dgm:param type="chAlign" val="t"/>
                          </dgm:alg>
                        </dgm:else>
                      </dgm:choose>
                    </dgm:if>
                    <dgm:if name="Name146" func="var" arg="hierBranch" op="equ" val="r">
                      <dgm:choose name="Name147">
                        <dgm:if name="Name148" func="var" arg="dir" op="equ" val="norm">
                          <dgm:alg type="hierChild">
                            <dgm:param type="linDir" val="fromL"/>
                            <dgm:param type="chAlign" val="b"/>
                          </dgm:alg>
                        </dgm:if>
                        <dgm:else name="Name149">
                          <dgm:alg type="hierChild">
                            <dgm:param type="linDir" val="fromR"/>
                            <dgm:param type="chAlign" val="b"/>
                          </dgm:alg>
                        </dgm:else>
                      </dgm:choose>
                    </dgm:if>
                    <dgm:if name="Name150" func="var" arg="hierBranch" op="equ" val="hang">
                      <dgm:choose name="Name151">
                        <dgm:if name="Name152" func="var" arg="dir" op="equ" val="norm">
                          <dgm:alg type="hierChild">
                            <dgm:param type="linDir" val="fromT"/>
                            <dgm:param type="chAlign" val="l"/>
                            <dgm:param type="secLinDir" val="fromL"/>
                            <dgm:param type="secChAlign" val="t"/>
                          </dgm:alg>
                        </dgm:if>
                        <dgm:else name="Name153">
                          <dgm:alg type="hierChild">
                            <dgm:param type="linDir" val="fromT"/>
                            <dgm:param type="chAlign" val="r"/>
                            <dgm:param type="secLinDir" val="fromR"/>
                            <dgm:param type="secChAlign" val="t"/>
                          </dgm:alg>
                        </dgm:else>
                      </dgm:choose>
                    </dgm:if>
                    <dgm:else name="Name154">
                      <dgm:choose name="Name155">
                        <dgm:if name="Name156" func="var" arg="dir" op="equ" val="norm">
                          <dgm:alg type="hierChild">
                            <dgm:param type="linDir" val="fromT"/>
                            <dgm:param type="chAlign" val="l"/>
                          </dgm:alg>
                        </dgm:if>
                        <dgm:else name="Name157">
                          <dgm:alg type="hierChild">
                            <dgm:param type="linDir" val="fromT"/>
                            <dgm:param type="chAlign" val="r"/>
                          </dgm:alg>
                        </dgm:else>
                      </dgm:choose>
                    </dgm:else>
                  </dgm:choose>
                  <dgm:shape xmlns:r="http://schemas.openxmlformats.org/officeDocument/2006/relationships" r:blip="">
                    <dgm:adjLst/>
                  </dgm:shape>
                  <dgm:presOf/>
                  <dgm:constrLst/>
                  <dgm:ruleLst/>
                  <dgm:forEach name="Name158" ref="rep2a"/>
                </dgm:layoutNode>
                <dgm:layoutNode name="hierChild7">
                  <dgm:choose name="Name159">
                    <dgm:if name="Name160" func="var" arg="dir" op="equ" val="norm">
                      <dgm:alg type="hierChild">
                        <dgm:param type="linDir" val="fromT"/>
                        <dgm:param type="chAlign" val="l"/>
                        <dgm:param type="secLinDir" val="fromL"/>
                        <dgm:param type="secChAlign" val="t"/>
                      </dgm:alg>
                    </dgm:if>
                    <dgm:else name="Name161">
                      <dgm:alg type="hierChild">
                        <dgm:param type="linDir" val="fromT"/>
                        <dgm:param type="chAlign" val="r"/>
                        <dgm:param type="secLinDir" val="fromR"/>
                        <dgm:param type="secChAlign" val="t"/>
                      </dgm:alg>
                    </dgm:else>
                  </dgm:choose>
                  <dgm:shape xmlns:r="http://schemas.openxmlformats.org/officeDocument/2006/relationships" r:blip="">
                    <dgm:adjLst/>
                  </dgm:shape>
                  <dgm:presOf/>
                  <dgm:constrLst/>
                  <dgm:ruleLst/>
                  <dgm:forEach name="Name162"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1#1">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459</TotalTime>
  <Pages>35</Pages>
  <Words>3140</Words>
  <Characters>17902</Characters>
  <Application>Microsoft Office Word</Application>
  <DocSecurity>0</DocSecurity>
  <Lines>149</Lines>
  <Paragraphs>41</Paragraphs>
  <ScaleCrop>false</ScaleCrop>
  <Company/>
  <LinksUpToDate>false</LinksUpToDate>
  <CharactersWithSpaces>21001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Data</dc:creator>
  <cp:lastModifiedBy>Windows 用户</cp:lastModifiedBy>
  <cp:revision>29</cp:revision>
  <dcterms:created xsi:type="dcterms:W3CDTF">2019-10-14T22:10:00Z</dcterms:created>
  <dcterms:modified xsi:type="dcterms:W3CDTF">2019-10-28T07:46:00Z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2052-1.5.2.2273</vt:lpwstr>
  </property>
</Properties>
</file>